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1A6" w:rsidRDefault="00F501A6" w:rsidP="00F501A6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F501A6" w:rsidRDefault="00F501A6" w:rsidP="00F501A6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color w:val="000000" w:themeColor="text1"/>
          <w:sz w:val="28"/>
          <w:szCs w:val="28"/>
        </w:rPr>
        <w:t>Федеральное автономное образовательное учреждение</w:t>
      </w:r>
    </w:p>
    <w:p w:rsidR="00F501A6" w:rsidRDefault="00F501A6" w:rsidP="00F501A6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color w:val="000000" w:themeColor="text1"/>
          <w:sz w:val="28"/>
          <w:szCs w:val="28"/>
        </w:rPr>
        <w:t>высшего образования</w:t>
      </w:r>
    </w:p>
    <w:p w:rsidR="00F501A6" w:rsidRDefault="00F501A6" w:rsidP="00F501A6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«Национальный исследовательский</w:t>
      </w:r>
    </w:p>
    <w:p w:rsidR="00F501A6" w:rsidRDefault="00F501A6" w:rsidP="00F501A6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Нижегородский государственный университет им. Н.И. Лобачевского»</w:t>
      </w:r>
    </w:p>
    <w:p w:rsidR="00F501A6" w:rsidRDefault="00F501A6" w:rsidP="00F501A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501A6" w:rsidRDefault="00F501A6" w:rsidP="00F501A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501A6" w:rsidRDefault="00F501A6" w:rsidP="00F501A6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Институт информационных технологий, математики и механики</w:t>
      </w:r>
    </w:p>
    <w:p w:rsidR="00F501A6" w:rsidRPr="005473FB" w:rsidRDefault="00F501A6" w:rsidP="00F501A6">
      <w:pPr>
        <w:spacing w:after="0" w:line="360" w:lineRule="auto"/>
        <w:ind w:firstLine="709"/>
        <w:jc w:val="both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color w:val="000000" w:themeColor="text1"/>
          <w:szCs w:val="24"/>
        </w:rPr>
        <w:t>Направление подготовки «Фундаментальная информатика и информационные технологии»</w:t>
      </w:r>
    </w:p>
    <w:p w:rsidR="00F501A6" w:rsidRDefault="00F501A6" w:rsidP="00F501A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F501A6" w:rsidRDefault="00F501A6" w:rsidP="00F501A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F501A6" w:rsidRDefault="00F501A6" w:rsidP="00F501A6">
      <w:pPr>
        <w:spacing w:after="0" w:line="36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ОТЧЕТ</w:t>
      </w:r>
    </w:p>
    <w:p w:rsidR="00F501A6" w:rsidRDefault="00F501A6" w:rsidP="00F501A6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color w:val="000000" w:themeColor="text1"/>
          <w:szCs w:val="24"/>
        </w:rPr>
        <w:t>по лабораторной работе</w:t>
      </w:r>
    </w:p>
    <w:p w:rsidR="00F501A6" w:rsidRPr="00F501A6" w:rsidRDefault="00F501A6" w:rsidP="00F501A6">
      <w:pPr>
        <w:spacing w:after="0" w:line="360" w:lineRule="auto"/>
        <w:jc w:val="center"/>
        <w:rPr>
          <w:b/>
          <w:bCs/>
        </w:rPr>
      </w:pPr>
      <w:r w:rsidRPr="00A41B21">
        <w:rPr>
          <w:b/>
          <w:bCs/>
        </w:rPr>
        <w:t>Практическое задание для лекции №</w:t>
      </w:r>
      <w:r w:rsidR="00386C49">
        <w:rPr>
          <w:b/>
          <w:bCs/>
        </w:rPr>
        <w:t>5</w:t>
      </w:r>
    </w:p>
    <w:p w:rsidR="00F501A6" w:rsidRDefault="00F501A6" w:rsidP="00F501A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F501A6" w:rsidRDefault="00F501A6" w:rsidP="00F501A6">
      <w:pPr>
        <w:tabs>
          <w:tab w:val="left" w:pos="3969"/>
          <w:tab w:val="left" w:pos="439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F501A6" w:rsidRDefault="00F501A6" w:rsidP="00F501A6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Cs w:val="24"/>
        </w:rPr>
        <w:t>Выполнил:</w:t>
      </w:r>
      <w:r w:rsidRPr="79BA9BB2">
        <w:rPr>
          <w:rFonts w:ascii="Calibri" w:eastAsia="Calibri" w:hAnsi="Calibri" w:cs="Calibri"/>
          <w:color w:val="000000" w:themeColor="text1"/>
          <w:szCs w:val="24"/>
        </w:rPr>
        <w:t xml:space="preserve"> студент группы</w:t>
      </w:r>
    </w:p>
    <w:p w:rsidR="00F501A6" w:rsidRPr="000747AC" w:rsidRDefault="00F501A6" w:rsidP="00F501A6">
      <w:pPr>
        <w:tabs>
          <w:tab w:val="left" w:pos="3969"/>
          <w:tab w:val="left" w:pos="4395"/>
        </w:tabs>
        <w:spacing w:after="0" w:line="360" w:lineRule="auto"/>
        <w:ind w:left="4819" w:firstLine="709"/>
        <w:jc w:val="both"/>
        <w:rPr>
          <w:rFonts w:ascii="Calibri" w:eastAsia="Calibri" w:hAnsi="Calibri" w:cs="Calibri"/>
          <w:color w:val="000000" w:themeColor="text1"/>
          <w:szCs w:val="24"/>
        </w:rPr>
      </w:pPr>
      <w:r>
        <w:rPr>
          <w:rFonts w:ascii="Calibri" w:eastAsia="Calibri" w:hAnsi="Calibri" w:cs="Calibri"/>
          <w:color w:val="000000" w:themeColor="text1"/>
          <w:szCs w:val="24"/>
        </w:rPr>
        <w:t>381906-2 Угли</w:t>
      </w:r>
      <w:r w:rsidRPr="79BA9BB2">
        <w:rPr>
          <w:rFonts w:ascii="Calibri" w:eastAsia="Calibri" w:hAnsi="Calibri" w:cs="Calibri"/>
          <w:color w:val="000000" w:themeColor="text1"/>
          <w:szCs w:val="24"/>
        </w:rPr>
        <w:t>н</w:t>
      </w:r>
      <w:r>
        <w:rPr>
          <w:rFonts w:ascii="Calibri" w:eastAsia="Calibri" w:hAnsi="Calibri" w:cs="Calibri"/>
          <w:color w:val="000000" w:themeColor="text1"/>
          <w:szCs w:val="24"/>
        </w:rPr>
        <w:t>с</w:t>
      </w:r>
      <w:r w:rsidRPr="79BA9BB2">
        <w:rPr>
          <w:rFonts w:ascii="Calibri" w:eastAsia="Calibri" w:hAnsi="Calibri" w:cs="Calibri"/>
          <w:color w:val="000000" w:themeColor="text1"/>
          <w:szCs w:val="24"/>
        </w:rPr>
        <w:t>кий Б.С</w:t>
      </w:r>
    </w:p>
    <w:p w:rsidR="00F501A6" w:rsidRDefault="00F501A6" w:rsidP="00F501A6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color w:val="000000" w:themeColor="text1"/>
          <w:szCs w:val="24"/>
        </w:rPr>
        <w:t>____________________Подпись</w:t>
      </w:r>
    </w:p>
    <w:p w:rsidR="00F501A6" w:rsidRPr="00A41B21" w:rsidRDefault="00F501A6" w:rsidP="00F501A6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Cs w:val="24"/>
        </w:rPr>
        <w:t>Проверил:</w:t>
      </w:r>
      <w:r w:rsidRPr="79BA9BB2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 xml:space="preserve"> </w:t>
      </w:r>
      <w:r>
        <w:rPr>
          <w:rFonts w:ascii="Calibri" w:eastAsia="Calibri" w:hAnsi="Calibri" w:cs="Calibri"/>
          <w:color w:val="000000" w:themeColor="text1"/>
          <w:szCs w:val="24"/>
        </w:rPr>
        <w:t>Карчков Д.А.</w:t>
      </w:r>
    </w:p>
    <w:p w:rsidR="00F501A6" w:rsidRDefault="00F501A6" w:rsidP="00F501A6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79BA9BB2">
        <w:rPr>
          <w:rFonts w:ascii="Times New Roman" w:eastAsia="Times New Roman" w:hAnsi="Times New Roman" w:cs="Times New Roman"/>
          <w:color w:val="000000" w:themeColor="text1"/>
          <w:szCs w:val="24"/>
        </w:rPr>
        <w:t>___________________</w:t>
      </w:r>
      <w:r w:rsidRPr="00F00857">
        <w:rPr>
          <w:rFonts w:ascii="Times New Roman" w:eastAsia="Times New Roman" w:hAnsi="Times New Roman" w:cs="Times New Roman"/>
          <w:color w:val="000000" w:themeColor="text1"/>
          <w:szCs w:val="24"/>
        </w:rPr>
        <w:t>__</w:t>
      </w:r>
      <w:r w:rsidRPr="79BA9BB2">
        <w:rPr>
          <w:rFonts w:ascii="Calibri" w:eastAsia="Calibri" w:hAnsi="Calibri" w:cs="Calibri"/>
          <w:color w:val="000000" w:themeColor="text1"/>
          <w:szCs w:val="24"/>
        </w:rPr>
        <w:t xml:space="preserve"> Подпись</w:t>
      </w:r>
      <w:r w:rsidRPr="79BA9BB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:rsidR="00F501A6" w:rsidRDefault="00F501A6" w:rsidP="00F501A6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F501A6" w:rsidRDefault="00F501A6" w:rsidP="00F501A6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F501A6" w:rsidRDefault="00F501A6" w:rsidP="00F501A6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F501A6" w:rsidRDefault="00F501A6" w:rsidP="00F501A6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F501A6" w:rsidRDefault="00F501A6" w:rsidP="00F501A6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F501A6" w:rsidRDefault="00F501A6" w:rsidP="00F501A6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F501A6" w:rsidRDefault="00F501A6" w:rsidP="00F501A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F501A6" w:rsidRDefault="00F501A6" w:rsidP="00F501A6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color w:val="000000" w:themeColor="text1"/>
          <w:szCs w:val="24"/>
        </w:rPr>
        <w:t>Нижний Новгород</w:t>
      </w:r>
    </w:p>
    <w:p w:rsidR="00F501A6" w:rsidRPr="003466BC" w:rsidRDefault="00F501A6" w:rsidP="00F501A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Cs w:val="24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608618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01A6" w:rsidRDefault="00F501A6" w:rsidP="00F501A6">
          <w:pPr>
            <w:pStyle w:val="a5"/>
          </w:pPr>
          <w:r>
            <w:t>Оглавление</w:t>
          </w:r>
        </w:p>
        <w:p w:rsidR="00821DC8" w:rsidRDefault="00F501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91889" w:history="1">
            <w:r w:rsidR="00821DC8" w:rsidRPr="00562209">
              <w:rPr>
                <w:rStyle w:val="a3"/>
                <w:rFonts w:eastAsia="Times New Roman"/>
                <w:noProof/>
              </w:rPr>
              <w:t>1. Цели работы.</w:t>
            </w:r>
            <w:r w:rsidR="00821DC8">
              <w:rPr>
                <w:noProof/>
                <w:webHidden/>
              </w:rPr>
              <w:tab/>
            </w:r>
            <w:r w:rsidR="00821DC8">
              <w:rPr>
                <w:noProof/>
                <w:webHidden/>
              </w:rPr>
              <w:fldChar w:fldCharType="begin"/>
            </w:r>
            <w:r w:rsidR="00821DC8">
              <w:rPr>
                <w:noProof/>
                <w:webHidden/>
              </w:rPr>
              <w:instrText xml:space="preserve"> PAGEREF _Toc117891889 \h </w:instrText>
            </w:r>
            <w:r w:rsidR="00821DC8">
              <w:rPr>
                <w:noProof/>
                <w:webHidden/>
              </w:rPr>
            </w:r>
            <w:r w:rsidR="00821DC8">
              <w:rPr>
                <w:noProof/>
                <w:webHidden/>
              </w:rPr>
              <w:fldChar w:fldCharType="separate"/>
            </w:r>
            <w:r w:rsidR="00821DC8">
              <w:rPr>
                <w:noProof/>
                <w:webHidden/>
              </w:rPr>
              <w:t>3</w:t>
            </w:r>
            <w:r w:rsidR="00821DC8">
              <w:rPr>
                <w:noProof/>
                <w:webHidden/>
              </w:rPr>
              <w:fldChar w:fldCharType="end"/>
            </w:r>
          </w:hyperlink>
        </w:p>
        <w:p w:rsidR="00821DC8" w:rsidRDefault="00821D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7891890" w:history="1">
            <w:r w:rsidRPr="00562209">
              <w:rPr>
                <w:rStyle w:val="a3"/>
                <w:noProof/>
              </w:rPr>
              <w:t>2. 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_Toc117891890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DC8" w:rsidRDefault="00821D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7891891" w:history="1">
            <w:r w:rsidRPr="00562209">
              <w:rPr>
                <w:rStyle w:val="a3"/>
                <w:noProof/>
              </w:rPr>
              <w:t>3. Решение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_Toc117891891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DC8" w:rsidRDefault="00821D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7891892" w:history="1">
            <w:r w:rsidRPr="00562209">
              <w:rPr>
                <w:rStyle w:val="a3"/>
                <w:noProof/>
              </w:rPr>
              <w:t>4. Руководство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_Toc117891892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DC8" w:rsidRDefault="00821D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7891893" w:history="1">
            <w:r w:rsidRPr="00562209">
              <w:rPr>
                <w:rStyle w:val="a3"/>
                <w:noProof/>
              </w:rPr>
              <w:t>Приложение</w:t>
            </w:r>
            <w:r w:rsidRPr="00562209">
              <w:rPr>
                <w:rStyle w:val="a3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_Toc117891893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1A6" w:rsidRDefault="00F501A6" w:rsidP="00F501A6">
          <w:r>
            <w:rPr>
              <w:b/>
              <w:bCs/>
            </w:rPr>
            <w:fldChar w:fldCharType="end"/>
          </w:r>
        </w:p>
      </w:sdtContent>
    </w:sdt>
    <w:p w:rsidR="00F501A6" w:rsidRDefault="00F501A6" w:rsidP="00F501A6">
      <w:pPr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br w:type="page"/>
      </w:r>
      <w:bookmarkStart w:id="0" w:name="_GoBack"/>
      <w:bookmarkEnd w:id="0"/>
    </w:p>
    <w:p w:rsidR="00F501A6" w:rsidRDefault="00F501A6" w:rsidP="00F501A6">
      <w:pPr>
        <w:pStyle w:val="1"/>
        <w:rPr>
          <w:rFonts w:eastAsia="Times New Roman"/>
        </w:rPr>
      </w:pPr>
      <w:bookmarkStart w:id="1" w:name="_Toc117891889"/>
      <w:r>
        <w:rPr>
          <w:rFonts w:eastAsia="Times New Roman"/>
        </w:rPr>
        <w:lastRenderedPageBreak/>
        <w:t>1. Цели работы.</w:t>
      </w:r>
      <w:bookmarkEnd w:id="1"/>
    </w:p>
    <w:p w:rsidR="00F501A6" w:rsidRPr="00622E16" w:rsidRDefault="00F501A6" w:rsidP="00F501A6"/>
    <w:p w:rsidR="00F501A6" w:rsidRPr="00386C49" w:rsidRDefault="00F501A6" w:rsidP="00F501A6">
      <w:pPr>
        <w:jc w:val="both"/>
        <w:rPr>
          <w:rFonts w:eastAsia="Times New Roman"/>
        </w:rPr>
      </w:pPr>
      <w:r>
        <w:rPr>
          <w:rFonts w:eastAsia="Times New Roman"/>
        </w:rPr>
        <w:tab/>
      </w:r>
      <w:r w:rsidR="00386C49">
        <w:rPr>
          <w:rFonts w:eastAsia="Times New Roman"/>
        </w:rPr>
        <w:t xml:space="preserve">В ходе данной лабораторной работе необходимо научится организовывать многостраничные приложения, использовать диалоговые окна, </w:t>
      </w:r>
      <w:r w:rsidR="00386C49">
        <w:rPr>
          <w:rFonts w:eastAsia="Times New Roman"/>
          <w:lang w:val="en-US"/>
        </w:rPr>
        <w:t>toolbar</w:t>
      </w:r>
      <w:r w:rsidR="00386C49" w:rsidRPr="00386C49">
        <w:rPr>
          <w:rFonts w:eastAsia="Times New Roman"/>
        </w:rPr>
        <w:t xml:space="preserve">, </w:t>
      </w:r>
      <w:r w:rsidR="00386C49">
        <w:rPr>
          <w:rFonts w:eastAsia="Times New Roman"/>
        </w:rPr>
        <w:t xml:space="preserve">контекстное меню, списки и слайды. Также необходимо научится отрисовывать страницу сайта в приложении. </w:t>
      </w:r>
    </w:p>
    <w:p w:rsidR="00F501A6" w:rsidRPr="00506C3B" w:rsidRDefault="00F501A6" w:rsidP="00F501A6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F501A6" w:rsidRDefault="00F501A6" w:rsidP="00F501A6">
      <w:pPr>
        <w:pStyle w:val="1"/>
      </w:pPr>
      <w:bookmarkStart w:id="2" w:name="_Toc117891890"/>
      <w:r>
        <w:lastRenderedPageBreak/>
        <w:t>2.</w:t>
      </w:r>
      <w:r w:rsidRPr="005473FB">
        <w:t xml:space="preserve"> </w:t>
      </w:r>
      <w:r>
        <w:t>Постановка задачи.</w:t>
      </w:r>
      <w:bookmarkEnd w:id="2"/>
    </w:p>
    <w:p w:rsidR="00F501A6" w:rsidRDefault="00F501A6" w:rsidP="00F501A6">
      <w:r>
        <w:tab/>
      </w:r>
    </w:p>
    <w:p w:rsidR="00F501A6" w:rsidRDefault="00F501A6" w:rsidP="00963EC7">
      <w:pPr>
        <w:ind w:left="708" w:firstLine="12"/>
        <w:jc w:val="both"/>
      </w:pPr>
      <w:r>
        <w:t>Для выполнения лабораторной работы были поставлены следующие задачи:</w:t>
      </w:r>
    </w:p>
    <w:p w:rsidR="00F501A6" w:rsidRDefault="00386C49" w:rsidP="00963EC7">
      <w:pPr>
        <w:pStyle w:val="a4"/>
        <w:numPr>
          <w:ilvl w:val="0"/>
          <w:numId w:val="1"/>
        </w:numPr>
        <w:jc w:val="both"/>
      </w:pPr>
      <w:r>
        <w:t>Создать страницу с двумя кнопками “Назад” и “Вперёд”. Первая</w:t>
      </w:r>
      <w:r w:rsidR="009E1142">
        <w:t xml:space="preserve"> кнопка</w:t>
      </w:r>
      <w:r>
        <w:t xml:space="preserve"> удалит текущую страницу со стека, вторая добавит новую. Также на экране нужно отображать текущую глубину стека.</w:t>
      </w:r>
    </w:p>
    <w:p w:rsidR="00386C49" w:rsidRDefault="00386C49" w:rsidP="00963EC7">
      <w:pPr>
        <w:pStyle w:val="a4"/>
        <w:numPr>
          <w:ilvl w:val="0"/>
          <w:numId w:val="1"/>
        </w:numPr>
        <w:jc w:val="both"/>
      </w:pPr>
      <w:r>
        <w:t>Создать две взаимодействующие страницы. Первая страница содержит две кнопки “Добавить страницу” и “Убрать страницу”. Первая кнопка добавит вторую страницу как прикреплённую, вторая кнопка её удалит. На второй странице должна быть кнопка для возврата на первую страницу без закрытия второй.</w:t>
      </w:r>
    </w:p>
    <w:p w:rsidR="00386C49" w:rsidRDefault="00963EC7" w:rsidP="00963EC7">
      <w:pPr>
        <w:pStyle w:val="a4"/>
        <w:numPr>
          <w:ilvl w:val="0"/>
          <w:numId w:val="1"/>
        </w:numPr>
        <w:jc w:val="both"/>
      </w:pPr>
      <w:r>
        <w:t>Сделать кнопку и поле с текстом. При нажатии на кнопку открывается диалоговое окно, в котором можно ввести текст. После подтверждения пользователем этот текст должен отобразится в текстовом поле на странице.</w:t>
      </w:r>
    </w:p>
    <w:p w:rsidR="00386C49" w:rsidRDefault="00963EC7" w:rsidP="00963EC7">
      <w:pPr>
        <w:pStyle w:val="a4"/>
        <w:numPr>
          <w:ilvl w:val="0"/>
          <w:numId w:val="1"/>
        </w:numPr>
        <w:jc w:val="both"/>
      </w:pPr>
      <w:r>
        <w:t>Сделать аналогично пункту 3), только в диалоговом окне вместо поля с текстом должен быть селектор даты.</w:t>
      </w:r>
    </w:p>
    <w:p w:rsidR="00963EC7" w:rsidRDefault="00963EC7" w:rsidP="00963EC7">
      <w:pPr>
        <w:pStyle w:val="a4"/>
        <w:numPr>
          <w:ilvl w:val="0"/>
          <w:numId w:val="1"/>
        </w:numPr>
        <w:jc w:val="both"/>
      </w:pPr>
      <w:r>
        <w:t>Сделать аналогично пункту 3), только в диалоговом окне вместо поля с текстом должен быть селектор времени.</w:t>
      </w:r>
    </w:p>
    <w:p w:rsidR="00386C49" w:rsidRDefault="00963EC7" w:rsidP="00963EC7">
      <w:pPr>
        <w:pStyle w:val="a4"/>
        <w:numPr>
          <w:ilvl w:val="0"/>
          <w:numId w:val="1"/>
        </w:numPr>
        <w:jc w:val="both"/>
      </w:pPr>
      <w:r>
        <w:t xml:space="preserve">Расположить на странице список </w:t>
      </w:r>
      <w:r>
        <w:rPr>
          <w:lang w:val="en-US"/>
        </w:rPr>
        <w:t>ListView</w:t>
      </w:r>
      <w:r>
        <w:t>, в котором будут содержаться задачи на неделю с описанием и датой.</w:t>
      </w:r>
    </w:p>
    <w:p w:rsidR="00386C49" w:rsidRDefault="00963EC7" w:rsidP="00963EC7">
      <w:pPr>
        <w:pStyle w:val="a4"/>
        <w:numPr>
          <w:ilvl w:val="0"/>
          <w:numId w:val="1"/>
        </w:numPr>
        <w:jc w:val="both"/>
      </w:pPr>
      <w:r>
        <w:t>Отрисовать на странице приложения какой-либо сайт.</w:t>
      </w:r>
    </w:p>
    <w:p w:rsidR="00386C49" w:rsidRDefault="00963EC7" w:rsidP="00963EC7">
      <w:pPr>
        <w:pStyle w:val="a4"/>
        <w:numPr>
          <w:ilvl w:val="0"/>
          <w:numId w:val="1"/>
        </w:numPr>
        <w:jc w:val="both"/>
      </w:pPr>
      <w:r>
        <w:t>Реализовать на странице презентацию с задачами на неделю. Каждый слайд состоит из текстового описания задачи и даты.</w:t>
      </w:r>
    </w:p>
    <w:p w:rsidR="00386C49" w:rsidRDefault="00963EC7" w:rsidP="00963EC7">
      <w:pPr>
        <w:pStyle w:val="a4"/>
        <w:numPr>
          <w:ilvl w:val="0"/>
          <w:numId w:val="1"/>
        </w:numPr>
        <w:jc w:val="both"/>
      </w:pPr>
      <w:r>
        <w:t xml:space="preserve">Использовать </w:t>
      </w:r>
      <w:r>
        <w:rPr>
          <w:lang w:val="en-US"/>
        </w:rPr>
        <w:t>Tooolbar</w:t>
      </w:r>
      <w:r w:rsidRPr="00963EC7">
        <w:t xml:space="preserve"> </w:t>
      </w:r>
      <w:r>
        <w:t>так, чтобы при выборе одного из элементов, его название отображалось в текстовом поле.</w:t>
      </w:r>
    </w:p>
    <w:p w:rsidR="00386C49" w:rsidRDefault="00963EC7" w:rsidP="00386C49">
      <w:pPr>
        <w:pStyle w:val="a4"/>
        <w:numPr>
          <w:ilvl w:val="0"/>
          <w:numId w:val="1"/>
        </w:numPr>
        <w:jc w:val="both"/>
      </w:pPr>
      <w:r>
        <w:t>Добавить контекстное меню при зажатии текстового поля. После выбора элемента контекстного меню, его название и порядковый номер должны отображаться в текстовых полях</w:t>
      </w:r>
      <w:r w:rsidR="009E1142">
        <w:t>.</w:t>
      </w:r>
    </w:p>
    <w:p w:rsidR="00F501A6" w:rsidDel="00396E56" w:rsidRDefault="00F501A6" w:rsidP="00386C49">
      <w:pPr>
        <w:rPr>
          <w:del w:id="3" w:author="Богдан Углинский" w:date="2022-10-05T19:34:00Z"/>
        </w:rPr>
      </w:pPr>
    </w:p>
    <w:p w:rsidR="00F501A6" w:rsidDel="00396E56" w:rsidRDefault="00F501A6" w:rsidP="00386C49">
      <w:pPr>
        <w:rPr>
          <w:del w:id="4" w:author="Богдан Углинский" w:date="2022-10-05T19:34:00Z"/>
        </w:rPr>
        <w:pPrChange w:id="5" w:author="Богдан Углинский" w:date="2022-10-05T19:35:00Z">
          <w:pPr>
            <w:pStyle w:val="a4"/>
            <w:numPr>
              <w:numId w:val="1"/>
            </w:numPr>
            <w:ind w:hanging="360"/>
            <w:jc w:val="both"/>
          </w:pPr>
        </w:pPrChange>
      </w:pPr>
      <w:del w:id="6" w:author="Богдан Углинский" w:date="2022-10-05T19:34:00Z">
        <w:r w:rsidDel="00396E56">
          <w:delText>Изучить структуру созданного проекта и выяснить где и какие файлы должны располагаться.</w:delText>
        </w:r>
      </w:del>
    </w:p>
    <w:p w:rsidR="00F501A6" w:rsidDel="00396E56" w:rsidRDefault="00F501A6" w:rsidP="00386C49">
      <w:pPr>
        <w:rPr>
          <w:del w:id="7" w:author="Богдан Углинский" w:date="2022-10-05T19:34:00Z"/>
        </w:rPr>
        <w:pPrChange w:id="8" w:author="Богдан Углинский" w:date="2022-10-05T19:35:00Z">
          <w:pPr>
            <w:pStyle w:val="a4"/>
            <w:numPr>
              <w:numId w:val="1"/>
            </w:numPr>
            <w:ind w:hanging="360"/>
            <w:jc w:val="both"/>
          </w:pPr>
        </w:pPrChange>
      </w:pPr>
      <w:del w:id="9" w:author="Богдан Углинский" w:date="2022-10-05T19:34:00Z">
        <w:r w:rsidDel="00396E56">
          <w:delText xml:space="preserve">Изучить содержимое файлов с расширение </w:delText>
        </w:r>
        <w:r w:rsidRPr="00D65405" w:rsidDel="00396E56">
          <w:rPr>
            <w:b/>
          </w:rPr>
          <w:delText>.</w:delText>
        </w:r>
        <w:r w:rsidRPr="00D65405" w:rsidDel="00396E56">
          <w:rPr>
            <w:b/>
            <w:lang w:val="en-US"/>
          </w:rPr>
          <w:delText>java</w:delText>
        </w:r>
        <w:r w:rsidRPr="00506C3B" w:rsidDel="00396E56">
          <w:delText xml:space="preserve"> </w:delText>
        </w:r>
        <w:r w:rsidDel="00396E56">
          <w:delText xml:space="preserve">и </w:delText>
        </w:r>
        <w:r w:rsidRPr="00D65405" w:rsidDel="00396E56">
          <w:rPr>
            <w:b/>
          </w:rPr>
          <w:delText>.</w:delText>
        </w:r>
        <w:r w:rsidRPr="00D65405" w:rsidDel="00396E56">
          <w:rPr>
            <w:b/>
            <w:lang w:val="en-US"/>
          </w:rPr>
          <w:delText>xml</w:delText>
        </w:r>
        <w:r w:rsidDel="00396E56">
          <w:delText xml:space="preserve">. </w:delText>
        </w:r>
      </w:del>
    </w:p>
    <w:p w:rsidR="00F501A6" w:rsidDel="00396E56" w:rsidRDefault="00F501A6" w:rsidP="00386C49">
      <w:pPr>
        <w:rPr>
          <w:del w:id="10" w:author="Богдан Углинский" w:date="2022-10-05T19:34:00Z"/>
        </w:rPr>
        <w:pPrChange w:id="11" w:author="Богдан Углинский" w:date="2022-10-05T19:35:00Z">
          <w:pPr>
            <w:pStyle w:val="a4"/>
            <w:numPr>
              <w:numId w:val="1"/>
            </w:numPr>
            <w:ind w:hanging="360"/>
            <w:jc w:val="both"/>
          </w:pPr>
        </w:pPrChange>
      </w:pPr>
      <w:del w:id="12" w:author="Богдан Углинский" w:date="2022-10-05T19:34:00Z">
        <w:r w:rsidDel="00396E56">
          <w:delText xml:space="preserve">Рассмотреть возможности по запуску мобильной операционной системы, как с использование эмуляторов, так и с использованием отладки по </w:delText>
        </w:r>
        <w:r w:rsidRPr="007032CF" w:rsidDel="00396E56">
          <w:rPr>
            <w:i/>
            <w:lang w:val="en-US"/>
          </w:rPr>
          <w:delText>USB</w:delText>
        </w:r>
        <w:r w:rsidDel="00396E56">
          <w:delText xml:space="preserve">, с использованием реального устройства. </w:delText>
        </w:r>
      </w:del>
    </w:p>
    <w:p w:rsidR="00F501A6" w:rsidDel="00396E56" w:rsidRDefault="00F501A6" w:rsidP="00386C49">
      <w:pPr>
        <w:rPr>
          <w:del w:id="13" w:author="Богдан Углинский" w:date="2022-10-05T19:34:00Z"/>
        </w:rPr>
        <w:pPrChange w:id="14" w:author="Богдан Углинский" w:date="2022-10-05T19:35:00Z">
          <w:pPr>
            <w:pStyle w:val="a4"/>
            <w:numPr>
              <w:numId w:val="1"/>
            </w:numPr>
            <w:ind w:hanging="360"/>
            <w:jc w:val="both"/>
          </w:pPr>
        </w:pPrChange>
      </w:pPr>
      <w:del w:id="15" w:author="Богдан Углинский" w:date="2022-10-05T19:34:00Z">
        <w:r w:rsidDel="00396E56">
          <w:delText>Запустить приложение, используя один из вариантов отладки приложения.</w:delText>
        </w:r>
      </w:del>
    </w:p>
    <w:p w:rsidR="00F501A6" w:rsidRPr="00506C3B" w:rsidDel="00396E56" w:rsidRDefault="00F501A6" w:rsidP="00386C49">
      <w:pPr>
        <w:rPr>
          <w:del w:id="16" w:author="Богдан Углинский" w:date="2022-10-05T19:34:00Z"/>
        </w:rPr>
        <w:pPrChange w:id="17" w:author="Богдан Углинский" w:date="2022-10-05T19:35:00Z">
          <w:pPr>
            <w:pStyle w:val="a4"/>
            <w:numPr>
              <w:numId w:val="1"/>
            </w:numPr>
            <w:ind w:hanging="360"/>
            <w:jc w:val="both"/>
          </w:pPr>
        </w:pPrChange>
      </w:pPr>
      <w:del w:id="18" w:author="Богдан Углинский" w:date="2022-10-05T19:34:00Z">
        <w:r w:rsidDel="00396E56">
          <w:delText>Разработать приложение, на экране которого будет одно текстовое поле со счётчиком и кнопка, при нажатии на которую, значение счётчика увеличится на единицу.</w:delText>
        </w:r>
        <w:r w:rsidRPr="00D65405" w:rsidDel="00396E56">
          <w:delText xml:space="preserve"> </w:delText>
        </w:r>
      </w:del>
    </w:p>
    <w:p w:rsidR="00F501A6" w:rsidRPr="00A41B21" w:rsidRDefault="00F501A6" w:rsidP="00386C4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501A6" w:rsidRDefault="00F501A6" w:rsidP="00F501A6">
      <w:pPr>
        <w:pStyle w:val="1"/>
      </w:pPr>
      <w:bookmarkStart w:id="19" w:name="_Toc117891891"/>
      <w:r>
        <w:lastRenderedPageBreak/>
        <w:t>3.</w:t>
      </w:r>
      <w:r w:rsidRPr="005473FB">
        <w:t xml:space="preserve"> </w:t>
      </w:r>
      <w:r>
        <w:t>Решение задачи.</w:t>
      </w:r>
      <w:bookmarkEnd w:id="19"/>
    </w:p>
    <w:p w:rsidR="00F501A6" w:rsidRDefault="00F501A6" w:rsidP="00F501A6">
      <w:pPr>
        <w:pStyle w:val="a4"/>
        <w:ind w:left="360"/>
        <w:jc w:val="both"/>
      </w:pPr>
    </w:p>
    <w:p w:rsidR="00526D46" w:rsidRDefault="009E1142" w:rsidP="00330268">
      <w:pPr>
        <w:pStyle w:val="a4"/>
        <w:numPr>
          <w:ilvl w:val="0"/>
          <w:numId w:val="7"/>
        </w:numPr>
        <w:jc w:val="both"/>
      </w:pPr>
      <w:r>
        <w:t>Для того, чтобы создать новую страницу</w:t>
      </w:r>
      <w:r w:rsidR="001B3EEB">
        <w:t>,</w:t>
      </w:r>
      <w:r>
        <w:t xml:space="preserve"> необходимо сначала создать </w:t>
      </w:r>
      <w:r w:rsidRPr="00BB0FF1">
        <w:rPr>
          <w:lang w:val="en-US"/>
        </w:rPr>
        <w:t>Intent</w:t>
      </w:r>
      <w:r w:rsidR="00330268">
        <w:t xml:space="preserve">, а затем </w:t>
      </w:r>
      <w:r>
        <w:t>передать в него с какой страницы и на какую необходимо перейти</w:t>
      </w:r>
      <w:r w:rsidR="00526D46">
        <w:t>. В</w:t>
      </w:r>
      <w:r w:rsidR="001B3EEB">
        <w:t xml:space="preserve"> нашем случае мы переходим с текущей страницы не неё же саму</w:t>
      </w:r>
      <w:r>
        <w:t>.</w:t>
      </w:r>
      <w:r w:rsidR="001B3EEB">
        <w:t xml:space="preserve"> После чего необходимо вызвать функцию </w:t>
      </w:r>
      <w:r w:rsidR="001B3EEB" w:rsidRPr="000F164B">
        <w:rPr>
          <w:color w:val="ED7D31" w:themeColor="accent2"/>
          <w:lang w:val="en-US"/>
        </w:rPr>
        <w:t>startActivity</w:t>
      </w:r>
      <w:r w:rsidR="001B3EEB" w:rsidRPr="001B3EEB">
        <w:t>(</w:t>
      </w:r>
      <w:r w:rsidR="001B3EEB" w:rsidRPr="00BB0FF1">
        <w:rPr>
          <w:lang w:val="en-US"/>
        </w:rPr>
        <w:t>Intent</w:t>
      </w:r>
      <w:r w:rsidR="001B3EEB" w:rsidRPr="001B3EEB">
        <w:t xml:space="preserve">). </w:t>
      </w:r>
      <w:r w:rsidR="001B3EEB">
        <w:t>Это создаст копию страницы на стеке.</w:t>
      </w:r>
      <w:r w:rsidR="001B3EEB" w:rsidRPr="001B3EEB">
        <w:t xml:space="preserve"> </w:t>
      </w:r>
      <w:r w:rsidR="001B3EEB">
        <w:t xml:space="preserve">В случае, когда нужно закрыть текущую страницу полностью, т.е. удалить её со стека, можно, либо нажать </w:t>
      </w:r>
      <w:r w:rsidR="001B3EEB" w:rsidRPr="00BB0FF1">
        <w:rPr>
          <w:i/>
          <w:u w:val="single"/>
          <w:lang w:val="en-US"/>
        </w:rPr>
        <w:t>Back</w:t>
      </w:r>
      <w:r w:rsidR="001B3EEB" w:rsidRPr="001B3EEB">
        <w:t xml:space="preserve"> (</w:t>
      </w:r>
      <w:r w:rsidR="001B3EEB">
        <w:t>стандартная кнопка на телефоне</w:t>
      </w:r>
      <w:r w:rsidR="001B3EEB" w:rsidRPr="001B3EEB">
        <w:t>)</w:t>
      </w:r>
      <w:r w:rsidR="001B3EEB">
        <w:t>, либо вызвать функцию</w:t>
      </w:r>
      <w:r w:rsidR="00821DC8">
        <w:t xml:space="preserve"> </w:t>
      </w:r>
      <w:proofErr w:type="gramStart"/>
      <w:r w:rsidR="001B3EEB" w:rsidRPr="000F164B">
        <w:rPr>
          <w:color w:val="ED7D31" w:themeColor="accent2"/>
          <w:lang w:val="en-US"/>
        </w:rPr>
        <w:t>finishAndRemoveTask</w:t>
      </w:r>
      <w:r w:rsidR="001B3EEB" w:rsidRPr="001B3EEB">
        <w:t>(</w:t>
      </w:r>
      <w:proofErr w:type="gramEnd"/>
      <w:r w:rsidR="001B3EEB" w:rsidRPr="001B3EEB">
        <w:t>)</w:t>
      </w:r>
      <w:r w:rsidR="001B3EEB">
        <w:t xml:space="preserve"> при нажатии на какую-нибудь кнопку на экране приложения</w:t>
      </w:r>
      <w:r w:rsidR="001B3EEB" w:rsidRPr="001B3EEB">
        <w:t>.</w:t>
      </w:r>
    </w:p>
    <w:p w:rsidR="00821DC8" w:rsidRDefault="00821DC8" w:rsidP="00821DC8">
      <w:pPr>
        <w:pStyle w:val="a4"/>
        <w:jc w:val="both"/>
      </w:pPr>
    </w:p>
    <w:p w:rsidR="006F3657" w:rsidRDefault="001B3EEB" w:rsidP="00330268">
      <w:pPr>
        <w:pStyle w:val="a4"/>
        <w:numPr>
          <w:ilvl w:val="0"/>
          <w:numId w:val="7"/>
        </w:numPr>
        <w:jc w:val="both"/>
      </w:pPr>
      <w:r w:rsidRPr="006F3657">
        <w:t xml:space="preserve">Создание </w:t>
      </w:r>
      <w:r w:rsidR="00330268">
        <w:t>новой</w:t>
      </w:r>
      <w:r w:rsidRPr="006F3657">
        <w:t xml:space="preserve"> страницы происходит также, как и в первом пункте: сначала Intent, потом </w:t>
      </w:r>
      <w:r w:rsidRPr="000F164B">
        <w:rPr>
          <w:color w:val="ED7D31" w:themeColor="accent2"/>
        </w:rPr>
        <w:t>startActivity</w:t>
      </w:r>
      <w:r w:rsidRPr="006F3657">
        <w:t>(</w:t>
      </w:r>
      <w:r w:rsidRPr="00BB0FF1">
        <w:t>Intent</w:t>
      </w:r>
      <w:r w:rsidRPr="006F3657">
        <w:t xml:space="preserve">). Однако, чтобы нельзя было создать несколько копий второй страницы, необходимо прописать в манифесте </w:t>
      </w:r>
      <w:r w:rsidR="00330268">
        <w:t>приложения в поле, ответственном</w:t>
      </w:r>
      <w:r w:rsidRPr="006F3657">
        <w:t xml:space="preserve"> за вторую страницу</w:t>
      </w:r>
      <w:r w:rsidR="004930DE">
        <w:t>:</w:t>
      </w:r>
      <w:r w:rsidRPr="006F3657">
        <w:t xml:space="preserve"> </w:t>
      </w:r>
      <w:proofErr w:type="gramStart"/>
      <w:r w:rsidRPr="000F164B">
        <w:rPr>
          <w:color w:val="7030A0"/>
        </w:rPr>
        <w:t>android</w:t>
      </w:r>
      <w:r w:rsidRPr="006F3657">
        <w:t>:launchMode</w:t>
      </w:r>
      <w:proofErr w:type="gramEnd"/>
      <w:r w:rsidR="0032734D" w:rsidRPr="0032734D">
        <w:t xml:space="preserve"> </w:t>
      </w:r>
      <w:r w:rsidRPr="006F3657">
        <w:t>=</w:t>
      </w:r>
      <w:r w:rsidR="0032734D" w:rsidRPr="0032734D">
        <w:t xml:space="preserve"> </w:t>
      </w:r>
      <w:r w:rsidRPr="0032734D">
        <w:rPr>
          <w:color w:val="70AD47" w:themeColor="accent6"/>
        </w:rPr>
        <w:t xml:space="preserve">”singleInstance”. </w:t>
      </w:r>
      <w:r w:rsidRPr="006F3657">
        <w:t>Для того, чтобы со второй страницы перейти на первую, не закрывая</w:t>
      </w:r>
      <w:r w:rsidR="006F3657" w:rsidRPr="006F3657">
        <w:t xml:space="preserve"> </w:t>
      </w:r>
      <w:r w:rsidR="006F3657">
        <w:t>при этом</w:t>
      </w:r>
      <w:r w:rsidRPr="006F3657">
        <w:t xml:space="preserve"> вторую</w:t>
      </w:r>
      <w:r w:rsidR="006F3657">
        <w:t>,</w:t>
      </w:r>
      <w:r w:rsidRPr="006F3657">
        <w:t xml:space="preserve"> необходимо к стандартной процедуре </w:t>
      </w:r>
      <w:r w:rsidRPr="0032734D">
        <w:t xml:space="preserve">Intent </w:t>
      </w:r>
      <w:r w:rsidRPr="006F3657">
        <w:t xml:space="preserve">-&gt; </w:t>
      </w:r>
      <w:r w:rsidRPr="0032734D">
        <w:rPr>
          <w:color w:val="ED7D31" w:themeColor="accent2"/>
        </w:rPr>
        <w:t>startActivity</w:t>
      </w:r>
      <w:r w:rsidRPr="006F3657">
        <w:t>(</w:t>
      </w:r>
      <w:r w:rsidRPr="0032734D">
        <w:t>Intent</w:t>
      </w:r>
      <w:r w:rsidR="006F3657">
        <w:t xml:space="preserve">) добавить </w:t>
      </w:r>
      <w:proofErr w:type="gramStart"/>
      <w:r w:rsidR="006F3657" w:rsidRPr="006F3657">
        <w:t>intent.setFlags</w:t>
      </w:r>
      <w:proofErr w:type="gramEnd"/>
      <w:r w:rsidR="006F3657" w:rsidRPr="006F3657">
        <w:t>(Intent.</w:t>
      </w:r>
      <w:r w:rsidR="006F3657" w:rsidRPr="0032734D">
        <w:rPr>
          <w:color w:val="7030A0"/>
        </w:rPr>
        <w:t>FLAG_ACTIVITY_REORDER_TO_FRONT</w:t>
      </w:r>
      <w:r w:rsidR="006F3657" w:rsidRPr="006F3657">
        <w:t>).</w:t>
      </w:r>
      <w:r w:rsidR="006F3657">
        <w:t xml:space="preserve"> Это позволит переместить первую страницу на вершину стека, не закрывая при этом вторую.  Чтобы из одной страницы закрыть вторую, необходимо во второй странице сделать статическое поле типа </w:t>
      </w:r>
      <w:r w:rsidR="006F3657" w:rsidRPr="00BB0FF1">
        <w:rPr>
          <w:color w:val="ED7D31" w:themeColor="accent2"/>
          <w:lang w:val="en-US"/>
        </w:rPr>
        <w:t>Activity</w:t>
      </w:r>
      <w:r w:rsidR="006F3657" w:rsidRPr="00BB0FF1">
        <w:rPr>
          <w:color w:val="ED7D31" w:themeColor="accent2"/>
        </w:rPr>
        <w:t xml:space="preserve"> </w:t>
      </w:r>
      <w:r w:rsidR="006F3657">
        <w:t xml:space="preserve">и присвоить ему текущую страницу. После этого из первой страницы нужно обратится к статическому полю второй страницы и закрыть его через </w:t>
      </w:r>
      <w:proofErr w:type="gramStart"/>
      <w:r w:rsidR="006F3657" w:rsidRPr="0032734D">
        <w:rPr>
          <w:color w:val="ED7D31" w:themeColor="accent2"/>
          <w:lang w:val="en-US"/>
        </w:rPr>
        <w:t>finishAndRemoveTask</w:t>
      </w:r>
      <w:r w:rsidR="006F3657" w:rsidRPr="001B3EEB">
        <w:t>(</w:t>
      </w:r>
      <w:proofErr w:type="gramEnd"/>
      <w:r w:rsidR="006F3657" w:rsidRPr="001B3EEB">
        <w:t>)</w:t>
      </w:r>
      <w:r w:rsidR="006F3657">
        <w:t>.</w:t>
      </w:r>
    </w:p>
    <w:p w:rsidR="00821DC8" w:rsidRPr="006F3657" w:rsidRDefault="00821DC8" w:rsidP="00821DC8">
      <w:pPr>
        <w:pStyle w:val="a4"/>
        <w:jc w:val="both"/>
      </w:pPr>
    </w:p>
    <w:p w:rsidR="00EF2054" w:rsidRDefault="004930DE" w:rsidP="00330268">
      <w:pPr>
        <w:pStyle w:val="a4"/>
        <w:numPr>
          <w:ilvl w:val="0"/>
          <w:numId w:val="7"/>
        </w:numPr>
        <w:jc w:val="both"/>
      </w:pPr>
      <w:r>
        <w:t xml:space="preserve">Для создания диалогового окна сначала нужно сделать его макет. Для этого необходимо создать </w:t>
      </w:r>
      <w:r w:rsidRPr="0032734D">
        <w:rPr>
          <w:b/>
          <w:lang w:val="en-US"/>
        </w:rPr>
        <w:t>Drawable</w:t>
      </w:r>
      <w:r w:rsidRPr="0032734D">
        <w:rPr>
          <w:b/>
        </w:rPr>
        <w:t xml:space="preserve"> </w:t>
      </w:r>
      <w:r w:rsidRPr="0032734D">
        <w:rPr>
          <w:b/>
          <w:lang w:val="en-US"/>
        </w:rPr>
        <w:t>Resource</w:t>
      </w:r>
      <w:r w:rsidRPr="0032734D">
        <w:rPr>
          <w:b/>
        </w:rPr>
        <w:t xml:space="preserve"> </w:t>
      </w:r>
      <w:r w:rsidRPr="0032734D">
        <w:rPr>
          <w:b/>
          <w:lang w:val="en-US"/>
        </w:rPr>
        <w:t>File</w:t>
      </w:r>
      <w:r w:rsidRPr="004930DE">
        <w:t xml:space="preserve"> </w:t>
      </w:r>
      <w:r>
        <w:t xml:space="preserve">и расположить в нём все интересующие элементы. </w:t>
      </w:r>
    </w:p>
    <w:p w:rsidR="00EF2054" w:rsidRDefault="00EF2054" w:rsidP="00EF2054">
      <w:pPr>
        <w:pStyle w:val="a4"/>
        <w:jc w:val="both"/>
      </w:pPr>
      <w:r w:rsidRPr="00EF2054">
        <w:drawing>
          <wp:inline distT="0" distB="0" distL="0" distR="0" wp14:anchorId="4FD79B29" wp14:editId="1D6847E4">
            <wp:extent cx="1866900" cy="101496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1936" cy="106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49" w:rsidRDefault="004930DE" w:rsidP="00EF2054">
      <w:pPr>
        <w:pStyle w:val="a4"/>
        <w:jc w:val="both"/>
      </w:pPr>
      <w:r>
        <w:t>Далее</w:t>
      </w:r>
      <w:r w:rsidR="0004387E">
        <w:t>,</w:t>
      </w:r>
      <w:r>
        <w:t xml:space="preserve"> необходимо создать отдельный класс, который будет наследоваться от </w:t>
      </w:r>
      <w:proofErr w:type="gramStart"/>
      <w:r>
        <w:rPr>
          <w:lang w:val="en-US"/>
        </w:rPr>
        <w:t>android</w:t>
      </w:r>
      <w:r w:rsidRPr="004930DE">
        <w:t>.</w:t>
      </w:r>
      <w:r>
        <w:rPr>
          <w:lang w:val="en-US"/>
        </w:rPr>
        <w:t>app</w:t>
      </w:r>
      <w:r w:rsidRPr="004930DE">
        <w:t>.</w:t>
      </w:r>
      <w:r>
        <w:rPr>
          <w:lang w:val="en-US"/>
        </w:rPr>
        <w:t>DialogFragment</w:t>
      </w:r>
      <w:proofErr w:type="gramEnd"/>
      <w:r w:rsidRPr="004930DE">
        <w:t xml:space="preserve">. </w:t>
      </w:r>
      <w:r>
        <w:t xml:space="preserve">В созданном </w:t>
      </w:r>
      <w:r w:rsidR="0004387E">
        <w:t>классе</w:t>
      </w:r>
      <w:r>
        <w:t xml:space="preserve"> необходимо перегрузить функцию </w:t>
      </w:r>
      <w:proofErr w:type="gramStart"/>
      <w:r w:rsidRPr="0032734D">
        <w:rPr>
          <w:color w:val="ED7D31" w:themeColor="accent2"/>
          <w:lang w:val="en-US"/>
        </w:rPr>
        <w:t>onCreateView</w:t>
      </w:r>
      <w:r>
        <w:t>(</w:t>
      </w:r>
      <w:proofErr w:type="gramEnd"/>
      <w:r>
        <w:t>)</w:t>
      </w:r>
      <w:r w:rsidRPr="004930DE">
        <w:t xml:space="preserve"> </w:t>
      </w:r>
      <w:r>
        <w:t>и расписать в ней всю логику диалогового окна. Какие кнопки что будут делать. Для того, чтобы передать информацию с диалогового окна на страницу приложения</w:t>
      </w:r>
      <w:r w:rsidR="00330268">
        <w:t>,</w:t>
      </w:r>
      <w:r>
        <w:t xml:space="preserve"> необходимо создать в этом классе интерфейс</w:t>
      </w:r>
      <w:r w:rsidR="00900E37" w:rsidRPr="00900E37">
        <w:t xml:space="preserve"> </w:t>
      </w:r>
      <w:r w:rsidR="00900E37">
        <w:rPr>
          <w:lang w:val="en-US"/>
        </w:rPr>
        <w:t>onInputListener</w:t>
      </w:r>
      <w:r>
        <w:t xml:space="preserve">, который </w:t>
      </w:r>
      <w:r w:rsidR="00330268">
        <w:t>содержи</w:t>
      </w:r>
      <w:r w:rsidR="0004387E">
        <w:t>т</w:t>
      </w:r>
      <w:r>
        <w:t xml:space="preserve"> функцию</w:t>
      </w:r>
      <w:r w:rsidR="0004387E">
        <w:t>,</w:t>
      </w:r>
      <w:r>
        <w:t xml:space="preserve"> с помощью которой и будет передаваться информация. Также необходимо перегрузить </w:t>
      </w:r>
      <w:proofErr w:type="gramStart"/>
      <w:r w:rsidRPr="00BB0FF1">
        <w:rPr>
          <w:color w:val="ED7D31" w:themeColor="accent2"/>
          <w:lang w:val="en-US"/>
        </w:rPr>
        <w:t>onAttach</w:t>
      </w:r>
      <w:r w:rsidR="0004387E">
        <w:t>(</w:t>
      </w:r>
      <w:proofErr w:type="gramEnd"/>
      <w:r w:rsidR="0004387E">
        <w:t>)</w:t>
      </w:r>
      <w:r>
        <w:t xml:space="preserve"> </w:t>
      </w:r>
      <w:r w:rsidR="0004387E">
        <w:t>и в ней</w:t>
      </w:r>
      <w:r w:rsidR="00900E37">
        <w:t xml:space="preserve"> инициализировать экземпляр созданного ранее интерфейса. При подтверждении ввода пользователем будет вызываться метод</w:t>
      </w:r>
      <w:r w:rsidR="00330268">
        <w:t>, содержащийся в</w:t>
      </w:r>
      <w:r w:rsidR="00900E37">
        <w:t xml:space="preserve"> </w:t>
      </w:r>
      <w:r w:rsidR="00900E37">
        <w:rPr>
          <w:lang w:val="en-US"/>
        </w:rPr>
        <w:t>onInputListener</w:t>
      </w:r>
      <w:r w:rsidR="00330268">
        <w:t>,</w:t>
      </w:r>
      <w:r w:rsidR="00900E37">
        <w:t xml:space="preserve"> для передачи данных. Также необходимо, чтобы</w:t>
      </w:r>
      <w:r w:rsidR="0004387E">
        <w:t xml:space="preserve"> та</w:t>
      </w:r>
      <w:r w:rsidR="00900E37">
        <w:t xml:space="preserve"> страница</w:t>
      </w:r>
      <w:r w:rsidR="0004387E">
        <w:t>,</w:t>
      </w:r>
      <w:r w:rsidR="00900E37">
        <w:t xml:space="preserve"> на которую мы будем передавать данные</w:t>
      </w:r>
      <w:r w:rsidR="0004387E">
        <w:t>,</w:t>
      </w:r>
      <w:r w:rsidR="00900E37">
        <w:t xml:space="preserve"> наследовалась от интерфе</w:t>
      </w:r>
      <w:r w:rsidR="0004387E">
        <w:t>й</w:t>
      </w:r>
      <w:r w:rsidR="00900E37">
        <w:t xml:space="preserve">са </w:t>
      </w:r>
      <w:r w:rsidR="00900E37">
        <w:rPr>
          <w:lang w:val="en-US"/>
        </w:rPr>
        <w:t>onInputListener</w:t>
      </w:r>
      <w:r w:rsidR="0004387E">
        <w:t xml:space="preserve"> и перегрузила функцию для передачи данных. В ней и будет происходить приём пользовательского ввода с диалогового окна.</w:t>
      </w:r>
    </w:p>
    <w:p w:rsidR="00821DC8" w:rsidRPr="00386C49" w:rsidRDefault="00821DC8" w:rsidP="00EF2054">
      <w:pPr>
        <w:pStyle w:val="a4"/>
        <w:jc w:val="both"/>
      </w:pPr>
    </w:p>
    <w:p w:rsidR="00386C49" w:rsidRDefault="0004387E" w:rsidP="00330268">
      <w:pPr>
        <w:pStyle w:val="a4"/>
        <w:numPr>
          <w:ilvl w:val="0"/>
          <w:numId w:val="7"/>
        </w:numPr>
        <w:jc w:val="both"/>
      </w:pPr>
      <w:r>
        <w:lastRenderedPageBreak/>
        <w:t xml:space="preserve">Взаимодействие с диалогами выбора даты и времени несколько проще чем с произвольным диалогом, т.к. они являются стандартными. Для того, чтобы открыть диалоговое окно с выбором даты или времени необходимо создать экземпляр класса </w:t>
      </w:r>
      <w:r>
        <w:rPr>
          <w:lang w:val="en-US"/>
        </w:rPr>
        <w:t>DatePickerDialog</w:t>
      </w:r>
      <w:r w:rsidRPr="0004387E">
        <w:t xml:space="preserve"> </w:t>
      </w:r>
      <w:r>
        <w:t xml:space="preserve">или </w:t>
      </w:r>
      <w:r>
        <w:rPr>
          <w:lang w:val="en-US"/>
        </w:rPr>
        <w:t>TimePickerDIalog</w:t>
      </w:r>
      <w:r>
        <w:t>, установить текущие з</w:t>
      </w:r>
      <w:r w:rsidR="00330268">
        <w:t>н</w:t>
      </w:r>
      <w:r>
        <w:t>ачения</w:t>
      </w:r>
      <w:r w:rsidRPr="0004387E">
        <w:t xml:space="preserve"> </w:t>
      </w:r>
      <w:r>
        <w:t xml:space="preserve">и вызвать у них функцию </w:t>
      </w:r>
      <w:proofErr w:type="gramStart"/>
      <w:r w:rsidRPr="00BB0FF1">
        <w:rPr>
          <w:color w:val="ED7D31" w:themeColor="accent2"/>
          <w:lang w:val="en-US"/>
        </w:rPr>
        <w:t>show</w:t>
      </w:r>
      <w:r w:rsidRPr="0004387E">
        <w:t>(</w:t>
      </w:r>
      <w:proofErr w:type="gramEnd"/>
      <w:r w:rsidRPr="0004387E">
        <w:t>)</w:t>
      </w:r>
      <w:r>
        <w:t xml:space="preserve">. После этого пользователь увидит диалоговое окно с выбором даты или времени. Чтобы считать пользовательский ввод и отобразить его на странице необходимо </w:t>
      </w:r>
      <w:r w:rsidR="00704C3C">
        <w:t xml:space="preserve">создать соответствующий </w:t>
      </w:r>
      <w:r w:rsidR="00704C3C">
        <w:rPr>
          <w:lang w:val="en-US"/>
        </w:rPr>
        <w:t>Listener</w:t>
      </w:r>
      <w:r w:rsidR="00704C3C">
        <w:t>, который будет срабатывать при изменении даты и времени и имеет доступ, к введённым данным.</w:t>
      </w:r>
    </w:p>
    <w:p w:rsidR="00821DC8" w:rsidRPr="00386C49" w:rsidRDefault="00821DC8" w:rsidP="00821DC8">
      <w:pPr>
        <w:pStyle w:val="a4"/>
        <w:jc w:val="both"/>
      </w:pPr>
    </w:p>
    <w:p w:rsidR="00386C49" w:rsidRDefault="00704C3C" w:rsidP="00330268">
      <w:pPr>
        <w:pStyle w:val="a4"/>
        <w:numPr>
          <w:ilvl w:val="0"/>
          <w:numId w:val="7"/>
        </w:numPr>
        <w:jc w:val="both"/>
      </w:pPr>
      <w:r>
        <w:t xml:space="preserve">Для использования </w:t>
      </w:r>
      <w:r>
        <w:rPr>
          <w:lang w:val="en-US"/>
        </w:rPr>
        <w:t>ListView</w:t>
      </w:r>
      <w:r w:rsidRPr="00704C3C">
        <w:t xml:space="preserve"> </w:t>
      </w:r>
      <w:r>
        <w:t>не</w:t>
      </w:r>
      <w:r w:rsidR="00330268">
        <w:t>о</w:t>
      </w:r>
      <w:r>
        <w:t xml:space="preserve">бходимо по аналогии с диалоговым окном, создать отдельный файл, содержащий класс, который наследуется от </w:t>
      </w:r>
      <w:r>
        <w:rPr>
          <w:lang w:val="en-US"/>
        </w:rPr>
        <w:t>BaseAdapter</w:t>
      </w:r>
      <w:r w:rsidRPr="00704C3C">
        <w:t>.</w:t>
      </w:r>
      <w:r>
        <w:t xml:space="preserve"> В нём сначала необходимо перегрузить конструктор, через который будут передаваться данные, отображаемые в списке. Также необходимо перегрузить</w:t>
      </w:r>
      <w:r w:rsidR="008A320A">
        <w:t xml:space="preserve"> функцию</w:t>
      </w:r>
      <w:r>
        <w:t xml:space="preserve"> </w:t>
      </w:r>
      <w:proofErr w:type="gramStart"/>
      <w:r w:rsidRPr="0032734D">
        <w:rPr>
          <w:color w:val="ED7D31" w:themeColor="accent2"/>
          <w:lang w:val="en-US"/>
        </w:rPr>
        <w:t>getView</w:t>
      </w:r>
      <w:r w:rsidRPr="008A320A">
        <w:t>(</w:t>
      </w:r>
      <w:proofErr w:type="gramEnd"/>
      <w:r w:rsidRPr="008A320A">
        <w:t>)</w:t>
      </w:r>
      <w:r w:rsidR="008A320A">
        <w:t xml:space="preserve">, которая работает непосредственно с макетом элемента списка и описывает его логику работы. Макет должен быть создан заранее. Он определяет внешний вид одного элемента списка. После этого необходимо </w:t>
      </w:r>
      <w:r w:rsidR="00330268">
        <w:t>экз</w:t>
      </w:r>
      <w:r w:rsidR="008A320A">
        <w:t>е</w:t>
      </w:r>
      <w:r w:rsidR="00330268">
        <w:t>м</w:t>
      </w:r>
      <w:r w:rsidR="008A320A">
        <w:t xml:space="preserve">пляру </w:t>
      </w:r>
      <w:r w:rsidR="008A320A">
        <w:rPr>
          <w:lang w:val="en-US"/>
        </w:rPr>
        <w:t>ListView</w:t>
      </w:r>
      <w:r w:rsidR="008A320A">
        <w:t xml:space="preserve"> задать созданный нами ранее адаптер </w:t>
      </w:r>
      <w:r w:rsidR="008A320A">
        <w:rPr>
          <w:lang w:val="en-US"/>
        </w:rPr>
        <w:t>listView</w:t>
      </w:r>
      <w:r w:rsidR="008A320A" w:rsidRPr="008A320A">
        <w:t>.</w:t>
      </w:r>
      <w:r w:rsidR="008A320A" w:rsidRPr="0032734D">
        <w:rPr>
          <w:color w:val="ED7D31" w:themeColor="accent2"/>
          <w:lang w:val="en-US"/>
        </w:rPr>
        <w:t>setAdapter</w:t>
      </w:r>
      <w:r w:rsidR="008A320A" w:rsidRPr="008A320A">
        <w:t>(</w:t>
      </w:r>
      <w:r w:rsidR="008A320A">
        <w:rPr>
          <w:lang w:val="en-US"/>
        </w:rPr>
        <w:t>customAdapter</w:t>
      </w:r>
      <w:r w:rsidR="008A320A" w:rsidRPr="008A320A">
        <w:t>).</w:t>
      </w:r>
    </w:p>
    <w:p w:rsidR="00EF2054" w:rsidRDefault="00EF2054" w:rsidP="00EF2054">
      <w:pPr>
        <w:pStyle w:val="a4"/>
        <w:jc w:val="both"/>
      </w:pPr>
      <w:r w:rsidRPr="00EF2054">
        <w:drawing>
          <wp:inline distT="0" distB="0" distL="0" distR="0" wp14:anchorId="449AC10E" wp14:editId="7FED1E02">
            <wp:extent cx="2476500" cy="396763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500" cy="47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C8" w:rsidRPr="00386C49" w:rsidRDefault="00821DC8" w:rsidP="00EF2054">
      <w:pPr>
        <w:pStyle w:val="a4"/>
        <w:jc w:val="both"/>
      </w:pPr>
    </w:p>
    <w:p w:rsidR="00386C49" w:rsidRPr="00821DC8" w:rsidRDefault="008A320A" w:rsidP="00330268">
      <w:pPr>
        <w:pStyle w:val="a4"/>
        <w:numPr>
          <w:ilvl w:val="0"/>
          <w:numId w:val="7"/>
        </w:numPr>
        <w:jc w:val="both"/>
      </w:pPr>
      <w:r>
        <w:t>Для отрисо</w:t>
      </w:r>
      <w:r w:rsidR="00330268">
        <w:t>в</w:t>
      </w:r>
      <w:r>
        <w:t xml:space="preserve">ки страницы сайта в приложении нужно воспользоваться </w:t>
      </w:r>
      <w:r>
        <w:rPr>
          <w:lang w:val="en-US"/>
        </w:rPr>
        <w:t>WebView</w:t>
      </w:r>
      <w:r w:rsidRPr="008A320A">
        <w:t xml:space="preserve">. </w:t>
      </w:r>
      <w:r>
        <w:t>Перед этим необходимо дать разрешение приложению на выход в сеть. Для</w:t>
      </w:r>
      <w:r w:rsidRPr="008A320A">
        <w:rPr>
          <w:lang w:val="en-US"/>
        </w:rPr>
        <w:t xml:space="preserve"> </w:t>
      </w:r>
      <w:r>
        <w:t>это</w:t>
      </w:r>
      <w:r w:rsidRPr="008A320A">
        <w:rPr>
          <w:lang w:val="en-US"/>
        </w:rPr>
        <w:t xml:space="preserve"> </w:t>
      </w:r>
      <w:r>
        <w:t>нужно</w:t>
      </w:r>
      <w:r w:rsidRPr="008A320A">
        <w:rPr>
          <w:lang w:val="en-US"/>
        </w:rPr>
        <w:t xml:space="preserve"> </w:t>
      </w:r>
      <w:r>
        <w:t>прописать</w:t>
      </w:r>
      <w:r w:rsidRPr="008A320A">
        <w:rPr>
          <w:lang w:val="en-US"/>
        </w:rPr>
        <w:t xml:space="preserve"> </w:t>
      </w:r>
      <w:r>
        <w:t>в</w:t>
      </w:r>
      <w:r w:rsidRPr="008A320A">
        <w:rPr>
          <w:lang w:val="en-US"/>
        </w:rPr>
        <w:t xml:space="preserve"> </w:t>
      </w:r>
      <w:r>
        <w:t>манифесте</w:t>
      </w:r>
      <w:r w:rsidRPr="008A320A">
        <w:rPr>
          <w:lang w:val="en-US"/>
        </w:rPr>
        <w:t xml:space="preserve"> </w:t>
      </w:r>
      <w:r w:rsidRPr="0032734D">
        <w:rPr>
          <w:color w:val="BF8F00" w:themeColor="accent4" w:themeShade="BF"/>
          <w:lang w:val="en-US"/>
        </w:rPr>
        <w:t xml:space="preserve">&lt;uses-permission </w:t>
      </w:r>
      <w:r w:rsidRPr="0032734D">
        <w:rPr>
          <w:color w:val="7030A0"/>
          <w:lang w:val="en-US"/>
        </w:rPr>
        <w:t>android</w:t>
      </w:r>
      <w:r w:rsidRPr="008A320A">
        <w:rPr>
          <w:lang w:val="en-US"/>
        </w:rPr>
        <w:t>:</w:t>
      </w:r>
      <w:r>
        <w:rPr>
          <w:lang w:val="en-US"/>
        </w:rPr>
        <w:t xml:space="preserve">name </w:t>
      </w:r>
      <w:proofErr w:type="gramStart"/>
      <w:r w:rsidRPr="008A320A">
        <w:rPr>
          <w:lang w:val="en-US"/>
        </w:rPr>
        <w:t>=</w:t>
      </w:r>
      <w:r>
        <w:rPr>
          <w:lang w:val="en-US"/>
        </w:rPr>
        <w:t xml:space="preserve"> </w:t>
      </w:r>
      <w:r w:rsidRPr="0032734D">
        <w:rPr>
          <w:color w:val="70AD47" w:themeColor="accent6"/>
          <w:lang w:val="en-US"/>
        </w:rPr>
        <w:t>”android</w:t>
      </w:r>
      <w:proofErr w:type="gramEnd"/>
      <w:r w:rsidRPr="0032734D">
        <w:rPr>
          <w:color w:val="70AD47" w:themeColor="accent6"/>
          <w:lang w:val="en-US"/>
        </w:rPr>
        <w:t>.premission.INTERNET”</w:t>
      </w:r>
      <w:r w:rsidR="0032734D" w:rsidRPr="0032734D">
        <w:rPr>
          <w:color w:val="BF8F00" w:themeColor="accent4" w:themeShade="BF"/>
          <w:lang w:val="en-US"/>
        </w:rPr>
        <w:t>/</w:t>
      </w:r>
      <w:r w:rsidRPr="0032734D">
        <w:rPr>
          <w:color w:val="BF8F00" w:themeColor="accent4" w:themeShade="BF"/>
          <w:lang w:val="en-US"/>
        </w:rPr>
        <w:t>&gt;</w:t>
      </w:r>
      <w:r w:rsidRPr="008A320A">
        <w:rPr>
          <w:lang w:val="en-US"/>
        </w:rPr>
        <w:t xml:space="preserve"> </w:t>
      </w:r>
      <w:r>
        <w:rPr>
          <w:lang w:val="en-US"/>
        </w:rPr>
        <w:t>.</w:t>
      </w:r>
      <w:r w:rsidR="0017585A">
        <w:rPr>
          <w:lang w:val="en-US"/>
        </w:rPr>
        <w:t xml:space="preserve"> </w:t>
      </w:r>
      <w:r w:rsidR="0017585A">
        <w:t xml:space="preserve">После этого нужно создать класс, который будет наследоваться от </w:t>
      </w:r>
      <w:r w:rsidR="0017585A">
        <w:rPr>
          <w:lang w:val="en-US"/>
        </w:rPr>
        <w:t>WebViewClient</w:t>
      </w:r>
      <w:r w:rsidR="0017585A">
        <w:t>,</w:t>
      </w:r>
      <w:r w:rsidR="0017585A" w:rsidRPr="0017585A">
        <w:t xml:space="preserve"> </w:t>
      </w:r>
      <w:r w:rsidR="0017585A">
        <w:t>и перегрузить в нём функцию, которая запрещает открывать браузер отдельно и вместо этого встраивает страницу сайта непосредственной в приложени</w:t>
      </w:r>
      <w:r w:rsidR="00330268">
        <w:t>е. После этого необходимо разреш</w:t>
      </w:r>
      <w:r w:rsidR="0017585A">
        <w:t xml:space="preserve">ить </w:t>
      </w:r>
      <w:r w:rsidR="0017585A">
        <w:rPr>
          <w:lang w:val="en-US"/>
        </w:rPr>
        <w:t>WebView</w:t>
      </w:r>
      <w:r w:rsidR="0017585A" w:rsidRPr="0017585A">
        <w:t xml:space="preserve"> </w:t>
      </w:r>
      <w:r w:rsidR="0017585A">
        <w:t xml:space="preserve">использовать </w:t>
      </w:r>
      <w:r w:rsidR="0017585A">
        <w:rPr>
          <w:lang w:val="en-US"/>
        </w:rPr>
        <w:t>java</w:t>
      </w:r>
      <w:r w:rsidR="0017585A" w:rsidRPr="0017585A">
        <w:t xml:space="preserve"> </w:t>
      </w:r>
      <w:r w:rsidR="0017585A">
        <w:rPr>
          <w:lang w:val="en-US"/>
        </w:rPr>
        <w:t>script</w:t>
      </w:r>
      <w:r w:rsidR="0017585A" w:rsidRPr="0017585A">
        <w:t xml:space="preserve"> </w:t>
      </w:r>
      <w:r w:rsidR="0017585A">
        <w:t>и загрузить интересующую нас страницу (</w:t>
      </w:r>
      <w:r w:rsidR="0017585A" w:rsidRPr="0032734D">
        <w:rPr>
          <w:color w:val="70AD47" w:themeColor="accent6"/>
        </w:rPr>
        <w:t>“</w:t>
      </w:r>
      <w:r w:rsidR="0017585A" w:rsidRPr="0032734D">
        <w:rPr>
          <w:color w:val="70AD47" w:themeColor="accent6"/>
          <w:lang w:val="en-US"/>
        </w:rPr>
        <w:t>htttps</w:t>
      </w:r>
      <w:r w:rsidR="0017585A" w:rsidRPr="0032734D">
        <w:rPr>
          <w:color w:val="70AD47" w:themeColor="accent6"/>
        </w:rPr>
        <w:t>://</w:t>
      </w:r>
      <w:r w:rsidR="0017585A" w:rsidRPr="0032734D">
        <w:rPr>
          <w:color w:val="70AD47" w:themeColor="accent6"/>
          <w:lang w:val="en-US"/>
        </w:rPr>
        <w:t>ya</w:t>
      </w:r>
      <w:r w:rsidR="0017585A" w:rsidRPr="0032734D">
        <w:rPr>
          <w:color w:val="70AD47" w:themeColor="accent6"/>
        </w:rPr>
        <w:t>.</w:t>
      </w:r>
      <w:r w:rsidR="0017585A" w:rsidRPr="0032734D">
        <w:rPr>
          <w:color w:val="70AD47" w:themeColor="accent6"/>
          <w:lang w:val="en-US"/>
        </w:rPr>
        <w:t>ru</w:t>
      </w:r>
      <w:r w:rsidR="0017585A" w:rsidRPr="0032734D">
        <w:rPr>
          <w:color w:val="70AD47" w:themeColor="accent6"/>
        </w:rPr>
        <w:t>”)</w:t>
      </w:r>
    </w:p>
    <w:p w:rsidR="00821DC8" w:rsidRPr="0017585A" w:rsidRDefault="00821DC8" w:rsidP="00821DC8">
      <w:pPr>
        <w:pStyle w:val="a4"/>
        <w:jc w:val="both"/>
      </w:pPr>
    </w:p>
    <w:p w:rsidR="00821DC8" w:rsidRDefault="005D17CC" w:rsidP="00330268">
      <w:pPr>
        <w:pStyle w:val="a4"/>
        <w:numPr>
          <w:ilvl w:val="0"/>
          <w:numId w:val="7"/>
        </w:numPr>
        <w:jc w:val="both"/>
      </w:pPr>
      <w:r>
        <w:t xml:space="preserve">Для создания презентации потребуются два объекта: </w:t>
      </w:r>
      <w:r>
        <w:rPr>
          <w:lang w:val="en-US"/>
        </w:rPr>
        <w:t>TabView</w:t>
      </w:r>
      <w:r w:rsidRPr="005D17CC">
        <w:t xml:space="preserve"> </w:t>
      </w:r>
      <w:r w:rsidR="00330268">
        <w:t>и отнаследован</w:t>
      </w:r>
      <w:r>
        <w:t xml:space="preserve">ный от </w:t>
      </w:r>
      <w:r>
        <w:rPr>
          <w:lang w:val="en-US"/>
        </w:rPr>
        <w:t>PagerAdapter</w:t>
      </w:r>
      <w:r w:rsidRPr="005D17CC">
        <w:t xml:space="preserve"> </w:t>
      </w:r>
      <w:r>
        <w:t>класс</w:t>
      </w:r>
      <w:r w:rsidR="00E2287C" w:rsidRPr="00E2287C">
        <w:t xml:space="preserve"> (</w:t>
      </w:r>
      <w:r w:rsidR="00E2287C">
        <w:rPr>
          <w:lang w:val="en-US"/>
        </w:rPr>
        <w:t>CustomAdapter</w:t>
      </w:r>
      <w:r w:rsidR="00E2287C" w:rsidRPr="00E2287C">
        <w:t>)</w:t>
      </w:r>
      <w:r>
        <w:t xml:space="preserve">. Перед этим необходимо создать макет одного слайда с расширением </w:t>
      </w:r>
      <w:r w:rsidRPr="00821DC8">
        <w:rPr>
          <w:b/>
        </w:rPr>
        <w:t>.</w:t>
      </w:r>
      <w:r w:rsidRPr="00821DC8">
        <w:rPr>
          <w:b/>
          <w:lang w:val="en-US"/>
        </w:rPr>
        <w:t>xml</w:t>
      </w:r>
      <w:r w:rsidRPr="005D17CC">
        <w:t xml:space="preserve">. </w:t>
      </w:r>
    </w:p>
    <w:p w:rsidR="00821DC8" w:rsidRDefault="00821DC8" w:rsidP="00821DC8">
      <w:pPr>
        <w:pStyle w:val="a4"/>
        <w:jc w:val="both"/>
      </w:pPr>
      <w:r w:rsidRPr="00821DC8">
        <w:drawing>
          <wp:inline distT="0" distB="0" distL="0" distR="0" wp14:anchorId="46A53075" wp14:editId="4A40CA8D">
            <wp:extent cx="2425700" cy="581826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9551" cy="59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49" w:rsidRDefault="005D17CC" w:rsidP="00821DC8">
      <w:pPr>
        <w:pStyle w:val="a4"/>
        <w:jc w:val="both"/>
      </w:pPr>
      <w:r>
        <w:t xml:space="preserve">После этого, в перегруженной функции </w:t>
      </w:r>
      <w:proofErr w:type="gramStart"/>
      <w:r w:rsidRPr="0032734D">
        <w:rPr>
          <w:color w:val="ED7D31" w:themeColor="accent2"/>
          <w:lang w:val="en-US"/>
        </w:rPr>
        <w:t>instantiateItem</w:t>
      </w:r>
      <w:r>
        <w:t>(</w:t>
      </w:r>
      <w:proofErr w:type="gramEnd"/>
      <w:r>
        <w:t>) необ</w:t>
      </w:r>
      <w:r w:rsidR="00330268">
        <w:t>ходимо заполнить текстовые поля</w:t>
      </w:r>
      <w:r>
        <w:t xml:space="preserve"> данными, которые были получены</w:t>
      </w:r>
      <w:r w:rsidR="00E2287C" w:rsidRPr="00E2287C">
        <w:t xml:space="preserve"> </w:t>
      </w:r>
      <w:r w:rsidR="00E2287C">
        <w:t>ранее</w:t>
      </w:r>
      <w:r>
        <w:t xml:space="preserve"> через конструктор класса. </w:t>
      </w:r>
      <w:r w:rsidR="00085824">
        <w:t xml:space="preserve">Теперь необходимо собрать всё воедино. Для этого на странице необходимо создать </w:t>
      </w:r>
      <w:r w:rsidR="00085824">
        <w:rPr>
          <w:lang w:val="en-US"/>
        </w:rPr>
        <w:t>ViewPager</w:t>
      </w:r>
      <w:r w:rsidR="00085824" w:rsidRPr="00085824">
        <w:t xml:space="preserve"> </w:t>
      </w:r>
      <w:r w:rsidR="00085824">
        <w:t xml:space="preserve">и </w:t>
      </w:r>
      <w:r w:rsidR="00085824">
        <w:rPr>
          <w:lang w:val="en-US"/>
        </w:rPr>
        <w:t>TableLayout</w:t>
      </w:r>
      <w:r w:rsidR="00085824">
        <w:t xml:space="preserve">, после чего в коде создать экземпляр нашего отнаследованного класса </w:t>
      </w:r>
      <w:r w:rsidR="00E2287C">
        <w:rPr>
          <w:lang w:val="en-US"/>
        </w:rPr>
        <w:t>CustomAdapter</w:t>
      </w:r>
      <w:r w:rsidR="00E2287C">
        <w:t xml:space="preserve"> </w:t>
      </w:r>
      <w:r w:rsidR="00085824">
        <w:t>-</w:t>
      </w:r>
      <w:r w:rsidR="00085824" w:rsidRPr="00085824">
        <w:t xml:space="preserve">&gt; </w:t>
      </w:r>
      <w:r w:rsidR="00085824">
        <w:t xml:space="preserve">передать его </w:t>
      </w:r>
      <w:r w:rsidR="00330268">
        <w:t xml:space="preserve">в </w:t>
      </w:r>
      <w:r w:rsidR="00085824">
        <w:rPr>
          <w:lang w:val="en-US"/>
        </w:rPr>
        <w:t>ViewPager</w:t>
      </w:r>
      <w:r w:rsidR="00085824">
        <w:t xml:space="preserve"> –</w:t>
      </w:r>
      <w:r w:rsidR="00085824" w:rsidRPr="00085824">
        <w:t xml:space="preserve">&gt; </w:t>
      </w:r>
      <w:r w:rsidR="00085824">
        <w:t xml:space="preserve">передать </w:t>
      </w:r>
      <w:r w:rsidR="00085824">
        <w:rPr>
          <w:lang w:val="en-US"/>
        </w:rPr>
        <w:t>ViewPager</w:t>
      </w:r>
      <w:r w:rsidR="00085824" w:rsidRPr="00085824">
        <w:t xml:space="preserve"> </w:t>
      </w:r>
      <w:r w:rsidR="00085824">
        <w:t xml:space="preserve">в </w:t>
      </w:r>
      <w:r w:rsidR="00085824">
        <w:rPr>
          <w:lang w:val="en-US"/>
        </w:rPr>
        <w:t>TableLayout</w:t>
      </w:r>
      <w:r w:rsidR="00085824" w:rsidRPr="00085824">
        <w:t>.</w:t>
      </w:r>
    </w:p>
    <w:p w:rsidR="00821DC8" w:rsidRPr="00386C49" w:rsidRDefault="00821DC8" w:rsidP="00821DC8">
      <w:r>
        <w:br w:type="page"/>
      </w:r>
    </w:p>
    <w:p w:rsidR="00821DC8" w:rsidRDefault="004E7417" w:rsidP="00330268">
      <w:pPr>
        <w:pStyle w:val="a4"/>
        <w:numPr>
          <w:ilvl w:val="0"/>
          <w:numId w:val="7"/>
        </w:numPr>
        <w:jc w:val="both"/>
      </w:pPr>
      <w:r>
        <w:lastRenderedPageBreak/>
        <w:t>Перед тем</w:t>
      </w:r>
      <w:r w:rsidR="00330268">
        <w:t>,</w:t>
      </w:r>
      <w:r>
        <w:t xml:space="preserve"> как настраивать </w:t>
      </w:r>
      <w:r>
        <w:rPr>
          <w:lang w:val="en-US"/>
        </w:rPr>
        <w:t>Toolbar</w:t>
      </w:r>
      <w:r w:rsidR="00330268">
        <w:t>,</w:t>
      </w:r>
      <w:r>
        <w:t xml:space="preserve"> требуется создать новую папку </w:t>
      </w:r>
      <w:r>
        <w:rPr>
          <w:lang w:val="en-US"/>
        </w:rPr>
        <w:t>menu</w:t>
      </w:r>
      <w:r w:rsidRPr="004E7417">
        <w:t xml:space="preserve"> </w:t>
      </w:r>
      <w:r w:rsidR="00330268">
        <w:t xml:space="preserve">и добавить в неё </w:t>
      </w:r>
      <w:r>
        <w:t>файл</w:t>
      </w:r>
      <w:r w:rsidRPr="004E7417">
        <w:t xml:space="preserve"> </w:t>
      </w:r>
      <w:r w:rsidRPr="00833386">
        <w:rPr>
          <w:b/>
        </w:rPr>
        <w:t>.</w:t>
      </w:r>
      <w:r w:rsidRPr="00833386">
        <w:rPr>
          <w:b/>
          <w:lang w:val="en-US"/>
        </w:rPr>
        <w:t>xml</w:t>
      </w:r>
      <w:r w:rsidR="00330268">
        <w:t>,</w:t>
      </w:r>
      <w:r>
        <w:t xml:space="preserve"> в котором будет описываться внешний вид</w:t>
      </w:r>
      <w:r w:rsidR="00330268">
        <w:t xml:space="preserve"> </w:t>
      </w:r>
      <w:r w:rsidR="00330268">
        <w:rPr>
          <w:lang w:val="en-US"/>
        </w:rPr>
        <w:t>Toolbar</w:t>
      </w:r>
      <w:r>
        <w:t xml:space="preserve">. Для добавления нового элемента в </w:t>
      </w:r>
      <w:r>
        <w:rPr>
          <w:lang w:val="en-US"/>
        </w:rPr>
        <w:t>Toolbar</w:t>
      </w:r>
      <w:r w:rsidRPr="004E7417">
        <w:t xml:space="preserve"> </w:t>
      </w:r>
      <w:r>
        <w:t xml:space="preserve">использует элемент </w:t>
      </w:r>
      <w:r w:rsidRPr="0032734D">
        <w:rPr>
          <w:color w:val="BF8F00" w:themeColor="accent4" w:themeShade="BF"/>
        </w:rPr>
        <w:t>&lt;</w:t>
      </w:r>
      <w:r w:rsidRPr="0032734D">
        <w:rPr>
          <w:color w:val="BF8F00" w:themeColor="accent4" w:themeShade="BF"/>
          <w:lang w:val="en-US"/>
        </w:rPr>
        <w:t>item</w:t>
      </w:r>
      <w:r w:rsidRPr="0032734D">
        <w:rPr>
          <w:color w:val="BF8F00" w:themeColor="accent4" w:themeShade="BF"/>
        </w:rPr>
        <w:t>/&gt;</w:t>
      </w:r>
      <w:r w:rsidRPr="004E7417">
        <w:t xml:space="preserve">. </w:t>
      </w:r>
    </w:p>
    <w:p w:rsidR="00821DC8" w:rsidRDefault="00821DC8" w:rsidP="00821DC8">
      <w:pPr>
        <w:pStyle w:val="a4"/>
        <w:jc w:val="both"/>
      </w:pPr>
      <w:r w:rsidRPr="00821DC8">
        <w:drawing>
          <wp:inline distT="0" distB="0" distL="0" distR="0" wp14:anchorId="32A75917" wp14:editId="5911A756">
            <wp:extent cx="2159321" cy="136525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50" t="5584" r="2416"/>
                    <a:stretch/>
                  </pic:blipFill>
                  <pic:spPr bwMode="auto">
                    <a:xfrm>
                      <a:off x="0" y="0"/>
                      <a:ext cx="2159321" cy="136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C49" w:rsidRDefault="004E7417" w:rsidP="00821DC8">
      <w:pPr>
        <w:pStyle w:val="a4"/>
        <w:jc w:val="both"/>
      </w:pPr>
      <w:r>
        <w:t xml:space="preserve">Также необходимо в манифесте в описании страницы убрать стандартный </w:t>
      </w:r>
      <w:r>
        <w:rPr>
          <w:lang w:val="en-US"/>
        </w:rPr>
        <w:t>ActionBar</w:t>
      </w:r>
      <w:r>
        <w:t>. Для это нужно прописать</w:t>
      </w:r>
      <w:r w:rsidRPr="004E7417">
        <w:t xml:space="preserve">: </w:t>
      </w:r>
      <w:proofErr w:type="gramStart"/>
      <w:r w:rsidRPr="0032734D">
        <w:rPr>
          <w:color w:val="7030A0"/>
          <w:lang w:val="en-US"/>
        </w:rPr>
        <w:t>android</w:t>
      </w:r>
      <w:r w:rsidRPr="004E7417">
        <w:t>:</w:t>
      </w:r>
      <w:r>
        <w:rPr>
          <w:lang w:val="en-US"/>
        </w:rPr>
        <w:t>theme</w:t>
      </w:r>
      <w:proofErr w:type="gramEnd"/>
      <w:r w:rsidR="0032734D" w:rsidRPr="0032734D">
        <w:t xml:space="preserve"> </w:t>
      </w:r>
      <w:r w:rsidRPr="004E7417">
        <w:t>=</w:t>
      </w:r>
      <w:r w:rsidR="0032734D" w:rsidRPr="0032734D">
        <w:t xml:space="preserve"> </w:t>
      </w:r>
      <w:r w:rsidRPr="0032734D">
        <w:rPr>
          <w:color w:val="70AD47" w:themeColor="accent6"/>
        </w:rPr>
        <w:t>”@</w:t>
      </w:r>
      <w:r w:rsidRPr="0032734D">
        <w:rPr>
          <w:color w:val="70AD47" w:themeColor="accent6"/>
          <w:lang w:val="en-US"/>
        </w:rPr>
        <w:t>style</w:t>
      </w:r>
      <w:r w:rsidRPr="0032734D">
        <w:rPr>
          <w:color w:val="70AD47" w:themeColor="accent6"/>
        </w:rPr>
        <w:t>/</w:t>
      </w:r>
      <w:r w:rsidRPr="0032734D">
        <w:rPr>
          <w:color w:val="70AD47" w:themeColor="accent6"/>
          <w:lang w:val="en-US"/>
        </w:rPr>
        <w:t>Theme</w:t>
      </w:r>
      <w:r w:rsidRPr="0032734D">
        <w:rPr>
          <w:color w:val="70AD47" w:themeColor="accent6"/>
        </w:rPr>
        <w:t>.</w:t>
      </w:r>
      <w:r w:rsidRPr="0032734D">
        <w:rPr>
          <w:color w:val="70AD47" w:themeColor="accent6"/>
          <w:lang w:val="en-US"/>
        </w:rPr>
        <w:t>projectName</w:t>
      </w:r>
      <w:r w:rsidRPr="0032734D">
        <w:rPr>
          <w:color w:val="70AD47" w:themeColor="accent6"/>
        </w:rPr>
        <w:t>.</w:t>
      </w:r>
      <w:r w:rsidRPr="0032734D">
        <w:rPr>
          <w:color w:val="70AD47" w:themeColor="accent6"/>
          <w:lang w:val="en-US"/>
        </w:rPr>
        <w:t>NoActionBar</w:t>
      </w:r>
      <w:r w:rsidRPr="0032734D">
        <w:rPr>
          <w:color w:val="70AD47" w:themeColor="accent6"/>
        </w:rPr>
        <w:t>”</w:t>
      </w:r>
      <w:r w:rsidRPr="004E7417">
        <w:t>.</w:t>
      </w:r>
      <w:r>
        <w:t xml:space="preserve"> Когда все приготовления сделаны, можно реализовывать логику тулбара. Сначала говорим программе, чтобы она использовала наш созданный тулбар: </w:t>
      </w:r>
      <w:r w:rsidRPr="0032734D">
        <w:rPr>
          <w:color w:val="ED7D31" w:themeColor="accent2"/>
          <w:lang w:val="en-US"/>
        </w:rPr>
        <w:t>setSupportActionBar</w:t>
      </w:r>
      <w:r w:rsidRPr="004E7417">
        <w:t>(</w:t>
      </w:r>
      <w:r>
        <w:rPr>
          <w:lang w:val="en-US"/>
        </w:rPr>
        <w:t>Toolbar</w:t>
      </w:r>
      <w:r w:rsidRPr="004E7417">
        <w:t>)</w:t>
      </w:r>
      <w:r>
        <w:t xml:space="preserve">. После этого перегружаем функцию </w:t>
      </w:r>
      <w:r w:rsidRPr="0032734D">
        <w:rPr>
          <w:color w:val="ED7D31" w:themeColor="accent2"/>
          <w:lang w:val="en-US"/>
        </w:rPr>
        <w:t>onOptionsItemSelected</w:t>
      </w:r>
      <w:r w:rsidRPr="004E7417">
        <w:t>(</w:t>
      </w:r>
      <w:r>
        <w:rPr>
          <w:lang w:val="en-US"/>
        </w:rPr>
        <w:t>MenuItem</w:t>
      </w:r>
      <w:r w:rsidRPr="004E7417">
        <w:t>)</w:t>
      </w:r>
      <w:r>
        <w:t xml:space="preserve"> и описываем в ней поведение программы при выборе того или иного элемента из списка </w:t>
      </w:r>
      <w:r>
        <w:rPr>
          <w:lang w:val="en-US"/>
        </w:rPr>
        <w:t>Toolbar</w:t>
      </w:r>
      <w:r w:rsidRPr="004E7417">
        <w:t>.</w:t>
      </w:r>
    </w:p>
    <w:p w:rsidR="00821DC8" w:rsidRPr="00386C49" w:rsidRDefault="00821DC8" w:rsidP="00821DC8">
      <w:pPr>
        <w:pStyle w:val="a4"/>
        <w:jc w:val="both"/>
      </w:pPr>
    </w:p>
    <w:p w:rsidR="00F501A6" w:rsidRDefault="004E7417" w:rsidP="00330268">
      <w:pPr>
        <w:pStyle w:val="a4"/>
        <w:numPr>
          <w:ilvl w:val="0"/>
          <w:numId w:val="7"/>
        </w:numPr>
        <w:jc w:val="both"/>
      </w:pPr>
      <w:r>
        <w:t>Чтобы при зажатии определённого элемента появлялось контекстное меню</w:t>
      </w:r>
      <w:r w:rsidR="00705D37">
        <w:t>,</w:t>
      </w:r>
      <w:r>
        <w:t xml:space="preserve"> необходимо зарегистрировать этот элемент для контекстного меню: </w:t>
      </w:r>
      <w:r w:rsidRPr="0032734D">
        <w:rPr>
          <w:color w:val="ED7D31" w:themeColor="accent2"/>
          <w:lang w:val="en-US"/>
        </w:rPr>
        <w:t>registerForContextMenu</w:t>
      </w:r>
      <w:r w:rsidRPr="004E7417">
        <w:t>(</w:t>
      </w:r>
      <w:r>
        <w:rPr>
          <w:lang w:val="en-US"/>
        </w:rPr>
        <w:t>View</w:t>
      </w:r>
      <w:r w:rsidRPr="004E7417">
        <w:t xml:space="preserve">). </w:t>
      </w:r>
      <w:r>
        <w:t>После этого достаточно перегрузить 2 функции. Одна из них описывает поведение при создании этого меню (в нашем случае мы добавляем туда элементы)</w:t>
      </w:r>
      <w:r w:rsidR="00330268" w:rsidRPr="00330268">
        <w:t xml:space="preserve"> </w:t>
      </w:r>
      <w:r w:rsidR="00330268">
        <w:t>–</w:t>
      </w:r>
      <w:r w:rsidR="00330268" w:rsidRPr="00330268">
        <w:t xml:space="preserve"> </w:t>
      </w:r>
      <w:proofErr w:type="gramStart"/>
      <w:r w:rsidR="00330268" w:rsidRPr="0032734D">
        <w:rPr>
          <w:color w:val="ED7D31" w:themeColor="accent2"/>
          <w:lang w:val="en-US"/>
        </w:rPr>
        <w:t>onCreateContextMenu</w:t>
      </w:r>
      <w:r w:rsidR="00330268" w:rsidRPr="00330268">
        <w:t>(</w:t>
      </w:r>
      <w:proofErr w:type="gramEnd"/>
      <w:r w:rsidR="00330268" w:rsidRPr="00330268">
        <w:t>)</w:t>
      </w:r>
      <w:r>
        <w:t>. Вторая же говорит, что делать при выборе какого-то конкретного поля меню (</w:t>
      </w:r>
      <w:r w:rsidR="00705D37">
        <w:t>записываем выбранный элемент в текстовое поле</w:t>
      </w:r>
      <w:r>
        <w:t>)</w:t>
      </w:r>
      <w:r w:rsidR="00330268">
        <w:rPr>
          <w:lang w:val="en-US"/>
        </w:rPr>
        <w:t xml:space="preserve"> – </w:t>
      </w:r>
      <w:proofErr w:type="gramStart"/>
      <w:r w:rsidR="00330268" w:rsidRPr="0032734D">
        <w:rPr>
          <w:color w:val="ED7D31" w:themeColor="accent2"/>
          <w:lang w:val="en-US"/>
        </w:rPr>
        <w:t>onContextItemSelected</w:t>
      </w:r>
      <w:r w:rsidR="00330268">
        <w:rPr>
          <w:lang w:val="en-US"/>
        </w:rPr>
        <w:t>(</w:t>
      </w:r>
      <w:proofErr w:type="gramEnd"/>
      <w:r w:rsidR="00330268">
        <w:rPr>
          <w:lang w:val="en-US"/>
        </w:rPr>
        <w:t>)</w:t>
      </w:r>
      <w:r w:rsidR="00705D37">
        <w:t>.</w:t>
      </w:r>
    </w:p>
    <w:p w:rsidR="00F501A6" w:rsidRPr="00316AE2" w:rsidRDefault="00F501A6" w:rsidP="00F501A6">
      <w:pPr>
        <w:pStyle w:val="a4"/>
        <w:numPr>
          <w:ilvl w:val="0"/>
          <w:numId w:val="7"/>
        </w:numPr>
        <w:jc w:val="both"/>
        <w:rPr>
          <w:color w:val="000000" w:themeColor="text1"/>
        </w:rPr>
      </w:pPr>
      <w:r w:rsidRPr="00316AE2">
        <w:rPr>
          <w:color w:val="000000" w:themeColor="text1"/>
        </w:rPr>
        <w:br w:type="page"/>
      </w:r>
    </w:p>
    <w:p w:rsidR="00F501A6" w:rsidRPr="007032CF" w:rsidDel="009C587B" w:rsidRDefault="00F501A6" w:rsidP="00F501A6">
      <w:pPr>
        <w:ind w:firstLine="708"/>
        <w:jc w:val="both"/>
        <w:rPr>
          <w:del w:id="20" w:author="Богдан Углинский" w:date="2022-10-05T19:35:00Z"/>
        </w:rPr>
      </w:pPr>
      <w:del w:id="21" w:author="Богдан Углинский" w:date="2022-10-05T19:35:00Z">
        <w:r w:rsidRPr="007032CF" w:rsidDel="009C587B">
          <w:lastRenderedPageBreak/>
          <w:delText xml:space="preserve">Сперва необходимо добавить все элементы на экран приложения. Для этого достаточно открыть файлы </w:delText>
        </w:r>
        <w:r w:rsidRPr="007032CF" w:rsidDel="009C587B">
          <w:rPr>
            <w:b/>
            <w:lang w:val="en-US"/>
          </w:rPr>
          <w:delText>activity</w:delText>
        </w:r>
        <w:r w:rsidRPr="007032CF" w:rsidDel="009C587B">
          <w:rPr>
            <w:b/>
          </w:rPr>
          <w:delText>_</w:delText>
        </w:r>
        <w:r w:rsidRPr="007032CF" w:rsidDel="009C587B">
          <w:rPr>
            <w:b/>
            <w:lang w:val="en-US"/>
          </w:rPr>
          <w:delText>main</w:delText>
        </w:r>
        <w:r w:rsidRPr="007032CF" w:rsidDel="009C587B">
          <w:rPr>
            <w:b/>
          </w:rPr>
          <w:delText>.</w:delText>
        </w:r>
        <w:r w:rsidRPr="007032CF" w:rsidDel="009C587B">
          <w:rPr>
            <w:b/>
            <w:lang w:val="en-US"/>
          </w:rPr>
          <w:delText>xml</w:delText>
        </w:r>
        <w:r w:rsidRPr="007032CF" w:rsidDel="009C587B">
          <w:delText xml:space="preserve"> и нажать на кнопку </w:delText>
        </w:r>
        <w:r w:rsidRPr="007032CF" w:rsidDel="009C587B">
          <w:rPr>
            <w:i/>
            <w:sz w:val="28"/>
            <w:lang w:val="en-US"/>
          </w:rPr>
          <w:delText>Design</w:delText>
        </w:r>
        <w:r w:rsidRPr="007032CF" w:rsidDel="009C587B">
          <w:delText xml:space="preserve">, перейдя таким образом в интерактивный режим создания приложений. </w:delText>
        </w:r>
      </w:del>
    </w:p>
    <w:p w:rsidR="00F501A6" w:rsidRPr="007032CF" w:rsidDel="009C587B" w:rsidRDefault="00F501A6" w:rsidP="00F501A6">
      <w:pPr>
        <w:ind w:firstLine="708"/>
        <w:jc w:val="both"/>
        <w:rPr>
          <w:del w:id="22" w:author="Богдан Углинский" w:date="2022-10-05T19:35:00Z"/>
        </w:rPr>
      </w:pPr>
      <w:del w:id="23" w:author="Богдан Углинский" w:date="2022-10-05T19:35:00Z">
        <w:r w:rsidRPr="007032CF" w:rsidDel="009C587B">
          <w:rPr>
            <w:noProof/>
            <w:lang w:eastAsia="ru-RU"/>
          </w:rPr>
          <w:drawing>
            <wp:inline distT="0" distB="0" distL="0" distR="0" wp14:anchorId="154D823C" wp14:editId="5989F22A">
              <wp:extent cx="1431985" cy="362019"/>
              <wp:effectExtent l="0" t="0" r="0" b="0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71137" cy="37191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F501A6" w:rsidRPr="007032CF" w:rsidDel="009C587B" w:rsidRDefault="00F501A6" w:rsidP="00F501A6">
      <w:pPr>
        <w:ind w:firstLine="708"/>
        <w:jc w:val="both"/>
        <w:rPr>
          <w:del w:id="24" w:author="Богдан Углинский" w:date="2022-10-05T19:35:00Z"/>
        </w:rPr>
      </w:pPr>
      <w:del w:id="25" w:author="Богдан Углинский" w:date="2022-10-05T19:35:00Z">
        <w:r w:rsidRPr="007032CF" w:rsidDel="009C587B">
          <w:delText xml:space="preserve">После этого, необходимо перенести элементы с меню быстро доступа и разместить их на экране приложения. Т.к. для создания приложения используется </w:delText>
        </w:r>
        <w:r w:rsidRPr="007032CF" w:rsidDel="009C587B">
          <w:rPr>
            <w:i/>
            <w:lang w:val="en-US"/>
          </w:rPr>
          <w:delText>ConstraintLayout</w:delText>
        </w:r>
        <w:r w:rsidRPr="007032CF" w:rsidDel="009C587B">
          <w:delText>, то необходимо задать каждом элементу привязку к другим элементам. Для этого нужно перетащить стрелку от интересующей части элемента и направить её к тому элементу, относительно которого будет определятся местоположение.  В этом приложении текстовое поле привязано к границам экрана, кнопка сверху привязана к текстовому пол, а по бокам к границам экрана.</w:delText>
        </w:r>
      </w:del>
    </w:p>
    <w:p w:rsidR="00F501A6" w:rsidRPr="007032CF" w:rsidDel="009C587B" w:rsidRDefault="00F501A6" w:rsidP="00F501A6">
      <w:pPr>
        <w:ind w:firstLine="708"/>
        <w:jc w:val="both"/>
        <w:rPr>
          <w:del w:id="26" w:author="Богдан Углинский" w:date="2022-10-05T19:35:00Z"/>
        </w:rPr>
      </w:pPr>
      <w:del w:id="27" w:author="Богдан Углинский" w:date="2022-10-05T19:35:00Z">
        <w:r w:rsidRPr="007032CF" w:rsidDel="009C587B">
          <w:rPr>
            <w:noProof/>
            <w:lang w:eastAsia="ru-RU"/>
          </w:rPr>
          <w:drawing>
            <wp:inline distT="0" distB="0" distL="0" distR="0" wp14:anchorId="1C1C2235" wp14:editId="7E5902C6">
              <wp:extent cx="3847382" cy="2647311"/>
              <wp:effectExtent l="0" t="0" r="1270" b="1270"/>
              <wp:docPr id="6" name="Рисунок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56055" cy="265327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F501A6" w:rsidRPr="007032CF" w:rsidDel="009C587B" w:rsidRDefault="00F501A6" w:rsidP="00F501A6">
      <w:pPr>
        <w:ind w:firstLine="708"/>
        <w:jc w:val="both"/>
        <w:rPr>
          <w:del w:id="28" w:author="Богдан Углинский" w:date="2022-10-05T19:35:00Z"/>
        </w:rPr>
      </w:pPr>
      <w:del w:id="29" w:author="Богдан Углинский" w:date="2022-10-05T19:35:00Z">
        <w:r w:rsidRPr="007032CF" w:rsidDel="009C587B">
          <w:delText xml:space="preserve">Когда все элементы расположены необходимо присвоить </w:delText>
        </w:r>
        <w:r w:rsidRPr="007032CF" w:rsidDel="009C587B">
          <w:rPr>
            <w:lang w:val="en-US"/>
          </w:rPr>
          <w:delText>id</w:delText>
        </w:r>
        <w:r w:rsidRPr="007032CF" w:rsidDel="009C587B">
          <w:delText xml:space="preserve"> каждому элементу с которым будет происходить взаимодействие. У текстового поля </w:delText>
        </w:r>
        <w:r w:rsidRPr="007032CF" w:rsidDel="009C587B">
          <w:rPr>
            <w:lang w:val="en-US"/>
          </w:rPr>
          <w:delText>id</w:delText>
        </w:r>
        <w:r w:rsidRPr="007032CF" w:rsidDel="009C587B">
          <w:delText xml:space="preserve"> – “</w:delText>
        </w:r>
        <w:r w:rsidRPr="007032CF" w:rsidDel="009C587B">
          <w:rPr>
            <w:lang w:val="en-US"/>
          </w:rPr>
          <w:delText>text</w:delText>
        </w:r>
        <w:r w:rsidRPr="007032CF" w:rsidDel="009C587B">
          <w:delText xml:space="preserve">”. </w:delText>
        </w:r>
        <w:r w:rsidRPr="007032CF" w:rsidDel="009C587B">
          <w:tab/>
        </w:r>
      </w:del>
    </w:p>
    <w:p w:rsidR="00F501A6" w:rsidRPr="007032CF" w:rsidDel="009C587B" w:rsidRDefault="00F501A6" w:rsidP="00F501A6">
      <w:pPr>
        <w:ind w:firstLine="708"/>
        <w:jc w:val="both"/>
        <w:rPr>
          <w:del w:id="30" w:author="Богдан Углинский" w:date="2022-10-05T19:35:00Z"/>
        </w:rPr>
      </w:pPr>
      <w:del w:id="31" w:author="Богдан Углинский" w:date="2022-10-05T19:35:00Z">
        <w:r w:rsidRPr="007032CF" w:rsidDel="009C587B">
          <w:rPr>
            <w:noProof/>
            <w:lang w:eastAsia="ru-RU"/>
          </w:rPr>
          <w:drawing>
            <wp:inline distT="0" distB="0" distL="0" distR="0" wp14:anchorId="37CC569F" wp14:editId="3523F2CB">
              <wp:extent cx="3093522" cy="567925"/>
              <wp:effectExtent l="0" t="0" r="0" b="3810"/>
              <wp:docPr id="7" name="Рисунок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56636" cy="5795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F501A6" w:rsidRPr="007032CF" w:rsidDel="009C587B" w:rsidRDefault="00F501A6" w:rsidP="00F501A6">
      <w:pPr>
        <w:ind w:firstLine="708"/>
        <w:jc w:val="both"/>
        <w:rPr>
          <w:del w:id="32" w:author="Богдан Углинский" w:date="2022-10-05T19:35:00Z"/>
        </w:rPr>
      </w:pPr>
      <w:del w:id="33" w:author="Богдан Углинский" w:date="2022-10-05T19:35:00Z">
        <w:r w:rsidRPr="007032CF" w:rsidDel="009C587B">
          <w:delText xml:space="preserve">Теперь, когда все операции с пользовательским интерфейсом произведены, необходимо написать логику приложения, с использования языка программирования </w:delText>
        </w:r>
        <w:r w:rsidRPr="007032CF" w:rsidDel="009C587B">
          <w:rPr>
            <w:lang w:val="en-US"/>
          </w:rPr>
          <w:delText>Java</w:delText>
        </w:r>
        <w:r w:rsidRPr="007032CF" w:rsidDel="009C587B">
          <w:delText xml:space="preserve">. Для этого в файле </w:delText>
        </w:r>
        <w:r w:rsidRPr="007032CF" w:rsidDel="009C587B">
          <w:rPr>
            <w:b/>
            <w:lang w:val="en-US"/>
          </w:rPr>
          <w:delText>MainActivity</w:delText>
        </w:r>
        <w:r w:rsidRPr="007032CF" w:rsidDel="009C587B">
          <w:rPr>
            <w:b/>
          </w:rPr>
          <w:delText>.</w:delText>
        </w:r>
        <w:r w:rsidRPr="007032CF" w:rsidDel="009C587B">
          <w:rPr>
            <w:b/>
            <w:lang w:val="en-US"/>
          </w:rPr>
          <w:delText>java</w:delText>
        </w:r>
        <w:r w:rsidRPr="007032CF" w:rsidDel="009C587B">
          <w:delText xml:space="preserve"> создадим публичную функцию (</w:delText>
        </w:r>
        <w:r w:rsidRPr="007032CF" w:rsidDel="009C587B">
          <w:rPr>
            <w:lang w:val="en-US"/>
          </w:rPr>
          <w:delText>onButtonClicked</w:delText>
        </w:r>
        <w:r w:rsidRPr="007032CF" w:rsidDel="009C587B">
          <w:delText xml:space="preserve">), которая будем исполнятся, когда пользователь нажмёт на кнопку. </w:delText>
        </w:r>
      </w:del>
    </w:p>
    <w:p w:rsidR="00F501A6" w:rsidRPr="007032CF" w:rsidDel="009C587B" w:rsidRDefault="00F501A6" w:rsidP="00F501A6">
      <w:pPr>
        <w:ind w:firstLine="708"/>
        <w:jc w:val="both"/>
        <w:rPr>
          <w:del w:id="34" w:author="Богдан Углинский" w:date="2022-10-05T19:35:00Z"/>
        </w:rPr>
      </w:pPr>
      <w:del w:id="35" w:author="Богдан Углинский" w:date="2022-10-05T19:35:00Z">
        <w:r w:rsidRPr="007032CF" w:rsidDel="009C587B">
          <w:delText xml:space="preserve">В этой функции используем то </w:delText>
        </w:r>
        <w:r w:rsidRPr="007032CF" w:rsidDel="009C587B">
          <w:rPr>
            <w:lang w:val="en-US"/>
          </w:rPr>
          <w:delText>id</w:delText>
        </w:r>
        <w:r w:rsidRPr="007032CF" w:rsidDel="009C587B">
          <w:delText xml:space="preserve">, которое мы дали текстовому полю ранее, и записываем в него значение большее на 1, чем предыдущее. Для этого было создано приватное поле: </w:delText>
        </w:r>
        <w:r w:rsidRPr="007032CF" w:rsidDel="009C587B">
          <w:rPr>
            <w:lang w:val="en-US"/>
          </w:rPr>
          <w:delText>int</w:delText>
        </w:r>
        <w:r w:rsidRPr="007032CF" w:rsidDel="009C587B">
          <w:delText xml:space="preserve"> </w:delText>
        </w:r>
        <w:r w:rsidRPr="007032CF" w:rsidDel="009C587B">
          <w:rPr>
            <w:lang w:val="en-US"/>
          </w:rPr>
          <w:delText>counter</w:delText>
        </w:r>
        <w:r w:rsidRPr="007032CF" w:rsidDel="009C587B">
          <w:delText xml:space="preserve"> = 0.</w:delText>
        </w:r>
      </w:del>
    </w:p>
    <w:p w:rsidR="00F501A6" w:rsidRPr="007032CF" w:rsidDel="009C587B" w:rsidRDefault="00F501A6" w:rsidP="00F501A6">
      <w:pPr>
        <w:jc w:val="both"/>
        <w:rPr>
          <w:del w:id="36" w:author="Богдан Углинский" w:date="2022-10-05T19:35:00Z"/>
        </w:rPr>
      </w:pPr>
      <w:del w:id="37" w:author="Богдан Углинский" w:date="2022-10-05T19:35:00Z">
        <w:r w:rsidRPr="007032CF" w:rsidDel="009C587B">
          <w:delText>Таким образом при нажатии на кнопку значения счётчика будет увеличиваться на единицу.</w:delText>
        </w:r>
      </w:del>
    </w:p>
    <w:p w:rsidR="00F501A6" w:rsidRDefault="00F501A6" w:rsidP="00F501A6">
      <w:pPr>
        <w:pStyle w:val="1"/>
      </w:pPr>
      <w:bookmarkStart w:id="38" w:name="_Toc117891892"/>
      <w:r>
        <w:t>4. Руководство пользователя.</w:t>
      </w:r>
      <w:bookmarkEnd w:id="38"/>
    </w:p>
    <w:p w:rsidR="000A1A27" w:rsidRDefault="000A1A27" w:rsidP="00350B7F">
      <w:pPr>
        <w:ind w:firstLine="708"/>
        <w:jc w:val="both"/>
      </w:pPr>
      <w:r>
        <w:t>Задани</w:t>
      </w:r>
      <w:r w:rsidR="00350B7F">
        <w:t>е</w:t>
      </w:r>
      <w:r>
        <w:t xml:space="preserve"> разбито на 2 приложения. В первом реализованы пункты 1,</w:t>
      </w:r>
      <w:r w:rsidR="00350B7F">
        <w:t xml:space="preserve"> </w:t>
      </w:r>
      <w:r>
        <w:t xml:space="preserve">2, во втором – все оставшиеся. </w:t>
      </w:r>
    </w:p>
    <w:p w:rsidR="00350B7F" w:rsidRDefault="000A1A27" w:rsidP="00DC0025">
      <w:pPr>
        <w:ind w:firstLine="708"/>
        <w:jc w:val="both"/>
      </w:pPr>
      <w:r>
        <w:t>При открытии первого приложения пользователь увидит страницу, на которой будет 3 кнопки. Кнопки</w:t>
      </w:r>
      <w:r w:rsidRPr="000A1A27">
        <w:t xml:space="preserve"> </w:t>
      </w:r>
      <w:r w:rsidRPr="00833386">
        <w:rPr>
          <w:b/>
        </w:rPr>
        <w:t>“Вперёд!”</w:t>
      </w:r>
      <w:r w:rsidRPr="000A1A27">
        <w:t xml:space="preserve"> </w:t>
      </w:r>
      <w:r>
        <w:t xml:space="preserve">и </w:t>
      </w:r>
      <w:r w:rsidRPr="00833386">
        <w:rPr>
          <w:b/>
        </w:rPr>
        <w:t>“Назад”</w:t>
      </w:r>
      <w:r>
        <w:t xml:space="preserve"> ответственны за создание копии текущей страницы и удалении</w:t>
      </w:r>
      <w:r w:rsidR="00350B7F">
        <w:t xml:space="preserve"> её</w:t>
      </w:r>
      <w:r>
        <w:t xml:space="preserve"> со стека.</w:t>
      </w:r>
      <w:r w:rsidRPr="000A1A27">
        <w:t xml:space="preserve"> </w:t>
      </w:r>
      <w:r>
        <w:t xml:space="preserve"> Кнопка </w:t>
      </w:r>
      <w:r w:rsidRPr="000A1A27">
        <w:t>“</w:t>
      </w:r>
      <w:r>
        <w:t>Перейти к следующему заданию</w:t>
      </w:r>
      <w:r w:rsidRPr="000A1A27">
        <w:t>”</w:t>
      </w:r>
      <w:r>
        <w:t xml:space="preserve"> доступна только при глубине стека равной 1. При нажатии на неё пользователя перекинет на задание с добавление и откреплением страницы. </w:t>
      </w:r>
    </w:p>
    <w:p w:rsidR="001451E1" w:rsidRDefault="001451E1" w:rsidP="00DC0025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3F263834" wp14:editId="3846F04B">
            <wp:extent cx="1016813" cy="1926630"/>
            <wp:effectExtent l="76200" t="76200" r="126365" b="130810"/>
            <wp:docPr id="2" name="Рисунок 2" descr="C:\Users\sosor\AppData\Local\Microsoft\Windows\INetCache\Content.Word\IMG_20221028_214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sor\AppData\Local\Microsoft\Windows\INetCache\Content.Word\IMG_20221028_21443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31" cy="19840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C0025">
        <w:rPr>
          <w:noProof/>
          <w:lang w:eastAsia="ru-RU"/>
        </w:rPr>
        <w:drawing>
          <wp:inline distT="0" distB="0" distL="0" distR="0" wp14:anchorId="147D3914" wp14:editId="230360DA">
            <wp:extent cx="987552" cy="1910188"/>
            <wp:effectExtent l="76200" t="76200" r="136525" b="128270"/>
            <wp:docPr id="3" name="Рисунок 3" descr="C:\Users\sosor\AppData\Local\Microsoft\Windows\INetCache\Content.Word\IMG_20221028_214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osor\AppData\Local\Microsoft\Windows\INetCache\Content.Word\IMG_20221028_21445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610" cy="19760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01A6" w:rsidRDefault="000A1A27" w:rsidP="00350B7F">
      <w:pPr>
        <w:ind w:firstLine="708"/>
        <w:jc w:val="both"/>
      </w:pPr>
      <w:r>
        <w:t xml:space="preserve">В зависимости от нажатия на одну из кнопок текстовое поле снизу проинформирует пользователя о результате выполнения действия. Если нажать на </w:t>
      </w:r>
      <w:r w:rsidRPr="00833386">
        <w:rPr>
          <w:b/>
        </w:rPr>
        <w:t>“Добавить страницу”</w:t>
      </w:r>
      <w:r>
        <w:t xml:space="preserve">, то откроется новая страница с единственной кнопкой </w:t>
      </w:r>
      <w:r w:rsidRPr="00833386">
        <w:rPr>
          <w:b/>
        </w:rPr>
        <w:t>“Вернуться”</w:t>
      </w:r>
      <w:r>
        <w:t>, при нажатии на которую пользователь вернётся на предыдущую страницу без закрытия этой.</w:t>
      </w:r>
    </w:p>
    <w:p w:rsidR="00026A7F" w:rsidRDefault="00DC0025" w:rsidP="00026A7F">
      <w:pPr>
        <w:ind w:firstLine="708"/>
      </w:pPr>
      <w:r>
        <w:rPr>
          <w:noProof/>
          <w:lang w:eastAsia="ru-RU"/>
        </w:rPr>
        <w:drawing>
          <wp:inline distT="0" distB="0" distL="0" distR="0" wp14:anchorId="53A74198" wp14:editId="528C391D">
            <wp:extent cx="916764" cy="1761718"/>
            <wp:effectExtent l="76200" t="76200" r="131445" b="124460"/>
            <wp:docPr id="4" name="Рисунок 4" descr="C:\Users\sosor\AppData\Local\Microsoft\Windows\INetCache\Content.Word\IMG_20221028_2145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sosor\AppData\Local\Microsoft\Windows\INetCache\Content.Word\IMG_20221028_21450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677" cy="18787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877DFA8" wp14:editId="59CC0CDE">
            <wp:extent cx="925830" cy="1769600"/>
            <wp:effectExtent l="76200" t="76200" r="140970" b="135890"/>
            <wp:docPr id="5" name="Рисунок 5" descr="C:\Users\sosor\AppData\Local\Microsoft\Windows\INetCache\Content.Word\IMG_20221028_2145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sosor\AppData\Local\Microsoft\Windows\INetCache\Content.Word\IMG_20221028_21451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25" cy="18676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D56B9">
        <w:rPr>
          <w:noProof/>
          <w:lang w:eastAsia="ru-RU"/>
        </w:rPr>
        <w:drawing>
          <wp:inline distT="0" distB="0" distL="0" distR="0" wp14:anchorId="04167C84" wp14:editId="6DB37B96">
            <wp:extent cx="914400" cy="1780531"/>
            <wp:effectExtent l="76200" t="76200" r="133350" b="125095"/>
            <wp:docPr id="8" name="Рисунок 8" descr="C:\Users\sosor\AppData\Local\Microsoft\Windows\INetCache\Content.Word\IMG_20221028_214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sosor\AppData\Local\Microsoft\Windows\INetCache\Content.Word\IMG_20221028_21452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060" cy="18577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0025" w:rsidRDefault="001D56B9" w:rsidP="00844647">
      <w:pPr>
        <w:ind w:firstLine="708"/>
      </w:pPr>
      <w:r>
        <w:rPr>
          <w:noProof/>
          <w:lang w:eastAsia="ru-RU"/>
        </w:rPr>
        <w:drawing>
          <wp:inline distT="0" distB="0" distL="0" distR="0" wp14:anchorId="19992D12" wp14:editId="2462BD85">
            <wp:extent cx="979964" cy="1901952"/>
            <wp:effectExtent l="76200" t="76200" r="125095" b="136525"/>
            <wp:docPr id="9" name="Рисунок 9" descr="C:\Users\sosor\AppData\Local\Microsoft\Windows\INetCache\Content.Word\IMG_20221028_214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sosor\AppData\Local\Microsoft\Windows\INetCache\Content.Word\IMG_20221028_214525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663" cy="19557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26A7F">
        <w:rPr>
          <w:noProof/>
          <w:lang w:eastAsia="ru-RU"/>
        </w:rPr>
        <w:drawing>
          <wp:inline distT="0" distB="0" distL="0" distR="0" wp14:anchorId="7B0D50B5" wp14:editId="48DE3533">
            <wp:extent cx="979393" cy="1901952"/>
            <wp:effectExtent l="76200" t="76200" r="125730" b="136525"/>
            <wp:docPr id="10" name="Рисунок 10" descr="C:\Users\sosor\AppData\Local\Microsoft\Windows\INetCache\Content.Word\IMG_20221028_2205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sosor\AppData\Local\Microsoft\Windows\INetCache\Content.Word\IMG_20221028_220545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273" cy="1932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1A27" w:rsidRDefault="000A1A27" w:rsidP="00350B7F">
      <w:pPr>
        <w:ind w:firstLine="708"/>
        <w:jc w:val="both"/>
      </w:pPr>
      <w:r>
        <w:lastRenderedPageBreak/>
        <w:t>На главной странице второго приложения пользователя вст</w:t>
      </w:r>
      <w:r w:rsidR="00350B7F">
        <w:t>рет</w:t>
      </w:r>
      <w:r>
        <w:t xml:space="preserve">ит 3 кнопки, для открытия диалоговых окон, а также веб страница </w:t>
      </w:r>
      <w:r w:rsidRPr="00833386">
        <w:rPr>
          <w:i/>
        </w:rPr>
        <w:t>“</w:t>
      </w:r>
      <w:r w:rsidRPr="00833386">
        <w:rPr>
          <w:i/>
          <w:lang w:val="en-US"/>
        </w:rPr>
        <w:t>https</w:t>
      </w:r>
      <w:r w:rsidRPr="00833386">
        <w:rPr>
          <w:i/>
        </w:rPr>
        <w:t>://</w:t>
      </w:r>
      <w:r w:rsidRPr="00833386">
        <w:rPr>
          <w:i/>
          <w:lang w:val="en-US"/>
        </w:rPr>
        <w:t>ya</w:t>
      </w:r>
      <w:r w:rsidRPr="00833386">
        <w:rPr>
          <w:i/>
        </w:rPr>
        <w:t>.</w:t>
      </w:r>
      <w:r w:rsidRPr="00833386">
        <w:rPr>
          <w:i/>
          <w:lang w:val="en-US"/>
        </w:rPr>
        <w:t>ru</w:t>
      </w:r>
      <w:r w:rsidRPr="00833386">
        <w:rPr>
          <w:i/>
        </w:rPr>
        <w:t>”.</w:t>
      </w:r>
    </w:p>
    <w:p w:rsidR="00844647" w:rsidRDefault="00844647" w:rsidP="00806872">
      <w:pPr>
        <w:ind w:firstLine="708"/>
      </w:pPr>
      <w:r>
        <w:rPr>
          <w:noProof/>
          <w:lang w:eastAsia="ru-RU"/>
        </w:rPr>
        <w:drawing>
          <wp:inline distT="0" distB="0" distL="0" distR="0" wp14:anchorId="0FABD2B3" wp14:editId="4DBEE974">
            <wp:extent cx="1126541" cy="2335980"/>
            <wp:effectExtent l="76200" t="76200" r="130810" b="140970"/>
            <wp:docPr id="11" name="Рисунок 11" descr="C:\Users\sosor\AppData\Local\Microsoft\Windows\INetCache\Content.Word\IMG_20221028_2145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sosor\AppData\Local\Microsoft\Windows\INetCache\Content.Word\IMG_20221028_214556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17" cy="23792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00EEB79" wp14:editId="476C3CC0">
            <wp:extent cx="1120083" cy="2339691"/>
            <wp:effectExtent l="76200" t="76200" r="137795" b="137160"/>
            <wp:docPr id="13" name="Рисунок 13" descr="C:\Users\sosor\AppData\Local\Microsoft\Windows\INetCache\Content.Word\IMG_20221028_214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sosor\AppData\Local\Microsoft\Windows\INetCache\Content.Word\IMG_20221028_214610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858" cy="23726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E6369A5" wp14:editId="66D894E3">
            <wp:extent cx="1199693" cy="2348415"/>
            <wp:effectExtent l="76200" t="76200" r="133985" b="128270"/>
            <wp:docPr id="14" name="Рисунок 14" descr="C:\Users\sosor\AppData\Local\Microsoft\Windows\INetCache\Content.Word\IMG_20221028_2146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sosor\AppData\Local\Microsoft\Windows\INetCache\Content.Word\IMG_20221028_214626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641" cy="23992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DD4C047" wp14:editId="05E12848">
            <wp:extent cx="1199693" cy="2349214"/>
            <wp:effectExtent l="76200" t="76200" r="133985" b="127635"/>
            <wp:docPr id="15" name="Рисунок 15" descr="C:\Users\sosor\AppData\Local\Microsoft\Windows\INetCache\Content.Word\IMG_20221028_214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sosor\AppData\Local\Microsoft\Windows\INetCache\Content.Word\IMG_20221028_214638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853" cy="2406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1A27" w:rsidRDefault="000A1A27" w:rsidP="00350B7F">
      <w:pPr>
        <w:ind w:firstLine="708"/>
        <w:jc w:val="both"/>
      </w:pPr>
      <w:r>
        <w:t xml:space="preserve">На второй странице </w:t>
      </w:r>
      <w:r w:rsidR="00085E93">
        <w:t xml:space="preserve">вверху </w:t>
      </w:r>
      <w:r>
        <w:t xml:space="preserve">расположен список с </w:t>
      </w:r>
      <w:r w:rsidR="00350B7F">
        <w:t xml:space="preserve">описанием задач, а также </w:t>
      </w:r>
      <w:r w:rsidR="00085E93">
        <w:t xml:space="preserve">их даты. </w:t>
      </w:r>
      <w:r w:rsidR="00350B7F">
        <w:t>Под ним аналогичное, но уже в виде</w:t>
      </w:r>
      <w:r w:rsidR="00085E93">
        <w:t xml:space="preserve"> слайдшоу.</w:t>
      </w:r>
    </w:p>
    <w:p w:rsidR="001451E1" w:rsidRDefault="00844647" w:rsidP="00844647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29D30662" wp14:editId="1FA8A83C">
            <wp:extent cx="952500" cy="1875559"/>
            <wp:effectExtent l="76200" t="76200" r="133350" b="125095"/>
            <wp:docPr id="16" name="Рисунок 16" descr="C:\Users\sosor\AppData\Local\Microsoft\Windows\INetCache\Content.Word\IMG_20221028_2147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sosor\AppData\Local\Microsoft\Windows\INetCache\Content.Word\IMG_20221028_214739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03" cy="19330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4647" w:rsidRDefault="00085E93" w:rsidP="00350B7F">
      <w:pPr>
        <w:ind w:firstLine="708"/>
        <w:jc w:val="both"/>
      </w:pPr>
      <w:r>
        <w:t>Последняя страница содержит текст</w:t>
      </w:r>
      <w:r w:rsidR="00350B7F">
        <w:t>о</w:t>
      </w:r>
      <w:r>
        <w:t xml:space="preserve">вое поле </w:t>
      </w:r>
      <w:r w:rsidRPr="00833386">
        <w:t>“</w:t>
      </w:r>
      <w:r w:rsidRPr="00833386">
        <w:rPr>
          <w:lang w:val="en-US"/>
        </w:rPr>
        <w:t>Context</w:t>
      </w:r>
      <w:r w:rsidRPr="00833386">
        <w:t xml:space="preserve"> </w:t>
      </w:r>
      <w:r w:rsidRPr="00833386">
        <w:rPr>
          <w:lang w:val="en-US"/>
        </w:rPr>
        <w:t>menu</w:t>
      </w:r>
      <w:r w:rsidRPr="00833386">
        <w:t>”</w:t>
      </w:r>
      <w:r>
        <w:t xml:space="preserve">, при </w:t>
      </w:r>
      <w:r w:rsidR="00350B7F">
        <w:t>зажатии которого</w:t>
      </w:r>
      <w:r>
        <w:t xml:space="preserve"> откроется контекстное меню с 3 вариантами выбора. Результат выбора записывается в 2 текстовых </w:t>
      </w:r>
      <w:r w:rsidR="00350B7F">
        <w:t>поля</w:t>
      </w:r>
      <w:r>
        <w:t xml:space="preserve">, которые находится выше. В верху этой страницы расположен </w:t>
      </w:r>
      <w:r>
        <w:rPr>
          <w:lang w:val="en-US"/>
        </w:rPr>
        <w:t>Toolbar</w:t>
      </w:r>
      <w:r w:rsidRPr="00085E93">
        <w:t xml:space="preserve"> </w:t>
      </w:r>
      <w:r>
        <w:t>и текстовое поле, для вывода названия одного из выбранных элементов</w:t>
      </w:r>
      <w:r w:rsidR="00844647" w:rsidRPr="00844647">
        <w:t>.</w:t>
      </w:r>
    </w:p>
    <w:p w:rsidR="00F501A6" w:rsidRPr="000A1A27" w:rsidRDefault="00844647" w:rsidP="00806872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244AB5FA" wp14:editId="613409CA">
            <wp:extent cx="1136650" cy="2240972"/>
            <wp:effectExtent l="76200" t="76200" r="139700" b="140335"/>
            <wp:docPr id="19" name="Рисунок 19" descr="C:\Users\sosor\AppData\Local\Microsoft\Windows\INetCache\Content.Word\IMG_20221028_214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Users\sosor\AppData\Local\Microsoft\Windows\INetCache\Content.Word\IMG_20221028_214752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812" cy="2282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4687FA6" wp14:editId="57F5C10B">
            <wp:extent cx="1145775" cy="2239010"/>
            <wp:effectExtent l="76200" t="76200" r="130810" b="142240"/>
            <wp:docPr id="20" name="Рисунок 20" descr="C:\Users\sosor\AppData\Local\Microsoft\Windows\INetCache\Content.Word\IMG_20221028_2148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C:\Users\sosor\AppData\Local\Microsoft\Windows\INetCache\Content.Word\IMG_20221028_214802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362" cy="2281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9FBB69D" wp14:editId="189962EE">
            <wp:extent cx="1143000" cy="2253489"/>
            <wp:effectExtent l="76200" t="76200" r="133350" b="128270"/>
            <wp:docPr id="17" name="Рисунок 17" descr="C:\Users\sosor\AppData\Local\Microsoft\Windows\INetCache\Content.Word\IMG_20221028_214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:\Users\sosor\AppData\Local\Microsoft\Windows\INetCache\Content.Word\IMG_20221028_214815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453" cy="2291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F74F949" wp14:editId="558C4188">
            <wp:extent cx="1143000" cy="2233585"/>
            <wp:effectExtent l="76200" t="76200" r="133350" b="128905"/>
            <wp:docPr id="18" name="Рисунок 18" descr="C:\Users\sosor\AppData\Local\Microsoft\Windows\INetCache\Content.Word\IMG_20221028_2148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Users\sosor\AppData\Local\Microsoft\Windows\INetCache\Content.Word\IMG_20221028_214828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703" cy="22759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844647">
        <w:t xml:space="preserve"> </w:t>
      </w:r>
      <w:r w:rsidR="00F501A6" w:rsidRPr="000A1A27">
        <w:br w:type="page"/>
      </w:r>
    </w:p>
    <w:p w:rsidR="00F501A6" w:rsidRPr="000A1A27" w:rsidRDefault="00F501A6" w:rsidP="00F501A6">
      <w:pPr>
        <w:pStyle w:val="1"/>
        <w:rPr>
          <w:lang w:val="en-US"/>
        </w:rPr>
      </w:pPr>
      <w:bookmarkStart w:id="39" w:name="_Toc117891893"/>
      <w:r>
        <w:lastRenderedPageBreak/>
        <w:t>Приложение</w:t>
      </w:r>
      <w:r w:rsidRPr="000A1A27">
        <w:rPr>
          <w:lang w:val="en-US"/>
        </w:rPr>
        <w:t>.</w:t>
      </w:r>
      <w:bookmarkEnd w:id="39"/>
    </w:p>
    <w:p w:rsidR="00195B13" w:rsidRDefault="00195B13" w:rsidP="00F501A6">
      <w:pPr>
        <w:jc w:val="both"/>
        <w:rPr>
          <w:lang w:val="en-US"/>
        </w:rPr>
      </w:pPr>
    </w:p>
    <w:p w:rsidR="00195B13" w:rsidRPr="00195B13" w:rsidRDefault="00195B13" w:rsidP="00F501A6">
      <w:pPr>
        <w:jc w:val="both"/>
      </w:pPr>
      <w:r>
        <w:t>Задания 1,2:</w:t>
      </w:r>
    </w:p>
    <w:p w:rsidR="00F501A6" w:rsidRDefault="00F501A6" w:rsidP="00F501A6">
      <w:pPr>
        <w:pStyle w:val="a4"/>
        <w:numPr>
          <w:ilvl w:val="0"/>
          <w:numId w:val="2"/>
        </w:numPr>
        <w:rPr>
          <w:lang w:val="en-US"/>
        </w:rPr>
      </w:pPr>
      <w:r w:rsidRPr="006A44A8">
        <w:rPr>
          <w:lang w:val="en-US"/>
        </w:rPr>
        <w:t>MainActivity</w:t>
      </w:r>
      <w:r w:rsidRPr="000A1A27">
        <w:rPr>
          <w:lang w:val="en-US"/>
        </w:rPr>
        <w:t>.</w:t>
      </w:r>
      <w:r w:rsidRPr="006A44A8">
        <w:rPr>
          <w:lang w:val="en-US"/>
        </w:rPr>
        <w:t>java</w:t>
      </w:r>
    </w:p>
    <w:p w:rsidR="009E159D" w:rsidRPr="009E159D" w:rsidRDefault="009E159D" w:rsidP="009E159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9E159D">
        <w:rPr>
          <w:color w:val="CC7832"/>
          <w:lang w:val="en-US"/>
        </w:rPr>
        <w:t xml:space="preserve">package </w:t>
      </w:r>
      <w:r w:rsidRPr="009E159D">
        <w:rPr>
          <w:color w:val="A9B7C6"/>
          <w:lang w:val="en-US"/>
        </w:rPr>
        <w:t>com.example.lab52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</w:r>
      <w:r w:rsidRPr="009E159D">
        <w:rPr>
          <w:color w:val="CC7832"/>
          <w:lang w:val="en-US"/>
        </w:rPr>
        <w:br/>
        <w:t xml:space="preserve">import </w:t>
      </w:r>
      <w:r w:rsidRPr="009E159D">
        <w:rPr>
          <w:color w:val="A9B7C6"/>
          <w:lang w:val="en-US"/>
        </w:rPr>
        <w:t>android.content.Intent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import </w:t>
      </w:r>
      <w:r w:rsidRPr="009E159D">
        <w:rPr>
          <w:color w:val="A9B7C6"/>
          <w:lang w:val="en-US"/>
        </w:rPr>
        <w:t>android.os.Bundle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import </w:t>
      </w:r>
      <w:r w:rsidRPr="009E159D">
        <w:rPr>
          <w:color w:val="A9B7C6"/>
          <w:lang w:val="en-US"/>
        </w:rPr>
        <w:t>android.view.View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import </w:t>
      </w:r>
      <w:r w:rsidRPr="009E159D">
        <w:rPr>
          <w:color w:val="A9B7C6"/>
          <w:lang w:val="en-US"/>
        </w:rPr>
        <w:t>android.widget.Button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import </w:t>
      </w:r>
      <w:r w:rsidRPr="009E159D">
        <w:rPr>
          <w:color w:val="A9B7C6"/>
          <w:lang w:val="en-US"/>
        </w:rPr>
        <w:t>android.widget.TextView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</w:r>
      <w:r w:rsidRPr="009E159D">
        <w:rPr>
          <w:color w:val="CC7832"/>
          <w:lang w:val="en-US"/>
        </w:rPr>
        <w:br/>
        <w:t xml:space="preserve">import </w:t>
      </w:r>
      <w:r w:rsidRPr="009E159D">
        <w:rPr>
          <w:color w:val="A9B7C6"/>
          <w:lang w:val="en-US"/>
        </w:rPr>
        <w:t>androidx.appcompat.app.AppCompatActivity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</w:r>
      <w:r w:rsidRPr="009E159D">
        <w:rPr>
          <w:color w:val="CC7832"/>
          <w:lang w:val="en-US"/>
        </w:rPr>
        <w:br/>
        <w:t xml:space="preserve">public class </w:t>
      </w:r>
      <w:r w:rsidRPr="009E159D">
        <w:rPr>
          <w:color w:val="A9B7C6"/>
          <w:lang w:val="en-US"/>
        </w:rPr>
        <w:t xml:space="preserve">MainActivity </w:t>
      </w:r>
      <w:r w:rsidRPr="009E159D">
        <w:rPr>
          <w:color w:val="CC7832"/>
          <w:lang w:val="en-US"/>
        </w:rPr>
        <w:t xml:space="preserve">extends </w:t>
      </w:r>
      <w:r w:rsidRPr="009E159D">
        <w:rPr>
          <w:color w:val="A9B7C6"/>
          <w:lang w:val="en-US"/>
        </w:rPr>
        <w:t>AppCompatActivity {</w:t>
      </w:r>
      <w:r w:rsidRPr="009E159D">
        <w:rPr>
          <w:color w:val="A9B7C6"/>
          <w:lang w:val="en-US"/>
        </w:rPr>
        <w:br/>
      </w:r>
      <w:r w:rsidRPr="009E159D">
        <w:rPr>
          <w:color w:val="A9B7C6"/>
          <w:lang w:val="en-US"/>
        </w:rPr>
        <w:br/>
        <w:t xml:space="preserve">    Button </w:t>
      </w:r>
      <w:r w:rsidRPr="009E159D">
        <w:rPr>
          <w:color w:val="9876AA"/>
          <w:lang w:val="en-US"/>
        </w:rPr>
        <w:t>next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</w:t>
      </w:r>
      <w:r w:rsidRPr="009E159D">
        <w:rPr>
          <w:color w:val="A9B7C6"/>
          <w:lang w:val="en-US"/>
        </w:rPr>
        <w:t xml:space="preserve">Button </w:t>
      </w:r>
      <w:r w:rsidRPr="009E159D">
        <w:rPr>
          <w:color w:val="9876AA"/>
          <w:lang w:val="en-US"/>
        </w:rPr>
        <w:t>prev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</w:t>
      </w:r>
      <w:r w:rsidRPr="009E159D">
        <w:rPr>
          <w:color w:val="A9B7C6"/>
          <w:lang w:val="en-US"/>
        </w:rPr>
        <w:t xml:space="preserve">Button </w:t>
      </w:r>
      <w:r w:rsidRPr="009E159D">
        <w:rPr>
          <w:color w:val="9876AA"/>
          <w:lang w:val="en-US"/>
        </w:rPr>
        <w:t>nextTask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</w:t>
      </w:r>
      <w:r w:rsidRPr="009E159D">
        <w:rPr>
          <w:color w:val="A9B7C6"/>
          <w:lang w:val="en-US"/>
        </w:rPr>
        <w:t xml:space="preserve">TextView </w:t>
      </w:r>
      <w:r w:rsidRPr="009E159D">
        <w:rPr>
          <w:color w:val="9876AA"/>
          <w:lang w:val="en-US"/>
        </w:rPr>
        <w:t>stack_counter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private int </w:t>
      </w:r>
      <w:r w:rsidRPr="009E159D">
        <w:rPr>
          <w:color w:val="9876AA"/>
          <w:lang w:val="en-US"/>
        </w:rPr>
        <w:t xml:space="preserve">current_stack_depth </w:t>
      </w:r>
      <w:r w:rsidRPr="009E159D">
        <w:rPr>
          <w:color w:val="A9B7C6"/>
          <w:lang w:val="en-US"/>
        </w:rPr>
        <w:t xml:space="preserve">= </w:t>
      </w:r>
      <w:r w:rsidRPr="009E159D">
        <w:rPr>
          <w:color w:val="6897BB"/>
          <w:lang w:val="en-US"/>
        </w:rPr>
        <w:t>0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</w:r>
      <w:r w:rsidRPr="009E159D">
        <w:rPr>
          <w:color w:val="CC7832"/>
          <w:lang w:val="en-US"/>
        </w:rPr>
        <w:br/>
        <w:t xml:space="preserve">    </w:t>
      </w:r>
      <w:r w:rsidRPr="009E159D">
        <w:rPr>
          <w:color w:val="BBB529"/>
          <w:lang w:val="en-US"/>
        </w:rPr>
        <w:t>@Override</w:t>
      </w:r>
      <w:r w:rsidRPr="009E159D">
        <w:rPr>
          <w:color w:val="BBB529"/>
          <w:lang w:val="en-US"/>
        </w:rPr>
        <w:br/>
        <w:t xml:space="preserve">    </w:t>
      </w:r>
      <w:r w:rsidRPr="009E159D">
        <w:rPr>
          <w:color w:val="CC7832"/>
          <w:lang w:val="en-US"/>
        </w:rPr>
        <w:t xml:space="preserve">protected void </w:t>
      </w:r>
      <w:r w:rsidRPr="009E159D">
        <w:rPr>
          <w:color w:val="FFC66D"/>
          <w:lang w:val="en-US"/>
        </w:rPr>
        <w:t>onCreate</w:t>
      </w:r>
      <w:r w:rsidRPr="009E159D">
        <w:rPr>
          <w:color w:val="A9B7C6"/>
          <w:lang w:val="en-US"/>
        </w:rPr>
        <w:t>(Bundle savedInstanceState) {</w:t>
      </w:r>
      <w:r w:rsidRPr="009E159D">
        <w:rPr>
          <w:color w:val="A9B7C6"/>
          <w:lang w:val="en-US"/>
        </w:rPr>
        <w:br/>
        <w:t xml:space="preserve">        </w:t>
      </w:r>
      <w:r w:rsidRPr="009E159D">
        <w:rPr>
          <w:color w:val="CC7832"/>
          <w:lang w:val="en-US"/>
        </w:rPr>
        <w:t>super</w:t>
      </w:r>
      <w:r w:rsidRPr="009E159D">
        <w:rPr>
          <w:color w:val="A9B7C6"/>
          <w:lang w:val="en-US"/>
        </w:rPr>
        <w:t>.onCreate(savedInstanceState)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A9B7C6"/>
          <w:lang w:val="en-US"/>
        </w:rPr>
        <w:t>setContentView(R.layout.</w:t>
      </w:r>
      <w:r w:rsidRPr="009E159D">
        <w:rPr>
          <w:i/>
          <w:iCs/>
          <w:color w:val="9876AA"/>
          <w:lang w:val="en-US"/>
        </w:rPr>
        <w:t>activity_main</w:t>
      </w:r>
      <w:r w:rsidRPr="009E159D">
        <w:rPr>
          <w:color w:val="A9B7C6"/>
          <w:lang w:val="en-US"/>
        </w:rPr>
        <w:t>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 xml:space="preserve">next </w:t>
      </w:r>
      <w:r w:rsidRPr="009E159D">
        <w:rPr>
          <w:color w:val="A9B7C6"/>
          <w:lang w:val="en-US"/>
        </w:rPr>
        <w:t>= findViewById(R.id.</w:t>
      </w:r>
      <w:r w:rsidRPr="009E159D">
        <w:rPr>
          <w:i/>
          <w:iCs/>
          <w:color w:val="9876AA"/>
          <w:lang w:val="en-US"/>
        </w:rPr>
        <w:t>next</w:t>
      </w:r>
      <w:r w:rsidRPr="009E159D">
        <w:rPr>
          <w:color w:val="A9B7C6"/>
          <w:lang w:val="en-US"/>
        </w:rPr>
        <w:t>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 xml:space="preserve">prev </w:t>
      </w:r>
      <w:r w:rsidRPr="009E159D">
        <w:rPr>
          <w:color w:val="A9B7C6"/>
          <w:lang w:val="en-US"/>
        </w:rPr>
        <w:t>= findViewById(R.id.</w:t>
      </w:r>
      <w:r w:rsidRPr="009E159D">
        <w:rPr>
          <w:i/>
          <w:iCs/>
          <w:color w:val="9876AA"/>
          <w:lang w:val="en-US"/>
        </w:rPr>
        <w:t>prev</w:t>
      </w:r>
      <w:r w:rsidRPr="009E159D">
        <w:rPr>
          <w:color w:val="A9B7C6"/>
          <w:lang w:val="en-US"/>
        </w:rPr>
        <w:t>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 xml:space="preserve">nextTask </w:t>
      </w:r>
      <w:r w:rsidRPr="009E159D">
        <w:rPr>
          <w:color w:val="A9B7C6"/>
          <w:lang w:val="en-US"/>
        </w:rPr>
        <w:t>= findViewById(R.id.</w:t>
      </w:r>
      <w:r w:rsidRPr="009E159D">
        <w:rPr>
          <w:i/>
          <w:iCs/>
          <w:color w:val="9876AA"/>
          <w:lang w:val="en-US"/>
        </w:rPr>
        <w:t>next_task</w:t>
      </w:r>
      <w:r w:rsidRPr="009E159D">
        <w:rPr>
          <w:color w:val="A9B7C6"/>
          <w:lang w:val="en-US"/>
        </w:rPr>
        <w:t>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 xml:space="preserve">stack_counter </w:t>
      </w:r>
      <w:r w:rsidRPr="009E159D">
        <w:rPr>
          <w:color w:val="A9B7C6"/>
          <w:lang w:val="en-US"/>
        </w:rPr>
        <w:t>= findViewById(R.id.</w:t>
      </w:r>
      <w:r w:rsidRPr="009E159D">
        <w:rPr>
          <w:i/>
          <w:iCs/>
          <w:color w:val="9876AA"/>
          <w:lang w:val="en-US"/>
        </w:rPr>
        <w:t>stack_counter</w:t>
      </w:r>
      <w:r w:rsidRPr="009E159D">
        <w:rPr>
          <w:color w:val="A9B7C6"/>
          <w:lang w:val="en-US"/>
        </w:rPr>
        <w:t>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A9B7C6"/>
          <w:lang w:val="en-US"/>
        </w:rPr>
        <w:t>Intent intent = getIntent()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</w:r>
      <w:r w:rsidRPr="009E159D">
        <w:rPr>
          <w:color w:val="CC7832"/>
          <w:lang w:val="en-US"/>
        </w:rPr>
        <w:br/>
        <w:t xml:space="preserve">        int </w:t>
      </w:r>
      <w:r w:rsidRPr="009E159D">
        <w:rPr>
          <w:color w:val="A9B7C6"/>
          <w:lang w:val="en-US"/>
        </w:rPr>
        <w:t>received_stack_depth = intent.getIntExtra(</w:t>
      </w:r>
      <w:r w:rsidRPr="009E159D">
        <w:rPr>
          <w:color w:val="6A8759"/>
          <w:lang w:val="en-US"/>
        </w:rPr>
        <w:t>"current_stack_depth"</w:t>
      </w:r>
      <w:r w:rsidRPr="009E159D">
        <w:rPr>
          <w:color w:val="CC7832"/>
          <w:lang w:val="en-US"/>
        </w:rPr>
        <w:t xml:space="preserve">, </w:t>
      </w:r>
      <w:r w:rsidRPr="009E159D">
        <w:rPr>
          <w:color w:val="6897BB"/>
          <w:lang w:val="en-US"/>
        </w:rPr>
        <w:t>0</w:t>
      </w:r>
      <w:r w:rsidRPr="009E159D">
        <w:rPr>
          <w:color w:val="A9B7C6"/>
          <w:lang w:val="en-US"/>
        </w:rPr>
        <w:t>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 xml:space="preserve">current_stack_depth </w:t>
      </w:r>
      <w:r w:rsidRPr="009E159D">
        <w:rPr>
          <w:color w:val="A9B7C6"/>
          <w:lang w:val="en-US"/>
        </w:rPr>
        <w:t>= received_stack_depth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stack_counter</w:t>
      </w:r>
      <w:r w:rsidRPr="009E159D">
        <w:rPr>
          <w:color w:val="A9B7C6"/>
          <w:lang w:val="en-US"/>
        </w:rPr>
        <w:t>.setText(String.</w:t>
      </w:r>
      <w:r w:rsidRPr="009E159D">
        <w:rPr>
          <w:i/>
          <w:iCs/>
          <w:color w:val="A9B7C6"/>
          <w:lang w:val="en-US"/>
        </w:rPr>
        <w:t>valueOf</w:t>
      </w:r>
      <w:r w:rsidRPr="009E159D">
        <w:rPr>
          <w:color w:val="A9B7C6"/>
          <w:lang w:val="en-US"/>
        </w:rPr>
        <w:t>(</w:t>
      </w:r>
      <w:r w:rsidRPr="009E159D">
        <w:rPr>
          <w:color w:val="9876AA"/>
          <w:lang w:val="en-US"/>
        </w:rPr>
        <w:t>current_stack_depth</w:t>
      </w:r>
      <w:r w:rsidRPr="009E159D">
        <w:rPr>
          <w:color w:val="A9B7C6"/>
          <w:lang w:val="en-US"/>
        </w:rPr>
        <w:t>+</w:t>
      </w:r>
      <w:r w:rsidRPr="009E159D">
        <w:rPr>
          <w:color w:val="6897BB"/>
          <w:lang w:val="en-US"/>
        </w:rPr>
        <w:t>1</w:t>
      </w:r>
      <w:r w:rsidRPr="009E159D">
        <w:rPr>
          <w:color w:val="A9B7C6"/>
          <w:lang w:val="en-US"/>
        </w:rPr>
        <w:t>))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if </w:t>
      </w:r>
      <w:r w:rsidRPr="009E159D">
        <w:rPr>
          <w:color w:val="A9B7C6"/>
          <w:lang w:val="en-US"/>
        </w:rPr>
        <w:t>(</w:t>
      </w:r>
      <w:r w:rsidRPr="009E159D">
        <w:rPr>
          <w:color w:val="9876AA"/>
          <w:lang w:val="en-US"/>
        </w:rPr>
        <w:t xml:space="preserve">current_stack_depth </w:t>
      </w:r>
      <w:r w:rsidRPr="009E159D">
        <w:rPr>
          <w:color w:val="A9B7C6"/>
          <w:lang w:val="en-US"/>
        </w:rPr>
        <w:t xml:space="preserve">&gt; </w:t>
      </w:r>
      <w:r w:rsidRPr="009E159D">
        <w:rPr>
          <w:color w:val="6897BB"/>
          <w:lang w:val="en-US"/>
        </w:rPr>
        <w:t>0</w:t>
      </w:r>
      <w:r w:rsidRPr="009E159D">
        <w:rPr>
          <w:color w:val="A9B7C6"/>
          <w:lang w:val="en-US"/>
        </w:rPr>
        <w:t>) {</w:t>
      </w:r>
      <w:r w:rsidRPr="009E159D">
        <w:rPr>
          <w:color w:val="A9B7C6"/>
          <w:lang w:val="en-US"/>
        </w:rPr>
        <w:br/>
        <w:t xml:space="preserve">            </w:t>
      </w:r>
      <w:r w:rsidRPr="009E159D">
        <w:rPr>
          <w:color w:val="9876AA"/>
          <w:lang w:val="en-US"/>
        </w:rPr>
        <w:t>nextTask</w:t>
      </w:r>
      <w:r w:rsidRPr="009E159D">
        <w:rPr>
          <w:color w:val="A9B7C6"/>
          <w:lang w:val="en-US"/>
        </w:rPr>
        <w:t>.setEnabled(</w:t>
      </w:r>
      <w:r w:rsidRPr="009E159D">
        <w:rPr>
          <w:color w:val="CC7832"/>
          <w:lang w:val="en-US"/>
        </w:rPr>
        <w:t>false</w:t>
      </w:r>
      <w:r w:rsidRPr="009E159D">
        <w:rPr>
          <w:color w:val="A9B7C6"/>
          <w:lang w:val="en-US"/>
        </w:rPr>
        <w:t>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A9B7C6"/>
          <w:lang w:val="en-US"/>
        </w:rPr>
        <w:t>}</w:t>
      </w:r>
      <w:r w:rsidRPr="009E159D">
        <w:rPr>
          <w:color w:val="A9B7C6"/>
          <w:lang w:val="en-US"/>
        </w:rPr>
        <w:br/>
      </w:r>
      <w:r w:rsidRPr="009E159D">
        <w:rPr>
          <w:color w:val="A9B7C6"/>
          <w:lang w:val="en-US"/>
        </w:rPr>
        <w:br/>
        <w:t xml:space="preserve">    }</w:t>
      </w:r>
      <w:r w:rsidRPr="009E159D">
        <w:rPr>
          <w:color w:val="A9B7C6"/>
          <w:lang w:val="en-US"/>
        </w:rPr>
        <w:br/>
      </w:r>
      <w:r w:rsidRPr="009E159D">
        <w:rPr>
          <w:color w:val="A9B7C6"/>
          <w:lang w:val="en-US"/>
        </w:rPr>
        <w:br/>
        <w:t xml:space="preserve">    </w:t>
      </w:r>
      <w:r w:rsidRPr="009E159D">
        <w:rPr>
          <w:color w:val="CC7832"/>
          <w:lang w:val="en-US"/>
        </w:rPr>
        <w:t xml:space="preserve">public void </w:t>
      </w:r>
      <w:r w:rsidRPr="009E159D">
        <w:rPr>
          <w:color w:val="FFC66D"/>
          <w:lang w:val="en-US"/>
        </w:rPr>
        <w:t>NextActivity</w:t>
      </w:r>
      <w:r w:rsidRPr="009E159D">
        <w:rPr>
          <w:color w:val="A9B7C6"/>
          <w:lang w:val="en-US"/>
        </w:rPr>
        <w:t>(View v) {</w:t>
      </w:r>
      <w:r w:rsidRPr="009E159D">
        <w:rPr>
          <w:color w:val="A9B7C6"/>
          <w:lang w:val="en-US"/>
        </w:rPr>
        <w:br/>
        <w:t xml:space="preserve">        Intent intent = </w:t>
      </w:r>
      <w:r w:rsidRPr="009E159D">
        <w:rPr>
          <w:color w:val="CC7832"/>
          <w:lang w:val="en-US"/>
        </w:rPr>
        <w:t xml:space="preserve">new </w:t>
      </w:r>
      <w:r w:rsidRPr="009E159D">
        <w:rPr>
          <w:color w:val="A9B7C6"/>
          <w:lang w:val="en-US"/>
        </w:rPr>
        <w:t>Intent(</w:t>
      </w:r>
      <w:r w:rsidRPr="009E159D">
        <w:rPr>
          <w:color w:val="CC7832"/>
          <w:lang w:val="en-US"/>
        </w:rPr>
        <w:t xml:space="preserve">this, </w:t>
      </w:r>
      <w:r w:rsidRPr="009E159D">
        <w:rPr>
          <w:color w:val="A9B7C6"/>
          <w:lang w:val="en-US"/>
        </w:rPr>
        <w:t>MainActivity.</w:t>
      </w:r>
      <w:r w:rsidRPr="009E159D">
        <w:rPr>
          <w:color w:val="CC7832"/>
          <w:lang w:val="en-US"/>
        </w:rPr>
        <w:t>class</w:t>
      </w:r>
      <w:r w:rsidRPr="009E159D">
        <w:rPr>
          <w:color w:val="A9B7C6"/>
          <w:lang w:val="en-US"/>
        </w:rPr>
        <w:t>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A9B7C6"/>
          <w:lang w:val="en-US"/>
        </w:rPr>
        <w:t>intent.putExtra(</w:t>
      </w:r>
      <w:r w:rsidRPr="009E159D">
        <w:rPr>
          <w:color w:val="6A8759"/>
          <w:lang w:val="en-US"/>
        </w:rPr>
        <w:t>"current_stack_depth"</w:t>
      </w:r>
      <w:r w:rsidRPr="009E159D">
        <w:rPr>
          <w:color w:val="CC7832"/>
          <w:lang w:val="en-US"/>
        </w:rPr>
        <w:t xml:space="preserve">, </w:t>
      </w:r>
      <w:r w:rsidRPr="009E159D">
        <w:rPr>
          <w:color w:val="9876AA"/>
          <w:lang w:val="en-US"/>
        </w:rPr>
        <w:t xml:space="preserve">current_stack_depth </w:t>
      </w:r>
      <w:r w:rsidRPr="009E159D">
        <w:rPr>
          <w:color w:val="A9B7C6"/>
          <w:lang w:val="en-US"/>
        </w:rPr>
        <w:t xml:space="preserve">+ </w:t>
      </w:r>
      <w:r w:rsidRPr="009E159D">
        <w:rPr>
          <w:color w:val="6897BB"/>
          <w:lang w:val="en-US"/>
        </w:rPr>
        <w:t>1</w:t>
      </w:r>
      <w:r w:rsidRPr="009E159D">
        <w:rPr>
          <w:color w:val="A9B7C6"/>
          <w:lang w:val="en-US"/>
        </w:rPr>
        <w:t>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A9B7C6"/>
          <w:lang w:val="en-US"/>
        </w:rPr>
        <w:t>startActivity(intent)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</w:t>
      </w:r>
      <w:r w:rsidRPr="009E159D">
        <w:rPr>
          <w:color w:val="A9B7C6"/>
          <w:lang w:val="en-US"/>
        </w:rPr>
        <w:t>}</w:t>
      </w:r>
      <w:r w:rsidRPr="009E159D">
        <w:rPr>
          <w:color w:val="A9B7C6"/>
          <w:lang w:val="en-US"/>
        </w:rPr>
        <w:br/>
      </w:r>
      <w:r w:rsidRPr="009E159D">
        <w:rPr>
          <w:color w:val="A9B7C6"/>
          <w:lang w:val="en-US"/>
        </w:rPr>
        <w:br/>
        <w:t xml:space="preserve">    </w:t>
      </w:r>
      <w:r w:rsidRPr="009E159D">
        <w:rPr>
          <w:color w:val="CC7832"/>
          <w:lang w:val="en-US"/>
        </w:rPr>
        <w:t xml:space="preserve">public void </w:t>
      </w:r>
      <w:r w:rsidRPr="009E159D">
        <w:rPr>
          <w:color w:val="FFC66D"/>
          <w:lang w:val="en-US"/>
        </w:rPr>
        <w:t>PrevActivity</w:t>
      </w:r>
      <w:r w:rsidRPr="009E159D">
        <w:rPr>
          <w:color w:val="A9B7C6"/>
          <w:lang w:val="en-US"/>
        </w:rPr>
        <w:t>(View v) {</w:t>
      </w:r>
      <w:r w:rsidRPr="009E159D">
        <w:rPr>
          <w:color w:val="A9B7C6"/>
          <w:lang w:val="en-US"/>
        </w:rPr>
        <w:br/>
        <w:t xml:space="preserve">        </w:t>
      </w:r>
      <w:r w:rsidRPr="009E159D">
        <w:rPr>
          <w:color w:val="CC7832"/>
          <w:lang w:val="en-US"/>
        </w:rPr>
        <w:t>this</w:t>
      </w:r>
      <w:r w:rsidRPr="009E159D">
        <w:rPr>
          <w:color w:val="A9B7C6"/>
          <w:lang w:val="en-US"/>
        </w:rPr>
        <w:t>.finishAndRemoveTask()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</w:t>
      </w:r>
      <w:r w:rsidRPr="009E159D">
        <w:rPr>
          <w:color w:val="A9B7C6"/>
          <w:lang w:val="en-US"/>
        </w:rPr>
        <w:t>}</w:t>
      </w:r>
      <w:r w:rsidRPr="009E159D">
        <w:rPr>
          <w:color w:val="A9B7C6"/>
          <w:lang w:val="en-US"/>
        </w:rPr>
        <w:br/>
      </w:r>
      <w:r w:rsidRPr="009E159D">
        <w:rPr>
          <w:color w:val="A9B7C6"/>
          <w:lang w:val="en-US"/>
        </w:rPr>
        <w:br/>
        <w:t xml:space="preserve">    </w:t>
      </w:r>
      <w:r w:rsidRPr="009E159D">
        <w:rPr>
          <w:color w:val="CC7832"/>
          <w:lang w:val="en-US"/>
        </w:rPr>
        <w:t xml:space="preserve">public void </w:t>
      </w:r>
      <w:r w:rsidRPr="009E159D">
        <w:rPr>
          <w:color w:val="FFC66D"/>
          <w:lang w:val="en-US"/>
        </w:rPr>
        <w:t>NextTask</w:t>
      </w:r>
      <w:r w:rsidRPr="009E159D">
        <w:rPr>
          <w:color w:val="A9B7C6"/>
          <w:lang w:val="en-US"/>
        </w:rPr>
        <w:t>(View v) {</w:t>
      </w:r>
      <w:r w:rsidRPr="009E159D">
        <w:rPr>
          <w:color w:val="A9B7C6"/>
          <w:lang w:val="en-US"/>
        </w:rPr>
        <w:br/>
        <w:t xml:space="preserve">        startActivity(</w:t>
      </w:r>
      <w:r w:rsidRPr="009E159D">
        <w:rPr>
          <w:color w:val="CC7832"/>
          <w:lang w:val="en-US"/>
        </w:rPr>
        <w:t xml:space="preserve">new </w:t>
      </w:r>
      <w:r w:rsidRPr="009E159D">
        <w:rPr>
          <w:color w:val="A9B7C6"/>
          <w:lang w:val="en-US"/>
        </w:rPr>
        <w:t>Intent(</w:t>
      </w:r>
      <w:r w:rsidRPr="009E159D">
        <w:rPr>
          <w:color w:val="CC7832"/>
          <w:lang w:val="en-US"/>
        </w:rPr>
        <w:t xml:space="preserve">this, </w:t>
      </w:r>
      <w:r w:rsidRPr="009E159D">
        <w:rPr>
          <w:color w:val="A9B7C6"/>
          <w:lang w:val="en-US"/>
        </w:rPr>
        <w:t>task2.</w:t>
      </w:r>
      <w:r w:rsidRPr="009E159D">
        <w:rPr>
          <w:color w:val="CC7832"/>
          <w:lang w:val="en-US"/>
        </w:rPr>
        <w:t>class</w:t>
      </w:r>
      <w:r w:rsidRPr="009E159D">
        <w:rPr>
          <w:color w:val="A9B7C6"/>
          <w:lang w:val="en-US"/>
        </w:rPr>
        <w:t>))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</w:t>
      </w:r>
      <w:r w:rsidRPr="009E159D">
        <w:rPr>
          <w:color w:val="A9B7C6"/>
          <w:lang w:val="en-US"/>
        </w:rPr>
        <w:t>}</w:t>
      </w:r>
      <w:r w:rsidRPr="009E159D">
        <w:rPr>
          <w:color w:val="A9B7C6"/>
          <w:lang w:val="en-US"/>
        </w:rPr>
        <w:br/>
        <w:t>}</w:t>
      </w:r>
    </w:p>
    <w:p w:rsidR="009E159D" w:rsidRPr="009E159D" w:rsidRDefault="009E159D" w:rsidP="009E159D">
      <w:pPr>
        <w:pStyle w:val="a4"/>
        <w:ind w:left="360"/>
        <w:rPr>
          <w:lang w:val="en-US"/>
        </w:rPr>
      </w:pPr>
    </w:p>
    <w:p w:rsidR="009E159D" w:rsidRDefault="009E159D" w:rsidP="009E159D">
      <w:pPr>
        <w:pStyle w:val="a4"/>
        <w:ind w:left="360"/>
        <w:rPr>
          <w:lang w:val="en-US"/>
        </w:rPr>
      </w:pPr>
    </w:p>
    <w:p w:rsidR="009E159D" w:rsidRPr="00E8150A" w:rsidRDefault="009E159D" w:rsidP="009E159D">
      <w:pPr>
        <w:pStyle w:val="a4"/>
        <w:rPr>
          <w:lang w:val="en-US"/>
        </w:rPr>
      </w:pPr>
    </w:p>
    <w:p w:rsidR="00195B13" w:rsidRDefault="009E159D" w:rsidP="00F501A6">
      <w:pPr>
        <w:pStyle w:val="a4"/>
        <w:numPr>
          <w:ilvl w:val="0"/>
          <w:numId w:val="2"/>
        </w:numPr>
        <w:rPr>
          <w:lang w:val="en-US"/>
        </w:rPr>
      </w:pPr>
      <w:r>
        <w:t>activity</w:t>
      </w:r>
      <w:r>
        <w:rPr>
          <w:lang w:val="en-US"/>
        </w:rPr>
        <w:t>_main.xml</w:t>
      </w:r>
    </w:p>
    <w:p w:rsidR="009E159D" w:rsidRPr="009E159D" w:rsidRDefault="009E159D" w:rsidP="009E159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9E159D">
        <w:rPr>
          <w:color w:val="E8BF6A"/>
          <w:lang w:val="en-US"/>
        </w:rPr>
        <w:t>&lt;?</w:t>
      </w:r>
      <w:r w:rsidRPr="009E159D">
        <w:rPr>
          <w:color w:val="BABABA"/>
          <w:lang w:val="en-US"/>
        </w:rPr>
        <w:t>xml version</w:t>
      </w:r>
      <w:r w:rsidRPr="009E159D">
        <w:rPr>
          <w:color w:val="6A8759"/>
          <w:lang w:val="en-US"/>
        </w:rPr>
        <w:t xml:space="preserve">="1.0" </w:t>
      </w:r>
      <w:r w:rsidRPr="009E159D">
        <w:rPr>
          <w:color w:val="BABABA"/>
          <w:lang w:val="en-US"/>
        </w:rPr>
        <w:t>encoding</w:t>
      </w:r>
      <w:r w:rsidRPr="009E159D">
        <w:rPr>
          <w:color w:val="6A8759"/>
          <w:lang w:val="en-US"/>
        </w:rPr>
        <w:t>="utf-8"</w:t>
      </w:r>
      <w:r w:rsidRPr="009E159D">
        <w:rPr>
          <w:color w:val="E8BF6A"/>
          <w:lang w:val="en-US"/>
        </w:rPr>
        <w:t>?&gt;</w:t>
      </w:r>
      <w:r w:rsidRPr="009E159D">
        <w:rPr>
          <w:color w:val="E8BF6A"/>
          <w:lang w:val="en-US"/>
        </w:rPr>
        <w:br/>
        <w:t xml:space="preserve">&lt;androidx.constraintlayout.widget.ConstraintLayout </w:t>
      </w:r>
      <w:r w:rsidRPr="009E159D">
        <w:rPr>
          <w:color w:val="BABABA"/>
          <w:lang w:val="en-US"/>
        </w:rPr>
        <w:t>xmlns:</w:t>
      </w:r>
      <w:r w:rsidRPr="009E159D">
        <w:rPr>
          <w:color w:val="9876AA"/>
          <w:lang w:val="en-US"/>
        </w:rPr>
        <w:t>android</w:t>
      </w:r>
      <w:r w:rsidRPr="009E159D">
        <w:rPr>
          <w:color w:val="6A8759"/>
          <w:lang w:val="en-US"/>
        </w:rPr>
        <w:t>="http://schemas.android.com/apk/res/android"</w:t>
      </w:r>
      <w:r w:rsidRPr="009E159D">
        <w:rPr>
          <w:color w:val="6A8759"/>
          <w:lang w:val="en-US"/>
        </w:rPr>
        <w:br/>
        <w:t xml:space="preserve">    </w:t>
      </w:r>
      <w:r w:rsidRPr="009E159D">
        <w:rPr>
          <w:color w:val="BABABA"/>
          <w:lang w:val="en-US"/>
        </w:rPr>
        <w:t>xmlns:</w:t>
      </w:r>
      <w:r w:rsidRPr="009E159D">
        <w:rPr>
          <w:color w:val="9876AA"/>
          <w:lang w:val="en-US"/>
        </w:rPr>
        <w:t>app</w:t>
      </w:r>
      <w:r w:rsidRPr="009E159D">
        <w:rPr>
          <w:color w:val="6A8759"/>
          <w:lang w:val="en-US"/>
        </w:rPr>
        <w:t>="http://schemas.android.com/apk/res-auto"</w:t>
      </w:r>
      <w:r w:rsidRPr="009E159D">
        <w:rPr>
          <w:color w:val="6A8759"/>
          <w:lang w:val="en-US"/>
        </w:rPr>
        <w:br/>
        <w:t xml:space="preserve">    </w:t>
      </w:r>
      <w:r w:rsidRPr="009E159D">
        <w:rPr>
          <w:color w:val="BABABA"/>
          <w:lang w:val="en-US"/>
        </w:rPr>
        <w:t>xmlns:</w:t>
      </w:r>
      <w:r w:rsidRPr="009E159D">
        <w:rPr>
          <w:color w:val="9876AA"/>
          <w:lang w:val="en-US"/>
        </w:rPr>
        <w:t>tools</w:t>
      </w:r>
      <w:r w:rsidRPr="009E159D">
        <w:rPr>
          <w:color w:val="6A8759"/>
          <w:lang w:val="en-US"/>
        </w:rPr>
        <w:t>="http://schemas.android.com/tools"</w:t>
      </w:r>
      <w:r w:rsidRPr="009E159D">
        <w:rPr>
          <w:color w:val="6A8759"/>
          <w:lang w:val="en-US"/>
        </w:rPr>
        <w:br/>
        <w:t xml:space="preserve">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:layout_width</w:t>
      </w:r>
      <w:r w:rsidRPr="009E159D">
        <w:rPr>
          <w:color w:val="6A8759"/>
          <w:lang w:val="en-US"/>
        </w:rPr>
        <w:t>="match_parent"</w:t>
      </w:r>
      <w:r w:rsidRPr="009E159D">
        <w:rPr>
          <w:color w:val="6A8759"/>
          <w:lang w:val="en-US"/>
        </w:rPr>
        <w:br/>
        <w:t xml:space="preserve">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:layout_height</w:t>
      </w:r>
      <w:r w:rsidRPr="009E159D">
        <w:rPr>
          <w:color w:val="6A8759"/>
          <w:lang w:val="en-US"/>
        </w:rPr>
        <w:t>="match_parent"</w:t>
      </w:r>
      <w:r w:rsidRPr="009E159D">
        <w:rPr>
          <w:color w:val="6A8759"/>
          <w:lang w:val="en-US"/>
        </w:rPr>
        <w:br/>
        <w:t xml:space="preserve">    </w:t>
      </w:r>
      <w:r w:rsidRPr="009E159D">
        <w:rPr>
          <w:color w:val="9876AA"/>
          <w:lang w:val="en-US"/>
        </w:rPr>
        <w:t>tools</w:t>
      </w:r>
      <w:r w:rsidRPr="009E159D">
        <w:rPr>
          <w:color w:val="BABABA"/>
          <w:lang w:val="en-US"/>
        </w:rPr>
        <w:t>:context</w:t>
      </w:r>
      <w:r w:rsidRPr="009E159D">
        <w:rPr>
          <w:color w:val="6A8759"/>
          <w:lang w:val="en-US"/>
        </w:rPr>
        <w:t>=".MainActivity"</w:t>
      </w:r>
      <w:r w:rsidRPr="009E159D">
        <w:rPr>
          <w:color w:val="E8BF6A"/>
          <w:lang w:val="en-US"/>
        </w:rPr>
        <w:t>&gt;</w:t>
      </w:r>
      <w:r w:rsidRPr="009E159D">
        <w:rPr>
          <w:color w:val="E8BF6A"/>
          <w:lang w:val="en-US"/>
        </w:rPr>
        <w:br/>
      </w:r>
      <w:r w:rsidRPr="009E159D">
        <w:rPr>
          <w:color w:val="E8BF6A"/>
          <w:lang w:val="en-US"/>
        </w:rPr>
        <w:br/>
        <w:t xml:space="preserve">    &lt;TextView</w:t>
      </w:r>
      <w:r w:rsidRPr="009E159D">
        <w:rPr>
          <w:color w:val="E8BF6A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:id</w:t>
      </w:r>
      <w:r w:rsidRPr="009E159D">
        <w:rPr>
          <w:color w:val="6A8759"/>
          <w:lang w:val="en-US"/>
        </w:rPr>
        <w:t>="@+id/stack_counter"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:layout_width</w:t>
      </w:r>
      <w:r w:rsidRPr="009E159D">
        <w:rPr>
          <w:color w:val="6A8759"/>
          <w:lang w:val="en-US"/>
        </w:rPr>
        <w:t>="wrap_content"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:layout_height</w:t>
      </w:r>
      <w:r w:rsidRPr="009E159D">
        <w:rPr>
          <w:color w:val="6A8759"/>
          <w:lang w:val="en-US"/>
        </w:rPr>
        <w:t>="wrap_content"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:text</w:t>
      </w:r>
      <w:r w:rsidRPr="009E159D">
        <w:rPr>
          <w:color w:val="6A8759"/>
          <w:lang w:val="en-US"/>
        </w:rPr>
        <w:t>="0"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:textSize</w:t>
      </w:r>
      <w:r w:rsidRPr="009E159D">
        <w:rPr>
          <w:color w:val="6A8759"/>
          <w:lang w:val="en-US"/>
        </w:rPr>
        <w:t>="30dp"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:layout_constraintBottom_toBottomOf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:layout_constraintEnd_toEndOf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:layout_constraintHorizontal_bias</w:t>
      </w:r>
      <w:r w:rsidRPr="009E159D">
        <w:rPr>
          <w:color w:val="6A8759"/>
          <w:lang w:val="en-US"/>
        </w:rPr>
        <w:t>="0.561"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:layout_constraintStart_toEndOf</w:t>
      </w:r>
      <w:r w:rsidRPr="009E159D">
        <w:rPr>
          <w:color w:val="6A8759"/>
          <w:lang w:val="en-US"/>
        </w:rPr>
        <w:t>="@+id/textView2"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:layout_constraintTop_toTopOf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:layout_constraintVertical_bias</w:t>
      </w:r>
      <w:r w:rsidRPr="009E159D">
        <w:rPr>
          <w:color w:val="6A8759"/>
          <w:lang w:val="en-US"/>
        </w:rPr>
        <w:t xml:space="preserve">="0.208" </w:t>
      </w:r>
      <w:r w:rsidRPr="009E159D">
        <w:rPr>
          <w:color w:val="E8BF6A"/>
          <w:lang w:val="en-US"/>
        </w:rPr>
        <w:t>/&gt;</w:t>
      </w:r>
      <w:r w:rsidRPr="009E159D">
        <w:rPr>
          <w:color w:val="E8BF6A"/>
          <w:lang w:val="en-US"/>
        </w:rPr>
        <w:br/>
      </w:r>
      <w:r w:rsidRPr="009E159D">
        <w:rPr>
          <w:color w:val="E8BF6A"/>
          <w:lang w:val="en-US"/>
        </w:rPr>
        <w:br/>
        <w:t xml:space="preserve">    &lt;TextView</w:t>
      </w:r>
      <w:r w:rsidRPr="009E159D">
        <w:rPr>
          <w:color w:val="E8BF6A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:id</w:t>
      </w:r>
      <w:r w:rsidRPr="009E159D">
        <w:rPr>
          <w:color w:val="6A8759"/>
          <w:lang w:val="en-US"/>
        </w:rPr>
        <w:t>="@+id/textView2"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:layout_width</w:t>
      </w:r>
      <w:r w:rsidRPr="009E159D">
        <w:rPr>
          <w:color w:val="6A8759"/>
          <w:lang w:val="en-US"/>
        </w:rPr>
        <w:t>="wrap_content"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:layout_height</w:t>
      </w:r>
      <w:r w:rsidRPr="009E159D">
        <w:rPr>
          <w:color w:val="6A8759"/>
          <w:lang w:val="en-US"/>
        </w:rPr>
        <w:t>="wrap_content"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:text</w:t>
      </w:r>
      <w:r w:rsidRPr="009E159D">
        <w:rPr>
          <w:color w:val="6A8759"/>
          <w:lang w:val="en-US"/>
        </w:rPr>
        <w:t>="</w:t>
      </w:r>
      <w:r>
        <w:rPr>
          <w:color w:val="6A8759"/>
        </w:rPr>
        <w:t>Глубина</w:t>
      </w:r>
      <w:r w:rsidRPr="009E159D">
        <w:rPr>
          <w:color w:val="6A8759"/>
          <w:lang w:val="en-US"/>
        </w:rPr>
        <w:t xml:space="preserve"> </w:t>
      </w:r>
      <w:r>
        <w:rPr>
          <w:color w:val="6A8759"/>
        </w:rPr>
        <w:t>стека</w:t>
      </w:r>
      <w:r w:rsidRPr="009E159D">
        <w:rPr>
          <w:color w:val="6A8759"/>
          <w:lang w:val="en-US"/>
        </w:rPr>
        <w:t>:"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:textSize</w:t>
      </w:r>
      <w:r w:rsidRPr="009E159D">
        <w:rPr>
          <w:color w:val="6A8759"/>
          <w:lang w:val="en-US"/>
        </w:rPr>
        <w:t>="25dp"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:layout_constraintBottom_toBottomOf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:layout_constraintEnd_toEndOf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:layout_constraintHorizontal_bias</w:t>
      </w:r>
      <w:r w:rsidRPr="009E159D">
        <w:rPr>
          <w:color w:val="6A8759"/>
          <w:lang w:val="en-US"/>
        </w:rPr>
        <w:t>="0.163"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:layout_constraintStart_toStartOf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:layout_constraintTop_toTopOf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:layout_constraintVertical_bias</w:t>
      </w:r>
      <w:r w:rsidRPr="009E159D">
        <w:rPr>
          <w:color w:val="6A8759"/>
          <w:lang w:val="en-US"/>
        </w:rPr>
        <w:t xml:space="preserve">="0.207" </w:t>
      </w:r>
      <w:r w:rsidRPr="009E159D">
        <w:rPr>
          <w:color w:val="E8BF6A"/>
          <w:lang w:val="en-US"/>
        </w:rPr>
        <w:t>/&gt;</w:t>
      </w:r>
      <w:r w:rsidRPr="009E159D">
        <w:rPr>
          <w:color w:val="E8BF6A"/>
          <w:lang w:val="en-US"/>
        </w:rPr>
        <w:br/>
      </w:r>
      <w:r w:rsidRPr="009E159D">
        <w:rPr>
          <w:color w:val="E8BF6A"/>
          <w:lang w:val="en-US"/>
        </w:rPr>
        <w:br/>
        <w:t xml:space="preserve">    &lt;Button</w:t>
      </w:r>
      <w:r w:rsidRPr="009E159D">
        <w:rPr>
          <w:color w:val="E8BF6A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:id</w:t>
      </w:r>
      <w:r w:rsidRPr="009E159D">
        <w:rPr>
          <w:color w:val="6A8759"/>
          <w:lang w:val="en-US"/>
        </w:rPr>
        <w:t>="@+id/next"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:layout_width</w:t>
      </w:r>
      <w:r w:rsidRPr="009E159D">
        <w:rPr>
          <w:color w:val="6A8759"/>
          <w:lang w:val="en-US"/>
        </w:rPr>
        <w:t>="218dp"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:layout_height</w:t>
      </w:r>
      <w:r w:rsidRPr="009E159D">
        <w:rPr>
          <w:color w:val="6A8759"/>
          <w:lang w:val="en-US"/>
        </w:rPr>
        <w:t>="54dp"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:layout_marginTop</w:t>
      </w:r>
      <w:r w:rsidRPr="009E159D">
        <w:rPr>
          <w:color w:val="6A8759"/>
          <w:lang w:val="en-US"/>
        </w:rPr>
        <w:t>="252dp"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:onClick</w:t>
      </w:r>
      <w:r w:rsidRPr="009E159D">
        <w:rPr>
          <w:color w:val="6A8759"/>
          <w:lang w:val="en-US"/>
        </w:rPr>
        <w:t>="NextActivity"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:text</w:t>
      </w:r>
      <w:r w:rsidRPr="009E159D">
        <w:rPr>
          <w:color w:val="6A8759"/>
          <w:lang w:val="en-US"/>
        </w:rPr>
        <w:t>="</w:t>
      </w:r>
      <w:r>
        <w:rPr>
          <w:color w:val="6A8759"/>
        </w:rPr>
        <w:t>Вперёд</w:t>
      </w:r>
      <w:r w:rsidRPr="009E159D">
        <w:rPr>
          <w:color w:val="6A8759"/>
          <w:lang w:val="en-US"/>
        </w:rPr>
        <w:t>!"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:layout_constraintEnd_toEndOf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:layout_constraintHorizontal_bias</w:t>
      </w:r>
      <w:r w:rsidRPr="009E159D">
        <w:rPr>
          <w:color w:val="6A8759"/>
          <w:lang w:val="en-US"/>
        </w:rPr>
        <w:t>="0.145"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:layout_constraintStart_toStartOf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:layout_constraintTop_toTopOf</w:t>
      </w:r>
      <w:r w:rsidRPr="009E159D">
        <w:rPr>
          <w:color w:val="6A8759"/>
          <w:lang w:val="en-US"/>
        </w:rPr>
        <w:t xml:space="preserve">="parent" </w:t>
      </w:r>
      <w:r w:rsidRPr="009E159D">
        <w:rPr>
          <w:color w:val="E8BF6A"/>
          <w:lang w:val="en-US"/>
        </w:rPr>
        <w:t>/&gt;</w:t>
      </w:r>
      <w:r w:rsidRPr="009E159D">
        <w:rPr>
          <w:color w:val="E8BF6A"/>
          <w:lang w:val="en-US"/>
        </w:rPr>
        <w:br/>
      </w:r>
      <w:r w:rsidRPr="009E159D">
        <w:rPr>
          <w:color w:val="E8BF6A"/>
          <w:lang w:val="en-US"/>
        </w:rPr>
        <w:br/>
        <w:t xml:space="preserve">    &lt;Button</w:t>
      </w:r>
      <w:r w:rsidRPr="009E159D">
        <w:rPr>
          <w:color w:val="E8BF6A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:id</w:t>
      </w:r>
      <w:r w:rsidRPr="009E159D">
        <w:rPr>
          <w:color w:val="6A8759"/>
          <w:lang w:val="en-US"/>
        </w:rPr>
        <w:t>="@+id/prev"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:layout_width</w:t>
      </w:r>
      <w:r w:rsidRPr="009E159D">
        <w:rPr>
          <w:color w:val="6A8759"/>
          <w:lang w:val="en-US"/>
        </w:rPr>
        <w:t>="218dp"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:layout_height</w:t>
      </w:r>
      <w:r w:rsidRPr="009E159D">
        <w:rPr>
          <w:color w:val="6A8759"/>
          <w:lang w:val="en-US"/>
        </w:rPr>
        <w:t>="54dp"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:layout_marginTop</w:t>
      </w:r>
      <w:r w:rsidRPr="009E159D">
        <w:rPr>
          <w:color w:val="6A8759"/>
          <w:lang w:val="en-US"/>
        </w:rPr>
        <w:t>="36dp"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:onClick</w:t>
      </w:r>
      <w:r w:rsidRPr="009E159D">
        <w:rPr>
          <w:color w:val="6A8759"/>
          <w:lang w:val="en-US"/>
        </w:rPr>
        <w:t>="PrevActivity"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:text</w:t>
      </w:r>
      <w:r w:rsidRPr="009E159D">
        <w:rPr>
          <w:color w:val="6A8759"/>
          <w:lang w:val="en-US"/>
        </w:rPr>
        <w:t>="</w:t>
      </w:r>
      <w:r>
        <w:rPr>
          <w:color w:val="6A8759"/>
        </w:rPr>
        <w:t>Назад</w:t>
      </w:r>
      <w:r w:rsidRPr="009E159D">
        <w:rPr>
          <w:color w:val="6A8759"/>
          <w:lang w:val="en-US"/>
        </w:rPr>
        <w:t>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:layout_constraintEnd_toEndOf</w:t>
      </w:r>
      <w:r w:rsidRPr="009E159D">
        <w:rPr>
          <w:color w:val="6A8759"/>
          <w:lang w:val="en-US"/>
        </w:rPr>
        <w:t>="@+id/next"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:layout_constraintHorizontal_bias</w:t>
      </w:r>
      <w:r w:rsidRPr="009E159D">
        <w:rPr>
          <w:color w:val="6A8759"/>
          <w:lang w:val="en-US"/>
        </w:rPr>
        <w:t>="0.0"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:layout_constraintStart_toStartOf</w:t>
      </w:r>
      <w:r w:rsidRPr="009E159D">
        <w:rPr>
          <w:color w:val="6A8759"/>
          <w:lang w:val="en-US"/>
        </w:rPr>
        <w:t>="@+id/next"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:layout_constraintTop_toBottomOf</w:t>
      </w:r>
      <w:r w:rsidRPr="009E159D">
        <w:rPr>
          <w:color w:val="6A8759"/>
          <w:lang w:val="en-US"/>
        </w:rPr>
        <w:t xml:space="preserve">="@+id/next" </w:t>
      </w:r>
      <w:r w:rsidRPr="009E159D">
        <w:rPr>
          <w:color w:val="E8BF6A"/>
          <w:lang w:val="en-US"/>
        </w:rPr>
        <w:t>/&gt;</w:t>
      </w:r>
      <w:r w:rsidRPr="009E159D">
        <w:rPr>
          <w:color w:val="E8BF6A"/>
          <w:lang w:val="en-US"/>
        </w:rPr>
        <w:br/>
      </w:r>
      <w:r w:rsidRPr="009E159D">
        <w:rPr>
          <w:color w:val="E8BF6A"/>
          <w:lang w:val="en-US"/>
        </w:rPr>
        <w:br/>
        <w:t xml:space="preserve">    &lt;Button</w:t>
      </w:r>
      <w:r w:rsidRPr="009E159D">
        <w:rPr>
          <w:color w:val="E8BF6A"/>
          <w:lang w:val="en-US"/>
        </w:rPr>
        <w:br/>
      </w:r>
      <w:r w:rsidRPr="009E159D">
        <w:rPr>
          <w:color w:val="E8BF6A"/>
          <w:lang w:val="en-US"/>
        </w:rPr>
        <w:lastRenderedPageBreak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:id</w:t>
      </w:r>
      <w:r w:rsidRPr="009E159D">
        <w:rPr>
          <w:color w:val="6A8759"/>
          <w:lang w:val="en-US"/>
        </w:rPr>
        <w:t>="@+id/next_task"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:layout_width</w:t>
      </w:r>
      <w:r w:rsidRPr="009E159D">
        <w:rPr>
          <w:color w:val="6A8759"/>
          <w:lang w:val="en-US"/>
        </w:rPr>
        <w:t>="343dp"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:layout_height</w:t>
      </w:r>
      <w:r w:rsidRPr="009E159D">
        <w:rPr>
          <w:color w:val="6A8759"/>
          <w:lang w:val="en-US"/>
        </w:rPr>
        <w:t>="78dp"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:onClick</w:t>
      </w:r>
      <w:r w:rsidRPr="009E159D">
        <w:rPr>
          <w:color w:val="6A8759"/>
          <w:lang w:val="en-US"/>
        </w:rPr>
        <w:t>="NextTask"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:text</w:t>
      </w:r>
      <w:r w:rsidRPr="009E159D">
        <w:rPr>
          <w:color w:val="6A8759"/>
          <w:lang w:val="en-US"/>
        </w:rPr>
        <w:t>="</w:t>
      </w:r>
      <w:r>
        <w:rPr>
          <w:color w:val="6A8759"/>
        </w:rPr>
        <w:t>Перейти</w:t>
      </w:r>
      <w:r w:rsidRPr="009E159D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9E159D">
        <w:rPr>
          <w:color w:val="6A8759"/>
          <w:lang w:val="en-US"/>
        </w:rPr>
        <w:t xml:space="preserve"> </w:t>
      </w:r>
      <w:r>
        <w:rPr>
          <w:color w:val="6A8759"/>
        </w:rPr>
        <w:t>следующему</w:t>
      </w:r>
      <w:r w:rsidRPr="009E159D">
        <w:rPr>
          <w:color w:val="6A8759"/>
          <w:lang w:val="en-US"/>
        </w:rPr>
        <w:t xml:space="preserve"> </w:t>
      </w:r>
      <w:r>
        <w:rPr>
          <w:color w:val="6A8759"/>
        </w:rPr>
        <w:t>заданию</w:t>
      </w:r>
      <w:r w:rsidRPr="009E159D">
        <w:rPr>
          <w:color w:val="6A8759"/>
          <w:lang w:val="en-US"/>
        </w:rPr>
        <w:t>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:layout_constraintBottom_toBottomOf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:layout_constraintEnd_toEndOf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:layout_constraintHorizontal_bias</w:t>
      </w:r>
      <w:r w:rsidRPr="009E159D">
        <w:rPr>
          <w:color w:val="6A8759"/>
          <w:lang w:val="en-US"/>
        </w:rPr>
        <w:t>="0.494"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:layout_constraintStart_toStartOf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:layout_constraintTop_toBottomOf</w:t>
      </w:r>
      <w:r w:rsidRPr="009E159D">
        <w:rPr>
          <w:color w:val="6A8759"/>
          <w:lang w:val="en-US"/>
        </w:rPr>
        <w:t>="@+id/prev"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:layout_constraintVertical_bias</w:t>
      </w:r>
      <w:r w:rsidRPr="009E159D">
        <w:rPr>
          <w:color w:val="6A8759"/>
          <w:lang w:val="en-US"/>
        </w:rPr>
        <w:t xml:space="preserve">="0.247" </w:t>
      </w:r>
      <w:r w:rsidRPr="009E159D">
        <w:rPr>
          <w:color w:val="E8BF6A"/>
          <w:lang w:val="en-US"/>
        </w:rPr>
        <w:t>/&gt;</w:t>
      </w:r>
      <w:r w:rsidRPr="009E159D">
        <w:rPr>
          <w:color w:val="E8BF6A"/>
          <w:lang w:val="en-US"/>
        </w:rPr>
        <w:br/>
      </w:r>
      <w:r w:rsidRPr="009E159D">
        <w:rPr>
          <w:color w:val="E8BF6A"/>
          <w:lang w:val="en-US"/>
        </w:rPr>
        <w:br/>
        <w:t>&lt;/androidx.constraintlayout.widget.ConstraintLayout&gt;</w:t>
      </w:r>
    </w:p>
    <w:p w:rsidR="00195B13" w:rsidRDefault="009E159D" w:rsidP="00F501A6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Activity2.java</w:t>
      </w:r>
    </w:p>
    <w:p w:rsidR="009E159D" w:rsidRPr="009E159D" w:rsidRDefault="009E159D" w:rsidP="009E159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9E159D">
        <w:rPr>
          <w:color w:val="CC7832"/>
          <w:lang w:val="en-US"/>
        </w:rPr>
        <w:t xml:space="preserve">package </w:t>
      </w:r>
      <w:r w:rsidRPr="009E159D">
        <w:rPr>
          <w:color w:val="A9B7C6"/>
          <w:lang w:val="en-US"/>
        </w:rPr>
        <w:t>com.example.lab52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</w:r>
      <w:r w:rsidRPr="009E159D">
        <w:rPr>
          <w:color w:val="CC7832"/>
          <w:lang w:val="en-US"/>
        </w:rPr>
        <w:br/>
        <w:t xml:space="preserve">import </w:t>
      </w:r>
      <w:r w:rsidRPr="009E159D">
        <w:rPr>
          <w:color w:val="A9B7C6"/>
          <w:lang w:val="en-US"/>
        </w:rPr>
        <w:t>android.app.Activity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import </w:t>
      </w:r>
      <w:r w:rsidRPr="009E159D">
        <w:rPr>
          <w:color w:val="A9B7C6"/>
          <w:lang w:val="en-US"/>
        </w:rPr>
        <w:t>android.content.Intent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import </w:t>
      </w:r>
      <w:r w:rsidRPr="009E159D">
        <w:rPr>
          <w:color w:val="A9B7C6"/>
          <w:lang w:val="en-US"/>
        </w:rPr>
        <w:t>android.os.Bundle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import </w:t>
      </w:r>
      <w:r w:rsidRPr="009E159D">
        <w:rPr>
          <w:color w:val="A9B7C6"/>
          <w:lang w:val="en-US"/>
        </w:rPr>
        <w:t>android.view.View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</w:r>
      <w:r w:rsidRPr="009E159D">
        <w:rPr>
          <w:color w:val="CC7832"/>
          <w:lang w:val="en-US"/>
        </w:rPr>
        <w:br/>
        <w:t xml:space="preserve">import </w:t>
      </w:r>
      <w:r w:rsidRPr="009E159D">
        <w:rPr>
          <w:color w:val="A9B7C6"/>
          <w:lang w:val="en-US"/>
        </w:rPr>
        <w:t>androidx.appcompat.app.AppCompatActivity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</w:r>
      <w:r w:rsidRPr="009E159D">
        <w:rPr>
          <w:color w:val="CC7832"/>
          <w:lang w:val="en-US"/>
        </w:rPr>
        <w:br/>
        <w:t xml:space="preserve">public class </w:t>
      </w:r>
      <w:r w:rsidRPr="009E159D">
        <w:rPr>
          <w:color w:val="A9B7C6"/>
          <w:lang w:val="en-US"/>
        </w:rPr>
        <w:t xml:space="preserve">Activity2 </w:t>
      </w:r>
      <w:r w:rsidRPr="009E159D">
        <w:rPr>
          <w:color w:val="CC7832"/>
          <w:lang w:val="en-US"/>
        </w:rPr>
        <w:t xml:space="preserve">extends </w:t>
      </w:r>
      <w:r w:rsidRPr="009E159D">
        <w:rPr>
          <w:color w:val="A9B7C6"/>
          <w:lang w:val="en-US"/>
        </w:rPr>
        <w:t>AppCompatActivity {</w:t>
      </w:r>
      <w:r w:rsidRPr="009E159D">
        <w:rPr>
          <w:color w:val="A9B7C6"/>
          <w:lang w:val="en-US"/>
        </w:rPr>
        <w:br/>
      </w:r>
      <w:r w:rsidRPr="009E159D">
        <w:rPr>
          <w:color w:val="A9B7C6"/>
          <w:lang w:val="en-US"/>
        </w:rPr>
        <w:br/>
        <w:t xml:space="preserve">    </w:t>
      </w:r>
      <w:r w:rsidRPr="009E159D">
        <w:rPr>
          <w:color w:val="CC7832"/>
          <w:lang w:val="en-US"/>
        </w:rPr>
        <w:t xml:space="preserve">public static </w:t>
      </w:r>
      <w:r w:rsidRPr="009E159D">
        <w:rPr>
          <w:color w:val="A9B7C6"/>
          <w:lang w:val="en-US"/>
        </w:rPr>
        <w:t xml:space="preserve">Activity </w:t>
      </w:r>
      <w:r w:rsidRPr="009E159D">
        <w:rPr>
          <w:i/>
          <w:iCs/>
          <w:color w:val="9876AA"/>
          <w:lang w:val="en-US"/>
        </w:rPr>
        <w:t>activity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</w:r>
      <w:r w:rsidRPr="009E159D">
        <w:rPr>
          <w:color w:val="CC7832"/>
          <w:lang w:val="en-US"/>
        </w:rPr>
        <w:br/>
        <w:t xml:space="preserve">    </w:t>
      </w:r>
      <w:r w:rsidRPr="009E159D">
        <w:rPr>
          <w:color w:val="BBB529"/>
          <w:lang w:val="en-US"/>
        </w:rPr>
        <w:t>@Override</w:t>
      </w:r>
      <w:r w:rsidRPr="009E159D">
        <w:rPr>
          <w:color w:val="BBB529"/>
          <w:lang w:val="en-US"/>
        </w:rPr>
        <w:br/>
        <w:t xml:space="preserve">    </w:t>
      </w:r>
      <w:r w:rsidRPr="009E159D">
        <w:rPr>
          <w:color w:val="CC7832"/>
          <w:lang w:val="en-US"/>
        </w:rPr>
        <w:t xml:space="preserve">protected void </w:t>
      </w:r>
      <w:r w:rsidRPr="009E159D">
        <w:rPr>
          <w:color w:val="FFC66D"/>
          <w:lang w:val="en-US"/>
        </w:rPr>
        <w:t>onCreate</w:t>
      </w:r>
      <w:r w:rsidRPr="009E159D">
        <w:rPr>
          <w:color w:val="A9B7C6"/>
          <w:lang w:val="en-US"/>
        </w:rPr>
        <w:t>(Bundle savedInstanceState) {</w:t>
      </w:r>
      <w:r w:rsidRPr="009E159D">
        <w:rPr>
          <w:color w:val="A9B7C6"/>
          <w:lang w:val="en-US"/>
        </w:rPr>
        <w:br/>
        <w:t xml:space="preserve">        </w:t>
      </w:r>
      <w:r w:rsidRPr="009E159D">
        <w:rPr>
          <w:color w:val="CC7832"/>
          <w:lang w:val="en-US"/>
        </w:rPr>
        <w:t>super</w:t>
      </w:r>
      <w:r w:rsidRPr="009E159D">
        <w:rPr>
          <w:color w:val="A9B7C6"/>
          <w:lang w:val="en-US"/>
        </w:rPr>
        <w:t>.onCreate(savedInstanceState)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A9B7C6"/>
          <w:lang w:val="en-US"/>
        </w:rPr>
        <w:t>setContentView(R.layout.</w:t>
      </w:r>
      <w:r w:rsidRPr="009E159D">
        <w:rPr>
          <w:i/>
          <w:iCs/>
          <w:color w:val="9876AA"/>
          <w:lang w:val="en-US"/>
        </w:rPr>
        <w:t>activity_2</w:t>
      </w:r>
      <w:r w:rsidRPr="009E159D">
        <w:rPr>
          <w:color w:val="A9B7C6"/>
          <w:lang w:val="en-US"/>
        </w:rPr>
        <w:t>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i/>
          <w:iCs/>
          <w:color w:val="9876AA"/>
          <w:lang w:val="en-US"/>
        </w:rPr>
        <w:t xml:space="preserve">activity </w:t>
      </w:r>
      <w:r w:rsidRPr="009E159D">
        <w:rPr>
          <w:color w:val="A9B7C6"/>
          <w:lang w:val="en-US"/>
        </w:rPr>
        <w:t xml:space="preserve">= </w:t>
      </w:r>
      <w:r w:rsidRPr="009E159D">
        <w:rPr>
          <w:color w:val="CC7832"/>
          <w:lang w:val="en-US"/>
        </w:rPr>
        <w:t>this;</w:t>
      </w:r>
      <w:r w:rsidRPr="009E159D">
        <w:rPr>
          <w:color w:val="CC7832"/>
          <w:lang w:val="en-US"/>
        </w:rPr>
        <w:br/>
        <w:t xml:space="preserve">    </w:t>
      </w:r>
      <w:r w:rsidRPr="009E159D">
        <w:rPr>
          <w:color w:val="A9B7C6"/>
          <w:lang w:val="en-US"/>
        </w:rPr>
        <w:t>}</w:t>
      </w:r>
      <w:r w:rsidRPr="009E159D">
        <w:rPr>
          <w:color w:val="A9B7C6"/>
          <w:lang w:val="en-US"/>
        </w:rPr>
        <w:br/>
      </w:r>
      <w:r w:rsidRPr="009E159D">
        <w:rPr>
          <w:color w:val="A9B7C6"/>
          <w:lang w:val="en-US"/>
        </w:rPr>
        <w:br/>
        <w:t xml:space="preserve">    </w:t>
      </w:r>
      <w:r w:rsidRPr="009E159D">
        <w:rPr>
          <w:color w:val="CC7832"/>
          <w:lang w:val="en-US"/>
        </w:rPr>
        <w:t xml:space="preserve">public void </w:t>
      </w:r>
      <w:r w:rsidRPr="009E159D">
        <w:rPr>
          <w:color w:val="FFC66D"/>
          <w:lang w:val="en-US"/>
        </w:rPr>
        <w:t>getBack</w:t>
      </w:r>
      <w:r w:rsidRPr="009E159D">
        <w:rPr>
          <w:color w:val="A9B7C6"/>
          <w:lang w:val="en-US"/>
        </w:rPr>
        <w:t>(View view) {</w:t>
      </w:r>
      <w:r w:rsidRPr="009E159D">
        <w:rPr>
          <w:color w:val="A9B7C6"/>
          <w:lang w:val="en-US"/>
        </w:rPr>
        <w:br/>
        <w:t xml:space="preserve">        Intent intent = </w:t>
      </w:r>
      <w:r w:rsidRPr="009E159D">
        <w:rPr>
          <w:color w:val="CC7832"/>
          <w:lang w:val="en-US"/>
        </w:rPr>
        <w:t xml:space="preserve">new </w:t>
      </w:r>
      <w:r w:rsidRPr="009E159D">
        <w:rPr>
          <w:color w:val="A9B7C6"/>
          <w:lang w:val="en-US"/>
        </w:rPr>
        <w:t>Intent(Activity2.</w:t>
      </w:r>
      <w:r w:rsidRPr="009E159D">
        <w:rPr>
          <w:color w:val="CC7832"/>
          <w:lang w:val="en-US"/>
        </w:rPr>
        <w:t xml:space="preserve">this, </w:t>
      </w:r>
      <w:r w:rsidRPr="009E159D">
        <w:rPr>
          <w:color w:val="A9B7C6"/>
          <w:lang w:val="en-US"/>
        </w:rPr>
        <w:t>task2.</w:t>
      </w:r>
      <w:r w:rsidRPr="009E159D">
        <w:rPr>
          <w:color w:val="CC7832"/>
          <w:lang w:val="en-US"/>
        </w:rPr>
        <w:t>class</w:t>
      </w:r>
      <w:r w:rsidRPr="009E159D">
        <w:rPr>
          <w:color w:val="A9B7C6"/>
          <w:lang w:val="en-US"/>
        </w:rPr>
        <w:t>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A9B7C6"/>
          <w:lang w:val="en-US"/>
        </w:rPr>
        <w:t>intent.setFlags(Intent.</w:t>
      </w:r>
      <w:r w:rsidRPr="009E159D">
        <w:rPr>
          <w:i/>
          <w:iCs/>
          <w:color w:val="9876AA"/>
          <w:lang w:val="en-US"/>
        </w:rPr>
        <w:t>FLAG_ACTIVITY_REORDER_TO_FRONT</w:t>
      </w:r>
      <w:r w:rsidRPr="009E159D">
        <w:rPr>
          <w:color w:val="A9B7C6"/>
          <w:lang w:val="en-US"/>
        </w:rPr>
        <w:t>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A9B7C6"/>
          <w:lang w:val="en-US"/>
        </w:rPr>
        <w:t>startActivity(intent)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</w:t>
      </w:r>
      <w:r w:rsidRPr="009E159D">
        <w:rPr>
          <w:color w:val="A9B7C6"/>
          <w:lang w:val="en-US"/>
        </w:rPr>
        <w:t>}</w:t>
      </w:r>
      <w:r w:rsidRPr="009E159D">
        <w:rPr>
          <w:color w:val="A9B7C6"/>
          <w:lang w:val="en-US"/>
        </w:rPr>
        <w:br/>
      </w:r>
      <w:r w:rsidRPr="009E159D">
        <w:rPr>
          <w:color w:val="A9B7C6"/>
          <w:lang w:val="en-US"/>
        </w:rPr>
        <w:br/>
        <w:t>}</w:t>
      </w:r>
    </w:p>
    <w:p w:rsidR="00195B13" w:rsidRDefault="009E159D" w:rsidP="00F501A6">
      <w:pPr>
        <w:pStyle w:val="a4"/>
        <w:numPr>
          <w:ilvl w:val="0"/>
          <w:numId w:val="2"/>
        </w:numPr>
        <w:rPr>
          <w:lang w:val="en-US"/>
        </w:rPr>
      </w:pPr>
      <w:r>
        <w:t>activity</w:t>
      </w:r>
      <w:r>
        <w:rPr>
          <w:lang w:val="en-US"/>
        </w:rPr>
        <w:t>_2.xml</w:t>
      </w:r>
    </w:p>
    <w:p w:rsidR="009E159D" w:rsidRPr="009E159D" w:rsidRDefault="009E159D" w:rsidP="009E159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9E159D">
        <w:rPr>
          <w:color w:val="E8BF6A"/>
          <w:lang w:val="en-US"/>
        </w:rPr>
        <w:t>&lt;?</w:t>
      </w:r>
      <w:r w:rsidRPr="009E159D">
        <w:rPr>
          <w:color w:val="BABABA"/>
          <w:lang w:val="en-US"/>
        </w:rPr>
        <w:t>xml version</w:t>
      </w:r>
      <w:r w:rsidRPr="009E159D">
        <w:rPr>
          <w:color w:val="6A8759"/>
          <w:lang w:val="en-US"/>
        </w:rPr>
        <w:t xml:space="preserve">="1.0" </w:t>
      </w:r>
      <w:r w:rsidRPr="009E159D">
        <w:rPr>
          <w:color w:val="BABABA"/>
          <w:lang w:val="en-US"/>
        </w:rPr>
        <w:t>encoding</w:t>
      </w:r>
      <w:r w:rsidRPr="009E159D">
        <w:rPr>
          <w:color w:val="6A8759"/>
          <w:lang w:val="en-US"/>
        </w:rPr>
        <w:t>="utf-8"</w:t>
      </w:r>
      <w:r w:rsidRPr="009E159D">
        <w:rPr>
          <w:color w:val="E8BF6A"/>
          <w:lang w:val="en-US"/>
        </w:rPr>
        <w:t>?&gt;</w:t>
      </w:r>
      <w:r w:rsidRPr="009E159D">
        <w:rPr>
          <w:color w:val="E8BF6A"/>
          <w:lang w:val="en-US"/>
        </w:rPr>
        <w:br/>
        <w:t xml:space="preserve">&lt;androidx.constraintlayout.widget.ConstraintLayout </w:t>
      </w:r>
      <w:r w:rsidRPr="009E159D">
        <w:rPr>
          <w:color w:val="BABABA"/>
          <w:lang w:val="en-US"/>
        </w:rPr>
        <w:t>xmlns:</w:t>
      </w:r>
      <w:r w:rsidRPr="009E159D">
        <w:rPr>
          <w:color w:val="9876AA"/>
          <w:lang w:val="en-US"/>
        </w:rPr>
        <w:t>android</w:t>
      </w:r>
      <w:r w:rsidRPr="009E159D">
        <w:rPr>
          <w:color w:val="6A8759"/>
          <w:lang w:val="en-US"/>
        </w:rPr>
        <w:t>="http://schemas.android.com/apk/res/android"</w:t>
      </w:r>
      <w:r w:rsidRPr="009E159D">
        <w:rPr>
          <w:color w:val="6A8759"/>
          <w:lang w:val="en-US"/>
        </w:rPr>
        <w:br/>
        <w:t xml:space="preserve">    </w:t>
      </w:r>
      <w:r w:rsidRPr="009E159D">
        <w:rPr>
          <w:color w:val="BABABA"/>
          <w:lang w:val="en-US"/>
        </w:rPr>
        <w:t>xmlns:</w:t>
      </w:r>
      <w:r w:rsidRPr="009E159D">
        <w:rPr>
          <w:color w:val="9876AA"/>
          <w:lang w:val="en-US"/>
        </w:rPr>
        <w:t>app</w:t>
      </w:r>
      <w:r w:rsidRPr="009E159D">
        <w:rPr>
          <w:color w:val="6A8759"/>
          <w:lang w:val="en-US"/>
        </w:rPr>
        <w:t>="http://schemas.android.com/apk/res-auto"</w:t>
      </w:r>
      <w:r w:rsidRPr="009E159D">
        <w:rPr>
          <w:color w:val="6A8759"/>
          <w:lang w:val="en-US"/>
        </w:rPr>
        <w:br/>
        <w:t xml:space="preserve">    </w:t>
      </w:r>
      <w:r w:rsidRPr="009E159D">
        <w:rPr>
          <w:color w:val="BABABA"/>
          <w:lang w:val="en-US"/>
        </w:rPr>
        <w:t>xmlns:</w:t>
      </w:r>
      <w:r w:rsidRPr="009E159D">
        <w:rPr>
          <w:color w:val="9876AA"/>
          <w:lang w:val="en-US"/>
        </w:rPr>
        <w:t>tools</w:t>
      </w:r>
      <w:r w:rsidRPr="009E159D">
        <w:rPr>
          <w:color w:val="6A8759"/>
          <w:lang w:val="en-US"/>
        </w:rPr>
        <w:t>="http://schemas.android.com/tools"</w:t>
      </w:r>
      <w:r w:rsidRPr="009E159D">
        <w:rPr>
          <w:color w:val="6A8759"/>
          <w:lang w:val="en-US"/>
        </w:rPr>
        <w:br/>
        <w:t xml:space="preserve">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:layout_width</w:t>
      </w:r>
      <w:r w:rsidRPr="009E159D">
        <w:rPr>
          <w:color w:val="6A8759"/>
          <w:lang w:val="en-US"/>
        </w:rPr>
        <w:t>="match_parent"</w:t>
      </w:r>
      <w:r w:rsidRPr="009E159D">
        <w:rPr>
          <w:color w:val="6A8759"/>
          <w:lang w:val="en-US"/>
        </w:rPr>
        <w:br/>
        <w:t xml:space="preserve">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:layout_height</w:t>
      </w:r>
      <w:r w:rsidRPr="009E159D">
        <w:rPr>
          <w:color w:val="6A8759"/>
          <w:lang w:val="en-US"/>
        </w:rPr>
        <w:t>="match_parent"</w:t>
      </w:r>
      <w:r w:rsidRPr="009E159D">
        <w:rPr>
          <w:color w:val="6A8759"/>
          <w:lang w:val="en-US"/>
        </w:rPr>
        <w:br/>
        <w:t xml:space="preserve">    </w:t>
      </w:r>
      <w:r w:rsidRPr="009E159D">
        <w:rPr>
          <w:color w:val="9876AA"/>
          <w:lang w:val="en-US"/>
        </w:rPr>
        <w:t>tools</w:t>
      </w:r>
      <w:r w:rsidRPr="009E159D">
        <w:rPr>
          <w:color w:val="BABABA"/>
          <w:lang w:val="en-US"/>
        </w:rPr>
        <w:t>:context</w:t>
      </w:r>
      <w:r w:rsidRPr="009E159D">
        <w:rPr>
          <w:color w:val="6A8759"/>
          <w:lang w:val="en-US"/>
        </w:rPr>
        <w:t>=".Activity2"</w:t>
      </w:r>
      <w:r w:rsidRPr="009E159D">
        <w:rPr>
          <w:color w:val="E8BF6A"/>
          <w:lang w:val="en-US"/>
        </w:rPr>
        <w:t>&gt;</w:t>
      </w:r>
      <w:r w:rsidRPr="009E159D">
        <w:rPr>
          <w:color w:val="E8BF6A"/>
          <w:lang w:val="en-US"/>
        </w:rPr>
        <w:br/>
      </w:r>
      <w:r w:rsidRPr="009E159D">
        <w:rPr>
          <w:color w:val="E8BF6A"/>
          <w:lang w:val="en-US"/>
        </w:rPr>
        <w:br/>
        <w:t xml:space="preserve">    &lt;TextView</w:t>
      </w:r>
      <w:r w:rsidRPr="009E159D">
        <w:rPr>
          <w:color w:val="E8BF6A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:id</w:t>
      </w:r>
      <w:r w:rsidRPr="009E159D">
        <w:rPr>
          <w:color w:val="6A8759"/>
          <w:lang w:val="en-US"/>
        </w:rPr>
        <w:t>="@+id/textView"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:layout_width</w:t>
      </w:r>
      <w:r w:rsidRPr="009E159D">
        <w:rPr>
          <w:color w:val="6A8759"/>
          <w:lang w:val="en-US"/>
        </w:rPr>
        <w:t>="247dp"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:layout_height</w:t>
      </w:r>
      <w:r w:rsidRPr="009E159D">
        <w:rPr>
          <w:color w:val="6A8759"/>
          <w:lang w:val="en-US"/>
        </w:rPr>
        <w:t>="105dp"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:layout_marginTop</w:t>
      </w:r>
      <w:r w:rsidRPr="009E159D">
        <w:rPr>
          <w:color w:val="6A8759"/>
          <w:lang w:val="en-US"/>
        </w:rPr>
        <w:t>="80dp"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:text</w:t>
      </w:r>
      <w:r w:rsidRPr="009E159D">
        <w:rPr>
          <w:color w:val="6A8759"/>
          <w:lang w:val="en-US"/>
        </w:rPr>
        <w:t>="</w:t>
      </w:r>
      <w:r>
        <w:rPr>
          <w:color w:val="6A8759"/>
        </w:rPr>
        <w:t>Добавленная</w:t>
      </w:r>
      <w:r w:rsidRPr="009E159D">
        <w:rPr>
          <w:color w:val="6A8759"/>
          <w:lang w:val="en-US"/>
        </w:rPr>
        <w:t xml:space="preserve"> </w:t>
      </w:r>
      <w:r>
        <w:rPr>
          <w:color w:val="6A8759"/>
        </w:rPr>
        <w:t>страница</w:t>
      </w:r>
      <w:r w:rsidRPr="009E159D">
        <w:rPr>
          <w:color w:val="6A8759"/>
          <w:lang w:val="en-US"/>
        </w:rPr>
        <w:t>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:textSize</w:t>
      </w:r>
      <w:r w:rsidRPr="009E159D">
        <w:rPr>
          <w:color w:val="6A8759"/>
          <w:lang w:val="en-US"/>
        </w:rPr>
        <w:t>="35dp"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:layout_constraintEnd_toEndOf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:layout_constraintStart_toStartOf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:layout_constraintTop_toTopOf</w:t>
      </w:r>
      <w:r w:rsidRPr="009E159D">
        <w:rPr>
          <w:color w:val="6A8759"/>
          <w:lang w:val="en-US"/>
        </w:rPr>
        <w:t xml:space="preserve">="parent" </w:t>
      </w:r>
      <w:r w:rsidRPr="009E159D">
        <w:rPr>
          <w:color w:val="E8BF6A"/>
          <w:lang w:val="en-US"/>
        </w:rPr>
        <w:t>/&gt;</w:t>
      </w:r>
      <w:r w:rsidRPr="009E159D">
        <w:rPr>
          <w:color w:val="E8BF6A"/>
          <w:lang w:val="en-US"/>
        </w:rPr>
        <w:br/>
      </w:r>
      <w:r w:rsidRPr="009E159D">
        <w:rPr>
          <w:color w:val="E8BF6A"/>
          <w:lang w:val="en-US"/>
        </w:rPr>
        <w:lastRenderedPageBreak/>
        <w:br/>
        <w:t xml:space="preserve">    &lt;Button</w:t>
      </w:r>
      <w:r w:rsidRPr="009E159D">
        <w:rPr>
          <w:color w:val="E8BF6A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:id</w:t>
      </w:r>
      <w:r w:rsidRPr="009E159D">
        <w:rPr>
          <w:color w:val="6A8759"/>
          <w:lang w:val="en-US"/>
        </w:rPr>
        <w:t>="@+id/button2"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:layout_width</w:t>
      </w:r>
      <w:r w:rsidRPr="009E159D">
        <w:rPr>
          <w:color w:val="6A8759"/>
          <w:lang w:val="en-US"/>
        </w:rPr>
        <w:t>="216dp"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:layout_height</w:t>
      </w:r>
      <w:r w:rsidRPr="009E159D">
        <w:rPr>
          <w:color w:val="6A8759"/>
          <w:lang w:val="en-US"/>
        </w:rPr>
        <w:t>="104dp"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:layout_marginTop</w:t>
      </w:r>
      <w:r w:rsidRPr="009E159D">
        <w:rPr>
          <w:color w:val="6A8759"/>
          <w:lang w:val="en-US"/>
        </w:rPr>
        <w:t>="56dp"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:onClick</w:t>
      </w:r>
      <w:r w:rsidRPr="009E159D">
        <w:rPr>
          <w:color w:val="6A8759"/>
          <w:lang w:val="en-US"/>
        </w:rPr>
        <w:t>="getBack"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:text</w:t>
      </w:r>
      <w:r w:rsidRPr="009E159D">
        <w:rPr>
          <w:color w:val="6A8759"/>
          <w:lang w:val="en-US"/>
        </w:rPr>
        <w:t>="</w:t>
      </w:r>
      <w:r>
        <w:rPr>
          <w:color w:val="6A8759"/>
        </w:rPr>
        <w:t>Вернуться</w:t>
      </w:r>
      <w:r w:rsidRPr="009E159D">
        <w:rPr>
          <w:color w:val="6A8759"/>
          <w:lang w:val="en-US"/>
        </w:rPr>
        <w:t>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:layout_constraintEnd_toEndOf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:layout_constraintHorizontal_bias</w:t>
      </w:r>
      <w:r w:rsidRPr="009E159D">
        <w:rPr>
          <w:color w:val="6A8759"/>
          <w:lang w:val="en-US"/>
        </w:rPr>
        <w:t>="0.497"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:layout_constraintStart_toStartOf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:layout_constraintTop_toBottomOf</w:t>
      </w:r>
      <w:r w:rsidRPr="009E159D">
        <w:rPr>
          <w:color w:val="6A8759"/>
          <w:lang w:val="en-US"/>
        </w:rPr>
        <w:t xml:space="preserve">="@+id/textView" </w:t>
      </w:r>
      <w:r w:rsidRPr="009E159D">
        <w:rPr>
          <w:color w:val="E8BF6A"/>
          <w:lang w:val="en-US"/>
        </w:rPr>
        <w:t>/&gt;</w:t>
      </w:r>
      <w:r w:rsidRPr="009E159D">
        <w:rPr>
          <w:color w:val="E8BF6A"/>
          <w:lang w:val="en-US"/>
        </w:rPr>
        <w:br/>
        <w:t>&lt;/androidx.constraintlayout.widget.ConstraintLayout&gt;</w:t>
      </w:r>
    </w:p>
    <w:p w:rsidR="00195B13" w:rsidRDefault="009E159D" w:rsidP="00F501A6">
      <w:pPr>
        <w:pStyle w:val="a4"/>
        <w:numPr>
          <w:ilvl w:val="0"/>
          <w:numId w:val="2"/>
        </w:numPr>
        <w:rPr>
          <w:lang w:val="en-US"/>
        </w:rPr>
      </w:pPr>
      <w:r>
        <w:t>task2</w:t>
      </w:r>
      <w:r>
        <w:rPr>
          <w:lang w:val="en-US"/>
        </w:rPr>
        <w:t>.java</w:t>
      </w:r>
    </w:p>
    <w:p w:rsidR="009E159D" w:rsidRPr="009E159D" w:rsidRDefault="009E159D" w:rsidP="009E159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9E159D">
        <w:rPr>
          <w:color w:val="CC7832"/>
          <w:lang w:val="en-US"/>
        </w:rPr>
        <w:t xml:space="preserve">package </w:t>
      </w:r>
      <w:r w:rsidRPr="009E159D">
        <w:rPr>
          <w:color w:val="A9B7C6"/>
          <w:lang w:val="en-US"/>
        </w:rPr>
        <w:t>com.example.lab52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</w:r>
      <w:r w:rsidRPr="009E159D">
        <w:rPr>
          <w:color w:val="CC7832"/>
          <w:lang w:val="en-US"/>
        </w:rPr>
        <w:br/>
        <w:t xml:space="preserve">import </w:t>
      </w:r>
      <w:r w:rsidRPr="009E159D">
        <w:rPr>
          <w:color w:val="A9B7C6"/>
          <w:lang w:val="en-US"/>
        </w:rPr>
        <w:t>android.content.Intent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import </w:t>
      </w:r>
      <w:r w:rsidRPr="009E159D">
        <w:rPr>
          <w:color w:val="A9B7C6"/>
          <w:lang w:val="en-US"/>
        </w:rPr>
        <w:t>android.os.Bundle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import </w:t>
      </w:r>
      <w:r w:rsidRPr="009E159D">
        <w:rPr>
          <w:color w:val="A9B7C6"/>
          <w:lang w:val="en-US"/>
        </w:rPr>
        <w:t>android.view.View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import </w:t>
      </w:r>
      <w:r w:rsidRPr="009E159D">
        <w:rPr>
          <w:color w:val="A9B7C6"/>
          <w:lang w:val="en-US"/>
        </w:rPr>
        <w:t>android.widget.TextView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</w:r>
      <w:r w:rsidRPr="009E159D">
        <w:rPr>
          <w:color w:val="CC7832"/>
          <w:lang w:val="en-US"/>
        </w:rPr>
        <w:br/>
        <w:t xml:space="preserve">import </w:t>
      </w:r>
      <w:r w:rsidRPr="009E159D">
        <w:rPr>
          <w:color w:val="A9B7C6"/>
          <w:lang w:val="en-US"/>
        </w:rPr>
        <w:t>androidx.appcompat.app.AppCompatActivity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</w:r>
      <w:r w:rsidRPr="009E159D">
        <w:rPr>
          <w:color w:val="CC7832"/>
          <w:lang w:val="en-US"/>
        </w:rPr>
        <w:br/>
        <w:t xml:space="preserve">public class </w:t>
      </w:r>
      <w:r w:rsidRPr="009E159D">
        <w:rPr>
          <w:color w:val="A9B7C6"/>
          <w:lang w:val="en-US"/>
        </w:rPr>
        <w:t xml:space="preserve">task2 </w:t>
      </w:r>
      <w:r w:rsidRPr="009E159D">
        <w:rPr>
          <w:color w:val="CC7832"/>
          <w:lang w:val="en-US"/>
        </w:rPr>
        <w:t xml:space="preserve">extends </w:t>
      </w:r>
      <w:r w:rsidRPr="009E159D">
        <w:rPr>
          <w:color w:val="A9B7C6"/>
          <w:lang w:val="en-US"/>
        </w:rPr>
        <w:t>AppCompatActivity {</w:t>
      </w:r>
      <w:r w:rsidRPr="009E159D">
        <w:rPr>
          <w:color w:val="A9B7C6"/>
          <w:lang w:val="en-US"/>
        </w:rPr>
        <w:br/>
      </w:r>
      <w:r w:rsidRPr="009E159D">
        <w:rPr>
          <w:color w:val="A9B7C6"/>
          <w:lang w:val="en-US"/>
        </w:rPr>
        <w:br/>
        <w:t xml:space="preserve">    </w:t>
      </w:r>
      <w:r w:rsidRPr="009E159D">
        <w:rPr>
          <w:color w:val="CC7832"/>
          <w:lang w:val="en-US"/>
        </w:rPr>
        <w:t xml:space="preserve">final </w:t>
      </w:r>
      <w:r w:rsidRPr="009E159D">
        <w:rPr>
          <w:color w:val="A9B7C6"/>
          <w:lang w:val="en-US"/>
        </w:rPr>
        <w:t xml:space="preserve">String </w:t>
      </w:r>
      <w:r w:rsidRPr="009E159D">
        <w:rPr>
          <w:color w:val="9876AA"/>
          <w:lang w:val="en-US"/>
        </w:rPr>
        <w:t xml:space="preserve">PAGE_ADDED </w:t>
      </w:r>
      <w:r w:rsidRPr="009E159D">
        <w:rPr>
          <w:color w:val="A9B7C6"/>
          <w:lang w:val="en-US"/>
        </w:rPr>
        <w:t xml:space="preserve">= </w:t>
      </w:r>
      <w:r w:rsidRPr="009E159D">
        <w:rPr>
          <w:color w:val="6A8759"/>
          <w:lang w:val="en-US"/>
        </w:rPr>
        <w:t>"</w:t>
      </w:r>
      <w:r>
        <w:rPr>
          <w:color w:val="6A8759"/>
        </w:rPr>
        <w:t>Страница</w:t>
      </w:r>
      <w:r w:rsidRPr="009E159D">
        <w:rPr>
          <w:color w:val="6A8759"/>
          <w:lang w:val="en-US"/>
        </w:rPr>
        <w:t xml:space="preserve"> </w:t>
      </w:r>
      <w:r>
        <w:rPr>
          <w:color w:val="6A8759"/>
        </w:rPr>
        <w:t>добавлена</w:t>
      </w:r>
      <w:r w:rsidRPr="009E159D">
        <w:rPr>
          <w:color w:val="6A8759"/>
          <w:lang w:val="en-US"/>
        </w:rPr>
        <w:t>!"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final </w:t>
      </w:r>
      <w:r w:rsidRPr="009E159D">
        <w:rPr>
          <w:color w:val="A9B7C6"/>
          <w:lang w:val="en-US"/>
        </w:rPr>
        <w:t xml:space="preserve">String </w:t>
      </w:r>
      <w:r w:rsidRPr="009E159D">
        <w:rPr>
          <w:color w:val="9876AA"/>
          <w:lang w:val="en-US"/>
        </w:rPr>
        <w:t xml:space="preserve">PAGE_DELETED </w:t>
      </w:r>
      <w:r w:rsidRPr="009E159D">
        <w:rPr>
          <w:color w:val="A9B7C6"/>
          <w:lang w:val="en-US"/>
        </w:rPr>
        <w:t xml:space="preserve">= </w:t>
      </w:r>
      <w:r w:rsidRPr="009E159D">
        <w:rPr>
          <w:color w:val="6A8759"/>
          <w:lang w:val="en-US"/>
        </w:rPr>
        <w:t>"</w:t>
      </w:r>
      <w:r>
        <w:rPr>
          <w:color w:val="6A8759"/>
        </w:rPr>
        <w:t>Страница</w:t>
      </w:r>
      <w:r w:rsidRPr="009E159D">
        <w:rPr>
          <w:color w:val="6A8759"/>
          <w:lang w:val="en-US"/>
        </w:rPr>
        <w:t xml:space="preserve"> </w:t>
      </w:r>
      <w:r>
        <w:rPr>
          <w:color w:val="6A8759"/>
        </w:rPr>
        <w:t>удалена</w:t>
      </w:r>
      <w:r w:rsidRPr="009E159D">
        <w:rPr>
          <w:color w:val="6A8759"/>
          <w:lang w:val="en-US"/>
        </w:rPr>
        <w:t>!"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final </w:t>
      </w:r>
      <w:r w:rsidRPr="009E159D">
        <w:rPr>
          <w:color w:val="A9B7C6"/>
          <w:lang w:val="en-US"/>
        </w:rPr>
        <w:t xml:space="preserve">String </w:t>
      </w:r>
      <w:r w:rsidRPr="009E159D">
        <w:rPr>
          <w:color w:val="9876AA"/>
          <w:lang w:val="en-US"/>
        </w:rPr>
        <w:t xml:space="preserve">PAGE_NOT_EXIST </w:t>
      </w:r>
      <w:r w:rsidRPr="009E159D">
        <w:rPr>
          <w:color w:val="A9B7C6"/>
          <w:lang w:val="en-US"/>
        </w:rPr>
        <w:t xml:space="preserve">= </w:t>
      </w:r>
      <w:r w:rsidRPr="009E159D">
        <w:rPr>
          <w:color w:val="6A8759"/>
          <w:lang w:val="en-US"/>
        </w:rPr>
        <w:t>"</w:t>
      </w:r>
      <w:r>
        <w:rPr>
          <w:color w:val="6A8759"/>
        </w:rPr>
        <w:t>Страницы</w:t>
      </w:r>
      <w:r w:rsidRPr="009E159D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9E159D">
        <w:rPr>
          <w:color w:val="6A8759"/>
          <w:lang w:val="en-US"/>
        </w:rPr>
        <w:t xml:space="preserve"> </w:t>
      </w:r>
      <w:r>
        <w:rPr>
          <w:color w:val="6A8759"/>
        </w:rPr>
        <w:t>существует</w:t>
      </w:r>
      <w:r w:rsidRPr="009E159D">
        <w:rPr>
          <w:color w:val="6A8759"/>
          <w:lang w:val="en-US"/>
        </w:rPr>
        <w:t>!"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</w:t>
      </w:r>
      <w:r w:rsidRPr="009E159D">
        <w:rPr>
          <w:color w:val="A9B7C6"/>
          <w:lang w:val="en-US"/>
        </w:rPr>
        <w:t xml:space="preserve">TextView </w:t>
      </w:r>
      <w:r w:rsidRPr="009E159D">
        <w:rPr>
          <w:color w:val="9876AA"/>
          <w:lang w:val="en-US"/>
        </w:rPr>
        <w:t>pageState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</w:r>
      <w:r w:rsidRPr="009E159D">
        <w:rPr>
          <w:color w:val="CC7832"/>
          <w:lang w:val="en-US"/>
        </w:rPr>
        <w:br/>
        <w:t xml:space="preserve">    </w:t>
      </w:r>
      <w:r w:rsidRPr="009E159D">
        <w:rPr>
          <w:color w:val="BBB529"/>
          <w:lang w:val="en-US"/>
        </w:rPr>
        <w:t>@Override</w:t>
      </w:r>
      <w:r w:rsidRPr="009E159D">
        <w:rPr>
          <w:color w:val="BBB529"/>
          <w:lang w:val="en-US"/>
        </w:rPr>
        <w:br/>
        <w:t xml:space="preserve">    </w:t>
      </w:r>
      <w:r w:rsidRPr="009E159D">
        <w:rPr>
          <w:color w:val="CC7832"/>
          <w:lang w:val="en-US"/>
        </w:rPr>
        <w:t xml:space="preserve">protected void </w:t>
      </w:r>
      <w:r w:rsidRPr="009E159D">
        <w:rPr>
          <w:color w:val="FFC66D"/>
          <w:lang w:val="en-US"/>
        </w:rPr>
        <w:t>onCreate</w:t>
      </w:r>
      <w:r w:rsidRPr="009E159D">
        <w:rPr>
          <w:color w:val="A9B7C6"/>
          <w:lang w:val="en-US"/>
        </w:rPr>
        <w:t>(Bundle savedInstanceState) {</w:t>
      </w:r>
      <w:r w:rsidRPr="009E159D">
        <w:rPr>
          <w:color w:val="A9B7C6"/>
          <w:lang w:val="en-US"/>
        </w:rPr>
        <w:br/>
        <w:t xml:space="preserve">        </w:t>
      </w:r>
      <w:r w:rsidRPr="009E159D">
        <w:rPr>
          <w:color w:val="CC7832"/>
          <w:lang w:val="en-US"/>
        </w:rPr>
        <w:t>super</w:t>
      </w:r>
      <w:r w:rsidRPr="009E159D">
        <w:rPr>
          <w:color w:val="A9B7C6"/>
          <w:lang w:val="en-US"/>
        </w:rPr>
        <w:t>.onCreate(savedInstanceState)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A9B7C6"/>
          <w:lang w:val="en-US"/>
        </w:rPr>
        <w:t>setContentView(R.layout.</w:t>
      </w:r>
      <w:r w:rsidRPr="009E159D">
        <w:rPr>
          <w:i/>
          <w:iCs/>
          <w:color w:val="9876AA"/>
          <w:lang w:val="en-US"/>
        </w:rPr>
        <w:t>activity_task2</w:t>
      </w:r>
      <w:r w:rsidRPr="009E159D">
        <w:rPr>
          <w:color w:val="A9B7C6"/>
          <w:lang w:val="en-US"/>
        </w:rPr>
        <w:t>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 xml:space="preserve">pageState </w:t>
      </w:r>
      <w:r w:rsidRPr="009E159D">
        <w:rPr>
          <w:color w:val="A9B7C6"/>
          <w:lang w:val="en-US"/>
        </w:rPr>
        <w:t>= findViewById(R.id.</w:t>
      </w:r>
      <w:r w:rsidRPr="009E159D">
        <w:rPr>
          <w:i/>
          <w:iCs/>
          <w:color w:val="9876AA"/>
          <w:lang w:val="en-US"/>
        </w:rPr>
        <w:t>page_state</w:t>
      </w:r>
      <w:r w:rsidRPr="009E159D">
        <w:rPr>
          <w:color w:val="A9B7C6"/>
          <w:lang w:val="en-US"/>
        </w:rPr>
        <w:t>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</w:t>
      </w:r>
      <w:r w:rsidRPr="009E159D">
        <w:rPr>
          <w:color w:val="A9B7C6"/>
          <w:lang w:val="en-US"/>
        </w:rPr>
        <w:t>}</w:t>
      </w:r>
      <w:r w:rsidRPr="009E159D">
        <w:rPr>
          <w:color w:val="A9B7C6"/>
          <w:lang w:val="en-US"/>
        </w:rPr>
        <w:br/>
      </w:r>
      <w:r w:rsidRPr="009E159D">
        <w:rPr>
          <w:color w:val="A9B7C6"/>
          <w:lang w:val="en-US"/>
        </w:rPr>
        <w:br/>
        <w:t xml:space="preserve">    </w:t>
      </w:r>
      <w:r w:rsidRPr="009E159D">
        <w:rPr>
          <w:color w:val="CC7832"/>
          <w:lang w:val="en-US"/>
        </w:rPr>
        <w:t xml:space="preserve">public void </w:t>
      </w:r>
      <w:r w:rsidRPr="009E159D">
        <w:rPr>
          <w:color w:val="FFC66D"/>
          <w:lang w:val="en-US"/>
        </w:rPr>
        <w:t>AddPage</w:t>
      </w:r>
      <w:r w:rsidRPr="009E159D">
        <w:rPr>
          <w:color w:val="A9B7C6"/>
          <w:lang w:val="en-US"/>
        </w:rPr>
        <w:t>(View v) {</w:t>
      </w:r>
      <w:r w:rsidRPr="009E159D">
        <w:rPr>
          <w:color w:val="A9B7C6"/>
          <w:lang w:val="en-US"/>
        </w:rPr>
        <w:br/>
      </w:r>
      <w:r w:rsidRPr="009E159D">
        <w:rPr>
          <w:color w:val="A9B7C6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pageState</w:t>
      </w:r>
      <w:r w:rsidRPr="009E159D">
        <w:rPr>
          <w:color w:val="A9B7C6"/>
          <w:lang w:val="en-US"/>
        </w:rPr>
        <w:t>.setText(</w:t>
      </w:r>
      <w:r w:rsidRPr="009E159D">
        <w:rPr>
          <w:color w:val="9876AA"/>
          <w:lang w:val="en-US"/>
        </w:rPr>
        <w:t>PAGE_ADDED</w:t>
      </w:r>
      <w:r w:rsidRPr="009E159D">
        <w:rPr>
          <w:color w:val="A9B7C6"/>
          <w:lang w:val="en-US"/>
        </w:rPr>
        <w:t>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A9B7C6"/>
          <w:lang w:val="en-US"/>
        </w:rPr>
        <w:t>startActivity(</w:t>
      </w:r>
      <w:r w:rsidRPr="009E159D">
        <w:rPr>
          <w:color w:val="CC7832"/>
          <w:lang w:val="en-US"/>
        </w:rPr>
        <w:t xml:space="preserve">new </w:t>
      </w:r>
      <w:r w:rsidRPr="009E159D">
        <w:rPr>
          <w:color w:val="A9B7C6"/>
          <w:lang w:val="en-US"/>
        </w:rPr>
        <w:t>Intent(</w:t>
      </w:r>
      <w:r w:rsidRPr="009E159D">
        <w:rPr>
          <w:color w:val="CC7832"/>
          <w:lang w:val="en-US"/>
        </w:rPr>
        <w:t xml:space="preserve">this, </w:t>
      </w:r>
      <w:r w:rsidRPr="009E159D">
        <w:rPr>
          <w:color w:val="A9B7C6"/>
          <w:lang w:val="en-US"/>
        </w:rPr>
        <w:t>Activity2.</w:t>
      </w:r>
      <w:r w:rsidRPr="009E159D">
        <w:rPr>
          <w:color w:val="CC7832"/>
          <w:lang w:val="en-US"/>
        </w:rPr>
        <w:t>class</w:t>
      </w:r>
      <w:r w:rsidRPr="009E159D">
        <w:rPr>
          <w:color w:val="A9B7C6"/>
          <w:lang w:val="en-US"/>
        </w:rPr>
        <w:t>))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</w:t>
      </w:r>
      <w:r w:rsidRPr="009E159D">
        <w:rPr>
          <w:color w:val="A9B7C6"/>
          <w:lang w:val="en-US"/>
        </w:rPr>
        <w:t>}</w:t>
      </w:r>
      <w:r w:rsidRPr="009E159D">
        <w:rPr>
          <w:color w:val="A9B7C6"/>
          <w:lang w:val="en-US"/>
        </w:rPr>
        <w:br/>
      </w:r>
      <w:r w:rsidRPr="009E159D">
        <w:rPr>
          <w:color w:val="A9B7C6"/>
          <w:lang w:val="en-US"/>
        </w:rPr>
        <w:br/>
        <w:t xml:space="preserve">    </w:t>
      </w:r>
      <w:r w:rsidRPr="009E159D">
        <w:rPr>
          <w:color w:val="CC7832"/>
          <w:lang w:val="en-US"/>
        </w:rPr>
        <w:t xml:space="preserve">public void </w:t>
      </w:r>
      <w:r w:rsidRPr="009E159D">
        <w:rPr>
          <w:color w:val="FFC66D"/>
          <w:lang w:val="en-US"/>
        </w:rPr>
        <w:t>DeletePage</w:t>
      </w:r>
      <w:r w:rsidRPr="009E159D">
        <w:rPr>
          <w:color w:val="A9B7C6"/>
          <w:lang w:val="en-US"/>
        </w:rPr>
        <w:t>(View v) {</w:t>
      </w:r>
      <w:r w:rsidRPr="009E159D">
        <w:rPr>
          <w:color w:val="A9B7C6"/>
          <w:lang w:val="en-US"/>
        </w:rPr>
        <w:br/>
      </w:r>
      <w:r w:rsidRPr="009E159D">
        <w:rPr>
          <w:color w:val="A9B7C6"/>
          <w:lang w:val="en-US"/>
        </w:rPr>
        <w:br/>
        <w:t xml:space="preserve">        </w:t>
      </w:r>
      <w:r w:rsidRPr="009E159D">
        <w:rPr>
          <w:color w:val="CC7832"/>
          <w:lang w:val="en-US"/>
        </w:rPr>
        <w:t xml:space="preserve">if </w:t>
      </w:r>
      <w:r w:rsidRPr="009E159D">
        <w:rPr>
          <w:color w:val="A9B7C6"/>
          <w:lang w:val="en-US"/>
        </w:rPr>
        <w:t>(Activity2.</w:t>
      </w:r>
      <w:r w:rsidRPr="009E159D">
        <w:rPr>
          <w:i/>
          <w:iCs/>
          <w:color w:val="9876AA"/>
          <w:lang w:val="en-US"/>
        </w:rPr>
        <w:t xml:space="preserve">activity </w:t>
      </w:r>
      <w:r w:rsidRPr="009E159D">
        <w:rPr>
          <w:color w:val="A9B7C6"/>
          <w:lang w:val="en-US"/>
        </w:rPr>
        <w:t xml:space="preserve">!= </w:t>
      </w:r>
      <w:r w:rsidRPr="009E159D">
        <w:rPr>
          <w:color w:val="CC7832"/>
          <w:lang w:val="en-US"/>
        </w:rPr>
        <w:t>null</w:t>
      </w:r>
      <w:r w:rsidRPr="009E159D">
        <w:rPr>
          <w:color w:val="A9B7C6"/>
          <w:lang w:val="en-US"/>
        </w:rPr>
        <w:t>) {</w:t>
      </w:r>
      <w:r w:rsidRPr="009E159D">
        <w:rPr>
          <w:color w:val="A9B7C6"/>
          <w:lang w:val="en-US"/>
        </w:rPr>
        <w:br/>
      </w:r>
      <w:r w:rsidRPr="009E159D">
        <w:rPr>
          <w:color w:val="A9B7C6"/>
          <w:lang w:val="en-US"/>
        </w:rPr>
        <w:br/>
        <w:t xml:space="preserve">            </w:t>
      </w:r>
      <w:r w:rsidRPr="009E159D">
        <w:rPr>
          <w:color w:val="9876AA"/>
          <w:lang w:val="en-US"/>
        </w:rPr>
        <w:t>pageState</w:t>
      </w:r>
      <w:r w:rsidRPr="009E159D">
        <w:rPr>
          <w:color w:val="A9B7C6"/>
          <w:lang w:val="en-US"/>
        </w:rPr>
        <w:t>.setText(</w:t>
      </w:r>
      <w:r w:rsidRPr="009E159D">
        <w:rPr>
          <w:color w:val="9876AA"/>
          <w:lang w:val="en-US"/>
        </w:rPr>
        <w:t>PAGE_DELETED</w:t>
      </w:r>
      <w:r w:rsidRPr="009E159D">
        <w:rPr>
          <w:color w:val="A9B7C6"/>
          <w:lang w:val="en-US"/>
        </w:rPr>
        <w:t>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    </w:t>
      </w:r>
      <w:r w:rsidRPr="009E159D">
        <w:rPr>
          <w:color w:val="A9B7C6"/>
          <w:lang w:val="en-US"/>
        </w:rPr>
        <w:t>Activity2.</w:t>
      </w:r>
      <w:r w:rsidRPr="009E159D">
        <w:rPr>
          <w:i/>
          <w:iCs/>
          <w:color w:val="9876AA"/>
          <w:lang w:val="en-US"/>
        </w:rPr>
        <w:t>activity</w:t>
      </w:r>
      <w:r w:rsidRPr="009E159D">
        <w:rPr>
          <w:color w:val="A9B7C6"/>
          <w:lang w:val="en-US"/>
        </w:rPr>
        <w:t>.finish()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    </w:t>
      </w:r>
      <w:r w:rsidRPr="009E159D">
        <w:rPr>
          <w:color w:val="A9B7C6"/>
          <w:lang w:val="en-US"/>
        </w:rPr>
        <w:t>Activity2.</w:t>
      </w:r>
      <w:r w:rsidRPr="009E159D">
        <w:rPr>
          <w:i/>
          <w:iCs/>
          <w:color w:val="9876AA"/>
          <w:lang w:val="en-US"/>
        </w:rPr>
        <w:t xml:space="preserve">activity </w:t>
      </w:r>
      <w:r w:rsidRPr="009E159D">
        <w:rPr>
          <w:color w:val="A9B7C6"/>
          <w:lang w:val="en-US"/>
        </w:rPr>
        <w:t xml:space="preserve">= </w:t>
      </w:r>
      <w:r w:rsidRPr="009E159D">
        <w:rPr>
          <w:color w:val="CC7832"/>
          <w:lang w:val="en-US"/>
        </w:rPr>
        <w:t>null;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A9B7C6"/>
          <w:lang w:val="en-US"/>
        </w:rPr>
        <w:t xml:space="preserve">} </w:t>
      </w:r>
      <w:r w:rsidRPr="009E159D">
        <w:rPr>
          <w:color w:val="CC7832"/>
          <w:lang w:val="en-US"/>
        </w:rPr>
        <w:t xml:space="preserve">else </w:t>
      </w:r>
      <w:r w:rsidRPr="009E159D">
        <w:rPr>
          <w:color w:val="A9B7C6"/>
          <w:lang w:val="en-US"/>
        </w:rPr>
        <w:t>{</w:t>
      </w:r>
      <w:r w:rsidRPr="009E159D">
        <w:rPr>
          <w:color w:val="A9B7C6"/>
          <w:lang w:val="en-US"/>
        </w:rPr>
        <w:br/>
        <w:t xml:space="preserve">            </w:t>
      </w:r>
      <w:r w:rsidRPr="009E159D">
        <w:rPr>
          <w:color w:val="9876AA"/>
          <w:lang w:val="en-US"/>
        </w:rPr>
        <w:t>pageState</w:t>
      </w:r>
      <w:r w:rsidRPr="009E159D">
        <w:rPr>
          <w:color w:val="A9B7C6"/>
          <w:lang w:val="en-US"/>
        </w:rPr>
        <w:t>.setText(</w:t>
      </w:r>
      <w:r w:rsidRPr="009E159D">
        <w:rPr>
          <w:color w:val="9876AA"/>
          <w:lang w:val="en-US"/>
        </w:rPr>
        <w:t>PAGE_NOT_EXIST</w:t>
      </w:r>
      <w:r w:rsidRPr="009E159D">
        <w:rPr>
          <w:color w:val="A9B7C6"/>
          <w:lang w:val="en-US"/>
        </w:rPr>
        <w:t>)</w:t>
      </w:r>
      <w:r w:rsidRPr="009E159D">
        <w:rPr>
          <w:color w:val="CC7832"/>
          <w:lang w:val="en-US"/>
        </w:rPr>
        <w:t>;</w:t>
      </w:r>
      <w:r w:rsidRPr="009E159D">
        <w:rPr>
          <w:color w:val="CC7832"/>
          <w:lang w:val="en-US"/>
        </w:rPr>
        <w:br/>
        <w:t xml:space="preserve">        </w:t>
      </w:r>
      <w:r w:rsidRPr="009E159D">
        <w:rPr>
          <w:color w:val="A9B7C6"/>
          <w:lang w:val="en-US"/>
        </w:rPr>
        <w:t>}</w:t>
      </w:r>
      <w:r w:rsidRPr="009E159D">
        <w:rPr>
          <w:color w:val="A9B7C6"/>
          <w:lang w:val="en-US"/>
        </w:rPr>
        <w:br/>
        <w:t xml:space="preserve">    }</w:t>
      </w:r>
      <w:r w:rsidRPr="009E159D">
        <w:rPr>
          <w:color w:val="A9B7C6"/>
          <w:lang w:val="en-US"/>
        </w:rPr>
        <w:br/>
        <w:t>}</w:t>
      </w:r>
    </w:p>
    <w:p w:rsidR="00195B13" w:rsidRDefault="009E159D" w:rsidP="009E159D">
      <w:pPr>
        <w:pStyle w:val="a4"/>
        <w:numPr>
          <w:ilvl w:val="0"/>
          <w:numId w:val="2"/>
        </w:numPr>
        <w:rPr>
          <w:lang w:val="en-US"/>
        </w:rPr>
      </w:pPr>
      <w:r>
        <w:t>activity</w:t>
      </w:r>
      <w:r>
        <w:rPr>
          <w:lang w:val="en-US"/>
        </w:rPr>
        <w:t>_</w:t>
      </w:r>
      <w:r>
        <w:rPr>
          <w:lang w:val="en-US"/>
        </w:rPr>
        <w:t>task</w:t>
      </w:r>
      <w:r>
        <w:rPr>
          <w:lang w:val="en-US"/>
        </w:rPr>
        <w:t>2.xml</w:t>
      </w:r>
    </w:p>
    <w:p w:rsidR="009E159D" w:rsidRPr="009E159D" w:rsidRDefault="009E159D" w:rsidP="009E159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9E159D">
        <w:rPr>
          <w:color w:val="E8BF6A"/>
          <w:lang w:val="en-US"/>
        </w:rPr>
        <w:t>&lt;?</w:t>
      </w:r>
      <w:r w:rsidRPr="009E159D">
        <w:rPr>
          <w:color w:val="BABABA"/>
          <w:lang w:val="en-US"/>
        </w:rPr>
        <w:t>xml version</w:t>
      </w:r>
      <w:r w:rsidRPr="009E159D">
        <w:rPr>
          <w:color w:val="6A8759"/>
          <w:lang w:val="en-US"/>
        </w:rPr>
        <w:t xml:space="preserve">="1.0" </w:t>
      </w:r>
      <w:r w:rsidRPr="009E159D">
        <w:rPr>
          <w:color w:val="BABABA"/>
          <w:lang w:val="en-US"/>
        </w:rPr>
        <w:t>encoding</w:t>
      </w:r>
      <w:r w:rsidRPr="009E159D">
        <w:rPr>
          <w:color w:val="6A8759"/>
          <w:lang w:val="en-US"/>
        </w:rPr>
        <w:t>="utf-8"</w:t>
      </w:r>
      <w:r w:rsidRPr="009E159D">
        <w:rPr>
          <w:color w:val="E8BF6A"/>
          <w:lang w:val="en-US"/>
        </w:rPr>
        <w:t>?&gt;</w:t>
      </w:r>
      <w:r w:rsidRPr="009E159D">
        <w:rPr>
          <w:color w:val="E8BF6A"/>
          <w:lang w:val="en-US"/>
        </w:rPr>
        <w:br/>
        <w:t xml:space="preserve">&lt;androidx.constraintlayout.widget.ConstraintLayout </w:t>
      </w:r>
      <w:r w:rsidRPr="009E159D">
        <w:rPr>
          <w:color w:val="BABABA"/>
          <w:lang w:val="en-US"/>
        </w:rPr>
        <w:t>xmlns:</w:t>
      </w:r>
      <w:r w:rsidRPr="009E159D">
        <w:rPr>
          <w:color w:val="9876AA"/>
          <w:lang w:val="en-US"/>
        </w:rPr>
        <w:t>android</w:t>
      </w:r>
      <w:r w:rsidRPr="009E159D">
        <w:rPr>
          <w:color w:val="6A8759"/>
          <w:lang w:val="en-US"/>
        </w:rPr>
        <w:t>="http://schemas.android.com/apk/res/android"</w:t>
      </w:r>
      <w:r w:rsidRPr="009E159D">
        <w:rPr>
          <w:color w:val="6A8759"/>
          <w:lang w:val="en-US"/>
        </w:rPr>
        <w:br/>
        <w:t xml:space="preserve">    </w:t>
      </w:r>
      <w:r w:rsidRPr="009E159D">
        <w:rPr>
          <w:color w:val="BABABA"/>
          <w:lang w:val="en-US"/>
        </w:rPr>
        <w:t>xmlns:</w:t>
      </w:r>
      <w:r w:rsidRPr="009E159D">
        <w:rPr>
          <w:color w:val="9876AA"/>
          <w:lang w:val="en-US"/>
        </w:rPr>
        <w:t>app</w:t>
      </w:r>
      <w:r w:rsidRPr="009E159D">
        <w:rPr>
          <w:color w:val="6A8759"/>
          <w:lang w:val="en-US"/>
        </w:rPr>
        <w:t>="http://schemas.android.com/apk/res-auto"</w:t>
      </w:r>
      <w:r w:rsidRPr="009E159D">
        <w:rPr>
          <w:color w:val="6A8759"/>
          <w:lang w:val="en-US"/>
        </w:rPr>
        <w:br/>
        <w:t xml:space="preserve">    </w:t>
      </w:r>
      <w:r w:rsidRPr="009E159D">
        <w:rPr>
          <w:color w:val="BABABA"/>
          <w:lang w:val="en-US"/>
        </w:rPr>
        <w:t>xmlns:</w:t>
      </w:r>
      <w:r w:rsidRPr="009E159D">
        <w:rPr>
          <w:color w:val="9876AA"/>
          <w:lang w:val="en-US"/>
        </w:rPr>
        <w:t>tools</w:t>
      </w:r>
      <w:r w:rsidRPr="009E159D">
        <w:rPr>
          <w:color w:val="6A8759"/>
          <w:lang w:val="en-US"/>
        </w:rPr>
        <w:t>="http://schemas.android.com/tools"</w:t>
      </w:r>
      <w:r w:rsidRPr="009E159D">
        <w:rPr>
          <w:color w:val="6A8759"/>
          <w:lang w:val="en-US"/>
        </w:rPr>
        <w:br/>
      </w:r>
      <w:r w:rsidRPr="009E159D">
        <w:rPr>
          <w:color w:val="6A8759"/>
          <w:lang w:val="en-US"/>
        </w:rPr>
        <w:lastRenderedPageBreak/>
        <w:t xml:space="preserve">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:layout_width</w:t>
      </w:r>
      <w:r w:rsidRPr="009E159D">
        <w:rPr>
          <w:color w:val="6A8759"/>
          <w:lang w:val="en-US"/>
        </w:rPr>
        <w:t>="match_parent"</w:t>
      </w:r>
      <w:r w:rsidRPr="009E159D">
        <w:rPr>
          <w:color w:val="6A8759"/>
          <w:lang w:val="en-US"/>
        </w:rPr>
        <w:br/>
        <w:t xml:space="preserve">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:layout_height</w:t>
      </w:r>
      <w:r w:rsidRPr="009E159D">
        <w:rPr>
          <w:color w:val="6A8759"/>
          <w:lang w:val="en-US"/>
        </w:rPr>
        <w:t>="match_parent"</w:t>
      </w:r>
      <w:r w:rsidRPr="009E159D">
        <w:rPr>
          <w:color w:val="6A8759"/>
          <w:lang w:val="en-US"/>
        </w:rPr>
        <w:br/>
        <w:t xml:space="preserve">    </w:t>
      </w:r>
      <w:r w:rsidRPr="009E159D">
        <w:rPr>
          <w:color w:val="9876AA"/>
          <w:lang w:val="en-US"/>
        </w:rPr>
        <w:t>tools</w:t>
      </w:r>
      <w:r w:rsidRPr="009E159D">
        <w:rPr>
          <w:color w:val="BABABA"/>
          <w:lang w:val="en-US"/>
        </w:rPr>
        <w:t>:context</w:t>
      </w:r>
      <w:r w:rsidRPr="009E159D">
        <w:rPr>
          <w:color w:val="6A8759"/>
          <w:lang w:val="en-US"/>
        </w:rPr>
        <w:t>=".Activity2"</w:t>
      </w:r>
      <w:r w:rsidRPr="009E159D">
        <w:rPr>
          <w:color w:val="E8BF6A"/>
          <w:lang w:val="en-US"/>
        </w:rPr>
        <w:t>&gt;</w:t>
      </w:r>
      <w:r w:rsidRPr="009E159D">
        <w:rPr>
          <w:color w:val="E8BF6A"/>
          <w:lang w:val="en-US"/>
        </w:rPr>
        <w:br/>
      </w:r>
      <w:r w:rsidRPr="009E159D">
        <w:rPr>
          <w:color w:val="E8BF6A"/>
          <w:lang w:val="en-US"/>
        </w:rPr>
        <w:br/>
        <w:t xml:space="preserve">    &lt;TextView</w:t>
      </w:r>
      <w:r w:rsidRPr="009E159D">
        <w:rPr>
          <w:color w:val="E8BF6A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:id</w:t>
      </w:r>
      <w:r w:rsidRPr="009E159D">
        <w:rPr>
          <w:color w:val="6A8759"/>
          <w:lang w:val="en-US"/>
        </w:rPr>
        <w:t>="@+id/textView"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:layout_width</w:t>
      </w:r>
      <w:r w:rsidRPr="009E159D">
        <w:rPr>
          <w:color w:val="6A8759"/>
          <w:lang w:val="en-US"/>
        </w:rPr>
        <w:t>="247dp"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:layout_height</w:t>
      </w:r>
      <w:r w:rsidRPr="009E159D">
        <w:rPr>
          <w:color w:val="6A8759"/>
          <w:lang w:val="en-US"/>
        </w:rPr>
        <w:t>="105dp"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:layout_marginTop</w:t>
      </w:r>
      <w:r w:rsidRPr="009E159D">
        <w:rPr>
          <w:color w:val="6A8759"/>
          <w:lang w:val="en-US"/>
        </w:rPr>
        <w:t>="80dp"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:text</w:t>
      </w:r>
      <w:r w:rsidRPr="009E159D">
        <w:rPr>
          <w:color w:val="6A8759"/>
          <w:lang w:val="en-US"/>
        </w:rPr>
        <w:t>="</w:t>
      </w:r>
      <w:r>
        <w:rPr>
          <w:color w:val="6A8759"/>
        </w:rPr>
        <w:t>Добавленная</w:t>
      </w:r>
      <w:r w:rsidRPr="009E159D">
        <w:rPr>
          <w:color w:val="6A8759"/>
          <w:lang w:val="en-US"/>
        </w:rPr>
        <w:t xml:space="preserve"> </w:t>
      </w:r>
      <w:r>
        <w:rPr>
          <w:color w:val="6A8759"/>
        </w:rPr>
        <w:t>страница</w:t>
      </w:r>
      <w:r w:rsidRPr="009E159D">
        <w:rPr>
          <w:color w:val="6A8759"/>
          <w:lang w:val="en-US"/>
        </w:rPr>
        <w:t>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:textSize</w:t>
      </w:r>
      <w:r w:rsidRPr="009E159D">
        <w:rPr>
          <w:color w:val="6A8759"/>
          <w:lang w:val="en-US"/>
        </w:rPr>
        <w:t>="35dp"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:layout_constraintEnd_toEndOf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:layout_constraintStart_toStartOf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:layout_constraintTop_toTopOf</w:t>
      </w:r>
      <w:r w:rsidRPr="009E159D">
        <w:rPr>
          <w:color w:val="6A8759"/>
          <w:lang w:val="en-US"/>
        </w:rPr>
        <w:t xml:space="preserve">="parent" </w:t>
      </w:r>
      <w:r w:rsidRPr="009E159D">
        <w:rPr>
          <w:color w:val="E8BF6A"/>
          <w:lang w:val="en-US"/>
        </w:rPr>
        <w:t>/&gt;</w:t>
      </w:r>
      <w:r w:rsidRPr="009E159D">
        <w:rPr>
          <w:color w:val="E8BF6A"/>
          <w:lang w:val="en-US"/>
        </w:rPr>
        <w:br/>
      </w:r>
      <w:r w:rsidRPr="009E159D">
        <w:rPr>
          <w:color w:val="E8BF6A"/>
          <w:lang w:val="en-US"/>
        </w:rPr>
        <w:br/>
        <w:t xml:space="preserve">    &lt;Button</w:t>
      </w:r>
      <w:r w:rsidRPr="009E159D">
        <w:rPr>
          <w:color w:val="E8BF6A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:id</w:t>
      </w:r>
      <w:r w:rsidRPr="009E159D">
        <w:rPr>
          <w:color w:val="6A8759"/>
          <w:lang w:val="en-US"/>
        </w:rPr>
        <w:t>="@+id/button2"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:layout_width</w:t>
      </w:r>
      <w:r w:rsidRPr="009E159D">
        <w:rPr>
          <w:color w:val="6A8759"/>
          <w:lang w:val="en-US"/>
        </w:rPr>
        <w:t>="216dp"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:layout_height</w:t>
      </w:r>
      <w:r w:rsidRPr="009E159D">
        <w:rPr>
          <w:color w:val="6A8759"/>
          <w:lang w:val="en-US"/>
        </w:rPr>
        <w:t>="104dp"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:layout_marginTop</w:t>
      </w:r>
      <w:r w:rsidRPr="009E159D">
        <w:rPr>
          <w:color w:val="6A8759"/>
          <w:lang w:val="en-US"/>
        </w:rPr>
        <w:t>="56dp"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:onClick</w:t>
      </w:r>
      <w:r w:rsidRPr="009E159D">
        <w:rPr>
          <w:color w:val="6A8759"/>
          <w:lang w:val="en-US"/>
        </w:rPr>
        <w:t>="getBack"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android</w:t>
      </w:r>
      <w:r w:rsidRPr="009E159D">
        <w:rPr>
          <w:color w:val="BABABA"/>
          <w:lang w:val="en-US"/>
        </w:rPr>
        <w:t>:text</w:t>
      </w:r>
      <w:r w:rsidRPr="009E159D">
        <w:rPr>
          <w:color w:val="6A8759"/>
          <w:lang w:val="en-US"/>
        </w:rPr>
        <w:t>="</w:t>
      </w:r>
      <w:r>
        <w:rPr>
          <w:color w:val="6A8759"/>
        </w:rPr>
        <w:t>Вернуться</w:t>
      </w:r>
      <w:r w:rsidRPr="009E159D">
        <w:rPr>
          <w:color w:val="6A8759"/>
          <w:lang w:val="en-US"/>
        </w:rPr>
        <w:t>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:layout_constraintEnd_toEndOf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:layout_constraintHorizontal_bias</w:t>
      </w:r>
      <w:r w:rsidRPr="009E159D">
        <w:rPr>
          <w:color w:val="6A8759"/>
          <w:lang w:val="en-US"/>
        </w:rPr>
        <w:t>="0.497"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:layout_constraintStart_toStartOf</w:t>
      </w:r>
      <w:r w:rsidRPr="009E159D">
        <w:rPr>
          <w:color w:val="6A8759"/>
          <w:lang w:val="en-US"/>
        </w:rPr>
        <w:t>="parent"</w:t>
      </w:r>
      <w:r w:rsidRPr="009E159D">
        <w:rPr>
          <w:color w:val="6A8759"/>
          <w:lang w:val="en-US"/>
        </w:rPr>
        <w:br/>
        <w:t xml:space="preserve">        </w:t>
      </w:r>
      <w:r w:rsidRPr="009E159D">
        <w:rPr>
          <w:color w:val="9876AA"/>
          <w:lang w:val="en-US"/>
        </w:rPr>
        <w:t>app</w:t>
      </w:r>
      <w:r w:rsidRPr="009E159D">
        <w:rPr>
          <w:color w:val="BABABA"/>
          <w:lang w:val="en-US"/>
        </w:rPr>
        <w:t>:layout_constraintTop_toBottomOf</w:t>
      </w:r>
      <w:r w:rsidRPr="009E159D">
        <w:rPr>
          <w:color w:val="6A8759"/>
          <w:lang w:val="en-US"/>
        </w:rPr>
        <w:t xml:space="preserve">="@+id/textView" </w:t>
      </w:r>
      <w:r w:rsidRPr="009E159D">
        <w:rPr>
          <w:color w:val="E8BF6A"/>
          <w:lang w:val="en-US"/>
        </w:rPr>
        <w:t>/&gt;</w:t>
      </w:r>
      <w:r w:rsidRPr="009E159D">
        <w:rPr>
          <w:color w:val="E8BF6A"/>
          <w:lang w:val="en-US"/>
        </w:rPr>
        <w:br/>
        <w:t>&lt;/androidx.constraintlayout.widget.ConstraintLayout&gt;</w:t>
      </w:r>
    </w:p>
    <w:p w:rsidR="009E159D" w:rsidRPr="009E159D" w:rsidRDefault="009E159D" w:rsidP="009E159D">
      <w:pPr>
        <w:pStyle w:val="a4"/>
        <w:ind w:left="360"/>
        <w:rPr>
          <w:lang w:val="en-US"/>
        </w:rPr>
      </w:pPr>
    </w:p>
    <w:p w:rsidR="00A07D42" w:rsidRDefault="00195B13">
      <w:r>
        <w:t>Задания 3-10:</w:t>
      </w:r>
    </w:p>
    <w:p w:rsidR="00195B13" w:rsidRPr="00E05935" w:rsidRDefault="00E8150A" w:rsidP="00195B13">
      <w:pPr>
        <w:pStyle w:val="a4"/>
        <w:numPr>
          <w:ilvl w:val="0"/>
          <w:numId w:val="8"/>
        </w:numPr>
      </w:pPr>
      <w:r>
        <w:rPr>
          <w:lang w:val="en-US"/>
        </w:rPr>
        <w:t>MainActivity.java</w:t>
      </w:r>
    </w:p>
    <w:p w:rsidR="00E05935" w:rsidRPr="00E05935" w:rsidRDefault="00E05935" w:rsidP="007E6A8D">
      <w:pPr>
        <w:pStyle w:val="HTML"/>
        <w:shd w:val="clear" w:color="auto" w:fill="2B2B2B"/>
        <w:spacing w:after="240"/>
        <w:ind w:left="360"/>
        <w:rPr>
          <w:color w:val="A9B7C6"/>
          <w:lang w:val="en-US"/>
        </w:rPr>
      </w:pPr>
      <w:r w:rsidRPr="00E05935">
        <w:rPr>
          <w:color w:val="CC7832"/>
          <w:lang w:val="en-US"/>
        </w:rPr>
        <w:t xml:space="preserve">package </w:t>
      </w:r>
      <w:r w:rsidRPr="00E05935">
        <w:rPr>
          <w:color w:val="A9B7C6"/>
          <w:lang w:val="en-US"/>
        </w:rPr>
        <w:t>com.example.lab5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android.annotation.</w:t>
      </w:r>
      <w:r w:rsidRPr="00E05935">
        <w:rPr>
          <w:color w:val="BBB529"/>
          <w:lang w:val="en-US"/>
        </w:rPr>
        <w:t>TargetApi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android.app.DatePickerDialog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android.app.TimePickerDialog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android.content.Intent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android.os.Build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android.os.Bundle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android.text.format.DateUtils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android.util.Log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android.view.View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android.webkit.WebResourceRequest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android.webkit.WebView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android.webkit.WebViewClient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android.widget.Button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android.widget.DatePicker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android.widget.TextView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android.widget.TimePicker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androidx.appcompat.app.AppCompatActivity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java.util.Calendar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public class </w:t>
      </w:r>
      <w:r w:rsidRPr="00E05935">
        <w:rPr>
          <w:color w:val="A9B7C6"/>
          <w:lang w:val="en-US"/>
        </w:rPr>
        <w:t xml:space="preserve">MainActivity </w:t>
      </w:r>
      <w:r w:rsidRPr="00E05935">
        <w:rPr>
          <w:color w:val="CC7832"/>
          <w:lang w:val="en-US"/>
        </w:rPr>
        <w:t xml:space="preserve">extends </w:t>
      </w:r>
      <w:r w:rsidRPr="00E05935">
        <w:rPr>
          <w:color w:val="A9B7C6"/>
          <w:lang w:val="en-US"/>
        </w:rPr>
        <w:t>AppCompatActivity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 xml:space="preserve">implements </w:t>
      </w:r>
      <w:r w:rsidRPr="00E05935">
        <w:rPr>
          <w:color w:val="A9B7C6"/>
          <w:lang w:val="en-US"/>
        </w:rPr>
        <w:t>Dialog1.OnInputListener {</w:t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private static final </w:t>
      </w:r>
      <w:r w:rsidRPr="00E05935">
        <w:rPr>
          <w:color w:val="A9B7C6"/>
          <w:lang w:val="en-US"/>
        </w:rPr>
        <w:t xml:space="preserve">String </w:t>
      </w:r>
      <w:r w:rsidRPr="00E05935">
        <w:rPr>
          <w:i/>
          <w:iCs/>
          <w:color w:val="9876AA"/>
          <w:lang w:val="en-US"/>
        </w:rPr>
        <w:t xml:space="preserve">TAG </w:t>
      </w:r>
      <w:r w:rsidRPr="00E05935">
        <w:rPr>
          <w:color w:val="A9B7C6"/>
          <w:lang w:val="en-US"/>
        </w:rPr>
        <w:t xml:space="preserve">= </w:t>
      </w:r>
      <w:r w:rsidRPr="00E05935">
        <w:rPr>
          <w:color w:val="6A8759"/>
          <w:lang w:val="en-US"/>
        </w:rPr>
        <w:t>"MainActivity"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public </w:t>
      </w:r>
      <w:r w:rsidRPr="00E05935">
        <w:rPr>
          <w:color w:val="A9B7C6"/>
          <w:lang w:val="en-US"/>
        </w:rPr>
        <w:t xml:space="preserve">TextView </w:t>
      </w:r>
      <w:r w:rsidRPr="00E05935">
        <w:rPr>
          <w:color w:val="9876AA"/>
          <w:lang w:val="en-US"/>
        </w:rPr>
        <w:t>mInputDisplay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public </w:t>
      </w:r>
      <w:r w:rsidRPr="00E05935">
        <w:rPr>
          <w:color w:val="A9B7C6"/>
          <w:lang w:val="en-US"/>
        </w:rPr>
        <w:t xml:space="preserve">String </w:t>
      </w:r>
      <w:r w:rsidRPr="00E05935">
        <w:rPr>
          <w:color w:val="9876AA"/>
          <w:lang w:val="en-US"/>
        </w:rPr>
        <w:t>mInput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 xml:space="preserve">TextView </w:t>
      </w:r>
      <w:r w:rsidRPr="00E05935">
        <w:rPr>
          <w:color w:val="9876AA"/>
          <w:lang w:val="en-US"/>
        </w:rPr>
        <w:t>currentDate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lastRenderedPageBreak/>
        <w:t xml:space="preserve">    </w:t>
      </w:r>
      <w:r w:rsidRPr="00E05935">
        <w:rPr>
          <w:color w:val="A9B7C6"/>
          <w:lang w:val="en-US"/>
        </w:rPr>
        <w:t xml:space="preserve">TextView </w:t>
      </w:r>
      <w:r w:rsidRPr="00E05935">
        <w:rPr>
          <w:color w:val="9876AA"/>
          <w:lang w:val="en-US"/>
        </w:rPr>
        <w:t>currentTime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 xml:space="preserve">Calendar </w:t>
      </w:r>
      <w:r w:rsidRPr="00E05935">
        <w:rPr>
          <w:color w:val="9876AA"/>
          <w:lang w:val="en-US"/>
        </w:rPr>
        <w:t xml:space="preserve">dateAndTime </w:t>
      </w:r>
      <w:r w:rsidRPr="00E05935">
        <w:rPr>
          <w:color w:val="A9B7C6"/>
          <w:lang w:val="en-US"/>
        </w:rPr>
        <w:t>= Calendar.</w:t>
      </w:r>
      <w:r w:rsidRPr="00E05935">
        <w:rPr>
          <w:i/>
          <w:iCs/>
          <w:color w:val="A9B7C6"/>
          <w:lang w:val="en-US"/>
        </w:rPr>
        <w:t>getInstance</w:t>
      </w:r>
      <w:r w:rsidRPr="00E05935">
        <w:rPr>
          <w:color w:val="A9B7C6"/>
          <w:lang w:val="en-US"/>
        </w:rPr>
        <w:t>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808080"/>
          <w:lang w:val="en-US"/>
        </w:rPr>
        <w:t xml:space="preserve">// </w:t>
      </w:r>
      <w:r>
        <w:rPr>
          <w:color w:val="808080"/>
        </w:rPr>
        <w:t>установка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обработчика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времени</w:t>
      </w:r>
      <w:r w:rsidRPr="00E05935">
        <w:rPr>
          <w:color w:val="808080"/>
          <w:lang w:val="en-US"/>
        </w:rPr>
        <w:br/>
        <w:t xml:space="preserve">    </w:t>
      </w:r>
      <w:r w:rsidRPr="00E05935">
        <w:rPr>
          <w:color w:val="A9B7C6"/>
          <w:lang w:val="en-US"/>
        </w:rPr>
        <w:t xml:space="preserve">TimePickerDialog.OnTimeSetListener </w:t>
      </w:r>
      <w:r w:rsidRPr="00E05935">
        <w:rPr>
          <w:color w:val="9876AA"/>
          <w:lang w:val="en-US"/>
        </w:rPr>
        <w:t xml:space="preserve">t </w:t>
      </w:r>
      <w:r w:rsidRPr="00E05935">
        <w:rPr>
          <w:color w:val="A9B7C6"/>
          <w:lang w:val="en-US"/>
        </w:rPr>
        <w:t xml:space="preserve">= 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TimePickerDialog.OnTimeSetListener()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onTimeSet</w:t>
      </w:r>
      <w:r w:rsidRPr="00E05935">
        <w:rPr>
          <w:color w:val="A9B7C6"/>
          <w:lang w:val="en-US"/>
        </w:rPr>
        <w:t>(TimePicker view</w:t>
      </w:r>
      <w:r w:rsidRPr="00E05935">
        <w:rPr>
          <w:color w:val="CC7832"/>
          <w:lang w:val="en-US"/>
        </w:rPr>
        <w:t xml:space="preserve">, int </w:t>
      </w:r>
      <w:r w:rsidRPr="00E05935">
        <w:rPr>
          <w:color w:val="A9B7C6"/>
          <w:lang w:val="en-US"/>
        </w:rPr>
        <w:t>hourOfDay</w:t>
      </w:r>
      <w:r w:rsidRPr="00E05935">
        <w:rPr>
          <w:color w:val="CC7832"/>
          <w:lang w:val="en-US"/>
        </w:rPr>
        <w:t xml:space="preserve">, int </w:t>
      </w:r>
      <w:r w:rsidRPr="00E05935">
        <w:rPr>
          <w:color w:val="A9B7C6"/>
          <w:lang w:val="en-US"/>
        </w:rPr>
        <w:t>minute) {</w:t>
      </w:r>
      <w:r w:rsidRPr="00E05935">
        <w:rPr>
          <w:color w:val="A9B7C6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dateAndTime</w:t>
      </w:r>
      <w:r w:rsidRPr="00E05935">
        <w:rPr>
          <w:color w:val="A9B7C6"/>
          <w:lang w:val="en-US"/>
        </w:rPr>
        <w:t>.set(Calendar.</w:t>
      </w:r>
      <w:r w:rsidRPr="00E05935">
        <w:rPr>
          <w:i/>
          <w:iCs/>
          <w:color w:val="9876AA"/>
          <w:lang w:val="en-US"/>
        </w:rPr>
        <w:t>HOUR_OF_DAY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hourOfDay)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dateAndTime</w:t>
      </w:r>
      <w:r w:rsidRPr="00E05935">
        <w:rPr>
          <w:color w:val="A9B7C6"/>
          <w:lang w:val="en-US"/>
        </w:rPr>
        <w:t>.set(Calendar.</w:t>
      </w:r>
      <w:r w:rsidRPr="00E05935">
        <w:rPr>
          <w:i/>
          <w:iCs/>
          <w:color w:val="9876AA"/>
          <w:lang w:val="en-US"/>
        </w:rPr>
        <w:t>MINUTE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minute)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</w:t>
      </w:r>
      <w:r w:rsidRPr="00E05935">
        <w:rPr>
          <w:color w:val="A9B7C6"/>
          <w:lang w:val="en-US"/>
        </w:rPr>
        <w:t>setInitialTime()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  <w:t xml:space="preserve">    }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808080"/>
          <w:lang w:val="en-US"/>
        </w:rPr>
        <w:t xml:space="preserve">// </w:t>
      </w:r>
      <w:r>
        <w:rPr>
          <w:color w:val="808080"/>
        </w:rPr>
        <w:t>установка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обработчика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даты</w:t>
      </w:r>
      <w:r w:rsidRPr="00E05935">
        <w:rPr>
          <w:color w:val="808080"/>
          <w:lang w:val="en-US"/>
        </w:rPr>
        <w:br/>
        <w:t xml:space="preserve">    </w:t>
      </w:r>
      <w:r w:rsidRPr="00E05935">
        <w:rPr>
          <w:color w:val="A9B7C6"/>
          <w:lang w:val="en-US"/>
        </w:rPr>
        <w:t xml:space="preserve">DatePickerDialog.OnDateSetListener </w:t>
      </w:r>
      <w:r w:rsidRPr="00E05935">
        <w:rPr>
          <w:color w:val="9876AA"/>
          <w:lang w:val="en-US"/>
        </w:rPr>
        <w:t xml:space="preserve">d </w:t>
      </w:r>
      <w:r w:rsidRPr="00E05935">
        <w:rPr>
          <w:color w:val="A9B7C6"/>
          <w:lang w:val="en-US"/>
        </w:rPr>
        <w:t xml:space="preserve">= 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DatePickerDialog.OnDateSetListener()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onDateSet</w:t>
      </w:r>
      <w:r w:rsidRPr="00E05935">
        <w:rPr>
          <w:color w:val="A9B7C6"/>
          <w:lang w:val="en-US"/>
        </w:rPr>
        <w:t>(DatePicker view</w:t>
      </w:r>
      <w:r w:rsidRPr="00E05935">
        <w:rPr>
          <w:color w:val="CC7832"/>
          <w:lang w:val="en-US"/>
        </w:rPr>
        <w:t xml:space="preserve">, int </w:t>
      </w:r>
      <w:r w:rsidRPr="00E05935">
        <w:rPr>
          <w:color w:val="A9B7C6"/>
          <w:lang w:val="en-US"/>
        </w:rPr>
        <w:t>year</w:t>
      </w:r>
      <w:r w:rsidRPr="00E05935">
        <w:rPr>
          <w:color w:val="CC7832"/>
          <w:lang w:val="en-US"/>
        </w:rPr>
        <w:t xml:space="preserve">, int </w:t>
      </w:r>
      <w:r w:rsidRPr="00E05935">
        <w:rPr>
          <w:color w:val="A9B7C6"/>
          <w:lang w:val="en-US"/>
        </w:rPr>
        <w:t>monthOfYear</w:t>
      </w:r>
      <w:r w:rsidRPr="00E05935">
        <w:rPr>
          <w:color w:val="CC7832"/>
          <w:lang w:val="en-US"/>
        </w:rPr>
        <w:t xml:space="preserve">, int </w:t>
      </w:r>
      <w:r w:rsidRPr="00E05935">
        <w:rPr>
          <w:color w:val="A9B7C6"/>
          <w:lang w:val="en-US"/>
        </w:rPr>
        <w:t>dayOfMonth) {</w:t>
      </w:r>
      <w:r w:rsidRPr="00E05935">
        <w:rPr>
          <w:color w:val="A9B7C6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dateAndTime</w:t>
      </w:r>
      <w:r w:rsidRPr="00E05935">
        <w:rPr>
          <w:color w:val="A9B7C6"/>
          <w:lang w:val="en-US"/>
        </w:rPr>
        <w:t>.set(Calendar.</w:t>
      </w:r>
      <w:r w:rsidRPr="00E05935">
        <w:rPr>
          <w:i/>
          <w:iCs/>
          <w:color w:val="9876AA"/>
          <w:lang w:val="en-US"/>
        </w:rPr>
        <w:t>YEAR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year)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dateAndTime</w:t>
      </w:r>
      <w:r w:rsidRPr="00E05935">
        <w:rPr>
          <w:color w:val="A9B7C6"/>
          <w:lang w:val="en-US"/>
        </w:rPr>
        <w:t>.set(Calendar.</w:t>
      </w:r>
      <w:r w:rsidRPr="00E05935">
        <w:rPr>
          <w:i/>
          <w:iCs/>
          <w:color w:val="9876AA"/>
          <w:lang w:val="en-US"/>
        </w:rPr>
        <w:t>MONTH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monthOfYear)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dateAndTime</w:t>
      </w:r>
      <w:r w:rsidRPr="00E05935">
        <w:rPr>
          <w:color w:val="A9B7C6"/>
          <w:lang w:val="en-US"/>
        </w:rPr>
        <w:t>.set(Calendar.</w:t>
      </w:r>
      <w:r w:rsidRPr="00E05935">
        <w:rPr>
          <w:i/>
          <w:iCs/>
          <w:color w:val="9876AA"/>
          <w:lang w:val="en-US"/>
        </w:rPr>
        <w:t>DAY_OF_MONTH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dayOfMonth)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</w:t>
      </w:r>
      <w:r w:rsidRPr="00E05935">
        <w:rPr>
          <w:color w:val="A9B7C6"/>
          <w:lang w:val="en-US"/>
        </w:rPr>
        <w:t>setInitialDate()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  <w:t xml:space="preserve">    }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private </w:t>
      </w:r>
      <w:r w:rsidRPr="00E05935">
        <w:rPr>
          <w:color w:val="A9B7C6"/>
          <w:lang w:val="en-US"/>
        </w:rPr>
        <w:t xml:space="preserve">Button </w:t>
      </w:r>
      <w:r w:rsidRPr="00E05935">
        <w:rPr>
          <w:color w:val="9876AA"/>
          <w:lang w:val="en-US"/>
        </w:rPr>
        <w:t>mOpenDialog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sendInput</w:t>
      </w:r>
      <w:r w:rsidRPr="00E05935">
        <w:rPr>
          <w:color w:val="A9B7C6"/>
          <w:lang w:val="en-US"/>
        </w:rPr>
        <w:t>(String input) {</w:t>
      </w:r>
      <w:r w:rsidRPr="00E05935">
        <w:rPr>
          <w:color w:val="A9B7C6"/>
          <w:lang w:val="en-US"/>
        </w:rPr>
        <w:br/>
        <w:t xml:space="preserve">        Log.</w:t>
      </w:r>
      <w:r w:rsidRPr="00E05935">
        <w:rPr>
          <w:i/>
          <w:iCs/>
          <w:color w:val="A9B7C6"/>
          <w:lang w:val="en-US"/>
        </w:rPr>
        <w:t>d</w:t>
      </w:r>
      <w:r w:rsidRPr="00E05935">
        <w:rPr>
          <w:color w:val="A9B7C6"/>
          <w:lang w:val="en-US"/>
        </w:rPr>
        <w:t>(</w:t>
      </w:r>
      <w:r w:rsidRPr="00E05935">
        <w:rPr>
          <w:i/>
          <w:iCs/>
          <w:color w:val="9876AA"/>
          <w:lang w:val="en-US"/>
        </w:rPr>
        <w:t>TAG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A8759"/>
          <w:lang w:val="en-US"/>
        </w:rPr>
        <w:t xml:space="preserve">"sendInput: got the input: " </w:t>
      </w:r>
      <w:r w:rsidRPr="00E05935">
        <w:rPr>
          <w:color w:val="A9B7C6"/>
          <w:lang w:val="en-US"/>
        </w:rPr>
        <w:t>+ input)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 xml:space="preserve">mInput </w:t>
      </w:r>
      <w:r w:rsidRPr="00E05935">
        <w:rPr>
          <w:color w:val="A9B7C6"/>
          <w:lang w:val="en-US"/>
        </w:rPr>
        <w:t>= input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setInputToTextView()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protected void </w:t>
      </w:r>
      <w:r w:rsidRPr="00E05935">
        <w:rPr>
          <w:color w:val="FFC66D"/>
          <w:lang w:val="en-US"/>
        </w:rPr>
        <w:t>onCreate</w:t>
      </w:r>
      <w:r w:rsidRPr="00E05935">
        <w:rPr>
          <w:color w:val="A9B7C6"/>
          <w:lang w:val="en-US"/>
        </w:rPr>
        <w:t>(Bundle savedInstanceState)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>super</w:t>
      </w:r>
      <w:r w:rsidRPr="00E05935">
        <w:rPr>
          <w:color w:val="A9B7C6"/>
          <w:lang w:val="en-US"/>
        </w:rPr>
        <w:t>.onCreate(savedInstanceState)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setContentView(R.layout.</w:t>
      </w:r>
      <w:r w:rsidRPr="00E05935">
        <w:rPr>
          <w:i/>
          <w:iCs/>
          <w:color w:val="9876AA"/>
          <w:lang w:val="en-US"/>
        </w:rPr>
        <w:t>activity_main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 xml:space="preserve">mOpenDialog </w:t>
      </w:r>
      <w:r w:rsidRPr="00E05935">
        <w:rPr>
          <w:color w:val="A9B7C6"/>
          <w:lang w:val="en-US"/>
        </w:rPr>
        <w:t>= findViewById(R.id.</w:t>
      </w:r>
      <w:r w:rsidRPr="00E05935">
        <w:rPr>
          <w:i/>
          <w:iCs/>
          <w:color w:val="9876AA"/>
          <w:lang w:val="en-US"/>
        </w:rPr>
        <w:t>open_dialog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 xml:space="preserve">mInputDisplay </w:t>
      </w:r>
      <w:r w:rsidRPr="00E05935">
        <w:rPr>
          <w:color w:val="A9B7C6"/>
          <w:lang w:val="en-US"/>
        </w:rPr>
        <w:t>= findViewById(R.id.</w:t>
      </w:r>
      <w:r w:rsidRPr="00E05935">
        <w:rPr>
          <w:i/>
          <w:iCs/>
          <w:color w:val="9876AA"/>
          <w:lang w:val="en-US"/>
        </w:rPr>
        <w:t>input_display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 xml:space="preserve">currentDate </w:t>
      </w:r>
      <w:r w:rsidRPr="00E05935">
        <w:rPr>
          <w:color w:val="A9B7C6"/>
          <w:lang w:val="en-US"/>
        </w:rPr>
        <w:t>= findViewById(R.id.</w:t>
      </w:r>
      <w:r w:rsidRPr="00E05935">
        <w:rPr>
          <w:i/>
          <w:iCs/>
          <w:color w:val="9876AA"/>
          <w:lang w:val="en-US"/>
        </w:rPr>
        <w:t>currentDate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 xml:space="preserve">currentTime </w:t>
      </w:r>
      <w:r w:rsidRPr="00E05935">
        <w:rPr>
          <w:color w:val="A9B7C6"/>
          <w:lang w:val="en-US"/>
        </w:rPr>
        <w:t>= findViewById(R.id.</w:t>
      </w:r>
      <w:r w:rsidRPr="00E05935">
        <w:rPr>
          <w:i/>
          <w:iCs/>
          <w:color w:val="9876AA"/>
          <w:lang w:val="en-US"/>
        </w:rPr>
        <w:t>currentTime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mOpenDialog</w:t>
      </w:r>
      <w:r w:rsidRPr="00E05935">
        <w:rPr>
          <w:color w:val="A9B7C6"/>
          <w:lang w:val="en-US"/>
        </w:rPr>
        <w:t>.setOnClickListener(</w:t>
      </w:r>
      <w:r w:rsidRPr="00E05935">
        <w:rPr>
          <w:color w:val="A9B7C6"/>
          <w:lang w:val="en-US"/>
        </w:rPr>
        <w:br/>
        <w:t xml:space="preserve">                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View.OnClickListener() {</w:t>
      </w:r>
      <w:r w:rsidRPr="00E05935">
        <w:rPr>
          <w:color w:val="A9B7C6"/>
          <w:lang w:val="en-US"/>
        </w:rPr>
        <w:br/>
        <w:t xml:space="preserve">                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            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onClick</w:t>
      </w:r>
      <w:r w:rsidRPr="00E05935">
        <w:rPr>
          <w:color w:val="A9B7C6"/>
          <w:lang w:val="en-US"/>
        </w:rPr>
        <w:t>(View v) {</w:t>
      </w:r>
      <w:r w:rsidRPr="00E05935">
        <w:rPr>
          <w:color w:val="A9B7C6"/>
          <w:lang w:val="en-US"/>
        </w:rPr>
        <w:br/>
        <w:t xml:space="preserve">                        Log.</w:t>
      </w:r>
      <w:r w:rsidRPr="00E05935">
        <w:rPr>
          <w:i/>
          <w:iCs/>
          <w:color w:val="A9B7C6"/>
          <w:lang w:val="en-US"/>
        </w:rPr>
        <w:t>d</w:t>
      </w:r>
      <w:r w:rsidRPr="00E05935">
        <w:rPr>
          <w:color w:val="A9B7C6"/>
          <w:lang w:val="en-US"/>
        </w:rPr>
        <w:t>(</w:t>
      </w:r>
      <w:r w:rsidRPr="00E05935">
        <w:rPr>
          <w:i/>
          <w:iCs/>
          <w:color w:val="9876AA"/>
          <w:lang w:val="en-US"/>
        </w:rPr>
        <w:t>TAG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A8759"/>
          <w:lang w:val="en-US"/>
        </w:rPr>
        <w:t>"onClick: opening dialog."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                </w:t>
      </w:r>
      <w:r w:rsidRPr="00E05935">
        <w:rPr>
          <w:color w:val="A9B7C6"/>
          <w:lang w:val="en-US"/>
        </w:rPr>
        <w:t>Dialog1 dialog</w:t>
      </w:r>
      <w:r w:rsidRPr="00E05935">
        <w:rPr>
          <w:color w:val="A9B7C6"/>
          <w:lang w:val="en-US"/>
        </w:rPr>
        <w:br/>
        <w:t xml:space="preserve">                                = 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Dialog1()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            </w:t>
      </w:r>
      <w:r w:rsidRPr="00E05935">
        <w:rPr>
          <w:color w:val="A9B7C6"/>
          <w:lang w:val="en-US"/>
        </w:rPr>
        <w:t>dialog.show(getFragmentManager()</w:t>
      </w:r>
      <w:r w:rsidRPr="00E05935">
        <w:rPr>
          <w:color w:val="CC7832"/>
          <w:lang w:val="en-US"/>
        </w:rPr>
        <w:t>,</w:t>
      </w:r>
      <w:r w:rsidRPr="00E05935">
        <w:rPr>
          <w:color w:val="CC7832"/>
          <w:lang w:val="en-US"/>
        </w:rPr>
        <w:br/>
        <w:t xml:space="preserve">                                </w:t>
      </w:r>
      <w:r w:rsidRPr="00E05935">
        <w:rPr>
          <w:color w:val="6A8759"/>
          <w:lang w:val="en-US"/>
        </w:rPr>
        <w:t>"MyCustomDialog"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    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  <w:t xml:space="preserve">                })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setInitialDate()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setInitialTime()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WebView webView = findViewById(R.id.</w:t>
      </w:r>
      <w:r w:rsidRPr="00E05935">
        <w:rPr>
          <w:i/>
          <w:iCs/>
          <w:color w:val="9876AA"/>
          <w:lang w:val="en-US"/>
        </w:rPr>
        <w:t>webView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webView.getSettings().setJavaScriptEnabled(</w:t>
      </w:r>
      <w:r w:rsidRPr="00E05935">
        <w:rPr>
          <w:color w:val="CC7832"/>
          <w:lang w:val="en-US"/>
        </w:rPr>
        <w:t>true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webView.setWebViewClient(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MyWebViewClient())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webView.loadUrl(</w:t>
      </w:r>
      <w:r w:rsidRPr="00E05935">
        <w:rPr>
          <w:color w:val="6A8759"/>
          <w:lang w:val="en-US"/>
        </w:rPr>
        <w:t>"https://ya.ru"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lastRenderedPageBreak/>
        <w:br/>
        <w:t xml:space="preserve">    </w:t>
      </w:r>
      <w:r w:rsidRPr="00E05935">
        <w:rPr>
          <w:color w:val="CC7832"/>
          <w:lang w:val="en-US"/>
        </w:rPr>
        <w:t xml:space="preserve">private void </w:t>
      </w:r>
      <w:r w:rsidRPr="00E05935">
        <w:rPr>
          <w:color w:val="FFC66D"/>
          <w:lang w:val="en-US"/>
        </w:rPr>
        <w:t>setInputToTextView</w:t>
      </w:r>
      <w:r w:rsidRPr="00E05935">
        <w:rPr>
          <w:color w:val="A9B7C6"/>
          <w:lang w:val="en-US"/>
        </w:rPr>
        <w:t>()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mInputDisplay</w:t>
      </w:r>
      <w:r w:rsidRPr="00E05935">
        <w:rPr>
          <w:color w:val="A9B7C6"/>
          <w:lang w:val="en-US"/>
        </w:rPr>
        <w:t>.setText(</w:t>
      </w:r>
      <w:r w:rsidRPr="00E05935">
        <w:rPr>
          <w:color w:val="9876AA"/>
          <w:lang w:val="en-US"/>
        </w:rPr>
        <w:t>mInput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808080"/>
          <w:lang w:val="en-US"/>
        </w:rPr>
        <w:t xml:space="preserve">// </w:t>
      </w:r>
      <w:r>
        <w:rPr>
          <w:color w:val="808080"/>
        </w:rPr>
        <w:t>отображаем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диалоговое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окно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даты</w:t>
      </w:r>
      <w:r w:rsidRPr="00E05935">
        <w:rPr>
          <w:color w:val="808080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setDate</w:t>
      </w:r>
      <w:r w:rsidRPr="00E05935">
        <w:rPr>
          <w:color w:val="A9B7C6"/>
          <w:lang w:val="en-US"/>
        </w:rPr>
        <w:t>(View v)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DatePickerDialog(MainActivity.</w:t>
      </w:r>
      <w:r w:rsidRPr="00E05935">
        <w:rPr>
          <w:color w:val="CC7832"/>
          <w:lang w:val="en-US"/>
        </w:rPr>
        <w:t xml:space="preserve">this, </w:t>
      </w:r>
      <w:r w:rsidRPr="00E05935">
        <w:rPr>
          <w:color w:val="9876AA"/>
          <w:lang w:val="en-US"/>
        </w:rPr>
        <w:t>d</w:t>
      </w:r>
      <w:r w:rsidRPr="00E05935">
        <w:rPr>
          <w:color w:val="CC7832"/>
          <w:lang w:val="en-US"/>
        </w:rPr>
        <w:t>,</w:t>
      </w:r>
      <w:r w:rsidRPr="00E05935">
        <w:rPr>
          <w:color w:val="CC7832"/>
          <w:lang w:val="en-US"/>
        </w:rPr>
        <w:br/>
        <w:t xml:space="preserve">                </w:t>
      </w:r>
      <w:r w:rsidRPr="00E05935">
        <w:rPr>
          <w:color w:val="9876AA"/>
          <w:lang w:val="en-US"/>
        </w:rPr>
        <w:t>dateAndTime</w:t>
      </w:r>
      <w:r w:rsidRPr="00E05935">
        <w:rPr>
          <w:color w:val="A9B7C6"/>
          <w:lang w:val="en-US"/>
        </w:rPr>
        <w:t>.get(Calendar.</w:t>
      </w:r>
      <w:r w:rsidRPr="00E05935">
        <w:rPr>
          <w:i/>
          <w:iCs/>
          <w:color w:val="9876AA"/>
          <w:lang w:val="en-US"/>
        </w:rPr>
        <w:t>YEAR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,</w:t>
      </w:r>
      <w:r w:rsidRPr="00E05935">
        <w:rPr>
          <w:color w:val="CC7832"/>
          <w:lang w:val="en-US"/>
        </w:rPr>
        <w:br/>
        <w:t xml:space="preserve">                </w:t>
      </w:r>
      <w:r w:rsidRPr="00E05935">
        <w:rPr>
          <w:color w:val="9876AA"/>
          <w:lang w:val="en-US"/>
        </w:rPr>
        <w:t>dateAndTime</w:t>
      </w:r>
      <w:r w:rsidRPr="00E05935">
        <w:rPr>
          <w:color w:val="A9B7C6"/>
          <w:lang w:val="en-US"/>
        </w:rPr>
        <w:t>.get(Calendar.</w:t>
      </w:r>
      <w:r w:rsidRPr="00E05935">
        <w:rPr>
          <w:i/>
          <w:iCs/>
          <w:color w:val="9876AA"/>
          <w:lang w:val="en-US"/>
        </w:rPr>
        <w:t>MONTH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,</w:t>
      </w:r>
      <w:r w:rsidRPr="00E05935">
        <w:rPr>
          <w:color w:val="CC7832"/>
          <w:lang w:val="en-US"/>
        </w:rPr>
        <w:br/>
        <w:t xml:space="preserve">                </w:t>
      </w:r>
      <w:r w:rsidRPr="00E05935">
        <w:rPr>
          <w:color w:val="9876AA"/>
          <w:lang w:val="en-US"/>
        </w:rPr>
        <w:t>dateAndTime</w:t>
      </w:r>
      <w:r w:rsidRPr="00E05935">
        <w:rPr>
          <w:color w:val="A9B7C6"/>
          <w:lang w:val="en-US"/>
        </w:rPr>
        <w:t>.get(Calendar.</w:t>
      </w:r>
      <w:r w:rsidRPr="00E05935">
        <w:rPr>
          <w:i/>
          <w:iCs/>
          <w:color w:val="9876AA"/>
          <w:lang w:val="en-US"/>
        </w:rPr>
        <w:t>DAY_OF_MONTH</w:t>
      </w:r>
      <w:r w:rsidRPr="00E05935">
        <w:rPr>
          <w:color w:val="A9B7C6"/>
          <w:lang w:val="en-US"/>
        </w:rPr>
        <w:t>))</w:t>
      </w:r>
      <w:r w:rsidRPr="00E05935">
        <w:rPr>
          <w:color w:val="A9B7C6"/>
          <w:lang w:val="en-US"/>
        </w:rPr>
        <w:br/>
        <w:t xml:space="preserve">                .show()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808080"/>
          <w:lang w:val="en-US"/>
        </w:rPr>
        <w:t xml:space="preserve">// </w:t>
      </w:r>
      <w:r>
        <w:rPr>
          <w:color w:val="808080"/>
        </w:rPr>
        <w:t>отображаем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диалоговое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окно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времени</w:t>
      </w:r>
      <w:r w:rsidRPr="00E05935">
        <w:rPr>
          <w:color w:val="808080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setTime</w:t>
      </w:r>
      <w:r w:rsidRPr="00E05935">
        <w:rPr>
          <w:color w:val="A9B7C6"/>
          <w:lang w:val="en-US"/>
        </w:rPr>
        <w:t>(View v)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TimePickerDialog(MainActivity.</w:t>
      </w:r>
      <w:r w:rsidRPr="00E05935">
        <w:rPr>
          <w:color w:val="CC7832"/>
          <w:lang w:val="en-US"/>
        </w:rPr>
        <w:t xml:space="preserve">this, </w:t>
      </w:r>
      <w:r w:rsidRPr="00E05935">
        <w:rPr>
          <w:color w:val="9876AA"/>
          <w:lang w:val="en-US"/>
        </w:rPr>
        <w:t>t</w:t>
      </w:r>
      <w:r w:rsidRPr="00E05935">
        <w:rPr>
          <w:color w:val="CC7832"/>
          <w:lang w:val="en-US"/>
        </w:rPr>
        <w:t>,</w:t>
      </w:r>
      <w:r w:rsidRPr="00E05935">
        <w:rPr>
          <w:color w:val="CC7832"/>
          <w:lang w:val="en-US"/>
        </w:rPr>
        <w:br/>
        <w:t xml:space="preserve">                </w:t>
      </w:r>
      <w:r w:rsidRPr="00E05935">
        <w:rPr>
          <w:color w:val="9876AA"/>
          <w:lang w:val="en-US"/>
        </w:rPr>
        <w:t>dateAndTime</w:t>
      </w:r>
      <w:r w:rsidRPr="00E05935">
        <w:rPr>
          <w:color w:val="A9B7C6"/>
          <w:lang w:val="en-US"/>
        </w:rPr>
        <w:t>.get(Calendar.</w:t>
      </w:r>
      <w:r w:rsidRPr="00E05935">
        <w:rPr>
          <w:i/>
          <w:iCs/>
          <w:color w:val="9876AA"/>
          <w:lang w:val="en-US"/>
        </w:rPr>
        <w:t>HOUR_OF_DAY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,</w:t>
      </w:r>
      <w:r w:rsidRPr="00E05935">
        <w:rPr>
          <w:color w:val="CC7832"/>
          <w:lang w:val="en-US"/>
        </w:rPr>
        <w:br/>
        <w:t xml:space="preserve">                </w:t>
      </w:r>
      <w:r w:rsidRPr="00E05935">
        <w:rPr>
          <w:color w:val="9876AA"/>
          <w:lang w:val="en-US"/>
        </w:rPr>
        <w:t>dateAndTime</w:t>
      </w:r>
      <w:r w:rsidRPr="00E05935">
        <w:rPr>
          <w:color w:val="A9B7C6"/>
          <w:lang w:val="en-US"/>
        </w:rPr>
        <w:t>.get(Calendar.</w:t>
      </w:r>
      <w:r w:rsidRPr="00E05935">
        <w:rPr>
          <w:i/>
          <w:iCs/>
          <w:color w:val="9876AA"/>
          <w:lang w:val="en-US"/>
        </w:rPr>
        <w:t>MINUTE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, true</w:t>
      </w:r>
      <w:r w:rsidRPr="00E05935">
        <w:rPr>
          <w:color w:val="A9B7C6"/>
          <w:lang w:val="en-US"/>
        </w:rPr>
        <w:t>)</w:t>
      </w:r>
      <w:r w:rsidRPr="00E05935">
        <w:rPr>
          <w:color w:val="A9B7C6"/>
          <w:lang w:val="en-US"/>
        </w:rPr>
        <w:br/>
        <w:t xml:space="preserve">                .show()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808080"/>
          <w:lang w:val="en-US"/>
        </w:rPr>
        <w:t xml:space="preserve">// </w:t>
      </w:r>
      <w:r>
        <w:rPr>
          <w:color w:val="808080"/>
        </w:rPr>
        <w:t>установка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начальных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даты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времени</w:t>
      </w:r>
      <w:r w:rsidRPr="00E05935">
        <w:rPr>
          <w:color w:val="808080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private void </w:t>
      </w:r>
      <w:r w:rsidRPr="00E05935">
        <w:rPr>
          <w:color w:val="FFC66D"/>
          <w:lang w:val="en-US"/>
        </w:rPr>
        <w:t>setInitialDate</w:t>
      </w:r>
      <w:r w:rsidRPr="00E05935">
        <w:rPr>
          <w:color w:val="A9B7C6"/>
          <w:lang w:val="en-US"/>
        </w:rPr>
        <w:t>() {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currentDate</w:t>
      </w:r>
      <w:r w:rsidRPr="00E05935">
        <w:rPr>
          <w:color w:val="A9B7C6"/>
          <w:lang w:val="en-US"/>
        </w:rPr>
        <w:t>.setText(DateUtils.</w:t>
      </w:r>
      <w:r w:rsidRPr="00E05935">
        <w:rPr>
          <w:i/>
          <w:iCs/>
          <w:color w:val="A9B7C6"/>
          <w:lang w:val="en-US"/>
        </w:rPr>
        <w:t>formatDateTime</w:t>
      </w:r>
      <w:r w:rsidRPr="00E05935">
        <w:rPr>
          <w:color w:val="A9B7C6"/>
          <w:lang w:val="en-US"/>
        </w:rPr>
        <w:t>(</w:t>
      </w:r>
      <w:r w:rsidRPr="00E05935">
        <w:rPr>
          <w:color w:val="CC7832"/>
          <w:lang w:val="en-US"/>
        </w:rPr>
        <w:t>this,</w:t>
      </w:r>
      <w:r w:rsidRPr="00E05935">
        <w:rPr>
          <w:color w:val="CC7832"/>
          <w:lang w:val="en-US"/>
        </w:rPr>
        <w:br/>
        <w:t xml:space="preserve">                </w:t>
      </w:r>
      <w:r w:rsidRPr="00E05935">
        <w:rPr>
          <w:color w:val="9876AA"/>
          <w:lang w:val="en-US"/>
        </w:rPr>
        <w:t>dateAndTime</w:t>
      </w:r>
      <w:r w:rsidRPr="00E05935">
        <w:rPr>
          <w:color w:val="A9B7C6"/>
          <w:lang w:val="en-US"/>
        </w:rPr>
        <w:t>.getTimeInMillis()</w:t>
      </w:r>
      <w:r w:rsidRPr="00E05935">
        <w:rPr>
          <w:color w:val="CC7832"/>
          <w:lang w:val="en-US"/>
        </w:rPr>
        <w:t>,</w:t>
      </w:r>
      <w:r w:rsidRPr="00E05935">
        <w:rPr>
          <w:color w:val="CC7832"/>
          <w:lang w:val="en-US"/>
        </w:rPr>
        <w:br/>
        <w:t xml:space="preserve">                </w:t>
      </w:r>
      <w:r w:rsidRPr="00E05935">
        <w:rPr>
          <w:color w:val="A9B7C6"/>
          <w:lang w:val="en-US"/>
        </w:rPr>
        <w:t>DateUtils.</w:t>
      </w:r>
      <w:r w:rsidRPr="00E05935">
        <w:rPr>
          <w:i/>
          <w:iCs/>
          <w:color w:val="9876AA"/>
          <w:lang w:val="en-US"/>
        </w:rPr>
        <w:t xml:space="preserve">FORMAT_SHOW_DATE </w:t>
      </w:r>
      <w:r w:rsidRPr="00E05935">
        <w:rPr>
          <w:color w:val="A9B7C6"/>
          <w:lang w:val="en-US"/>
        </w:rPr>
        <w:t>| DateUtils.</w:t>
      </w:r>
      <w:r w:rsidRPr="00E05935">
        <w:rPr>
          <w:i/>
          <w:iCs/>
          <w:color w:val="9876AA"/>
          <w:lang w:val="en-US"/>
        </w:rPr>
        <w:t>FORMAT_SHOW_YEAR</w:t>
      </w:r>
      <w:r w:rsidRPr="00E05935">
        <w:rPr>
          <w:color w:val="A9B7C6"/>
          <w:lang w:val="en-US"/>
        </w:rPr>
        <w:t>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private void </w:t>
      </w:r>
      <w:r w:rsidRPr="00E05935">
        <w:rPr>
          <w:color w:val="FFC66D"/>
          <w:lang w:val="en-US"/>
        </w:rPr>
        <w:t>setInitialTime</w:t>
      </w:r>
      <w:r w:rsidRPr="00E05935">
        <w:rPr>
          <w:color w:val="A9B7C6"/>
          <w:lang w:val="en-US"/>
        </w:rPr>
        <w:t>() {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currentTime</w:t>
      </w:r>
      <w:r w:rsidRPr="00E05935">
        <w:rPr>
          <w:color w:val="A9B7C6"/>
          <w:lang w:val="en-US"/>
        </w:rPr>
        <w:t>.setText(DateUtils.</w:t>
      </w:r>
      <w:r w:rsidRPr="00E05935">
        <w:rPr>
          <w:i/>
          <w:iCs/>
          <w:color w:val="A9B7C6"/>
          <w:lang w:val="en-US"/>
        </w:rPr>
        <w:t>formatDateTime</w:t>
      </w:r>
      <w:r w:rsidRPr="00E05935">
        <w:rPr>
          <w:color w:val="A9B7C6"/>
          <w:lang w:val="en-US"/>
        </w:rPr>
        <w:t>(</w:t>
      </w:r>
      <w:r w:rsidRPr="00E05935">
        <w:rPr>
          <w:color w:val="CC7832"/>
          <w:lang w:val="en-US"/>
        </w:rPr>
        <w:t>this,</w:t>
      </w:r>
      <w:r w:rsidRPr="00E05935">
        <w:rPr>
          <w:color w:val="CC7832"/>
          <w:lang w:val="en-US"/>
        </w:rPr>
        <w:br/>
        <w:t xml:space="preserve">                </w:t>
      </w:r>
      <w:r w:rsidRPr="00E05935">
        <w:rPr>
          <w:color w:val="9876AA"/>
          <w:lang w:val="en-US"/>
        </w:rPr>
        <w:t>dateAndTime</w:t>
      </w:r>
      <w:r w:rsidRPr="00E05935">
        <w:rPr>
          <w:color w:val="A9B7C6"/>
          <w:lang w:val="en-US"/>
        </w:rPr>
        <w:t>.getTimeInMillis()</w:t>
      </w:r>
      <w:r w:rsidRPr="00E05935">
        <w:rPr>
          <w:color w:val="CC7832"/>
          <w:lang w:val="en-US"/>
        </w:rPr>
        <w:t>,</w:t>
      </w:r>
      <w:r w:rsidRPr="00E05935">
        <w:rPr>
          <w:color w:val="CC7832"/>
          <w:lang w:val="en-US"/>
        </w:rPr>
        <w:br/>
        <w:t xml:space="preserve">                </w:t>
      </w:r>
      <w:r w:rsidRPr="00E05935">
        <w:rPr>
          <w:color w:val="A9B7C6"/>
          <w:lang w:val="en-US"/>
        </w:rPr>
        <w:t>DateUtils.</w:t>
      </w:r>
      <w:r w:rsidRPr="00E05935">
        <w:rPr>
          <w:i/>
          <w:iCs/>
          <w:color w:val="9876AA"/>
          <w:lang w:val="en-US"/>
        </w:rPr>
        <w:t>FORMAT_SHOW_TIME</w:t>
      </w:r>
      <w:r w:rsidRPr="00E05935">
        <w:rPr>
          <w:color w:val="A9B7C6"/>
          <w:lang w:val="en-US"/>
        </w:rPr>
        <w:t>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NextActivity</w:t>
      </w:r>
      <w:r w:rsidRPr="00E05935">
        <w:rPr>
          <w:color w:val="A9B7C6"/>
          <w:lang w:val="en-US"/>
        </w:rPr>
        <w:t>(View v) {</w:t>
      </w:r>
      <w:r w:rsidRPr="00E05935">
        <w:rPr>
          <w:color w:val="A9B7C6"/>
          <w:lang w:val="en-US"/>
        </w:rPr>
        <w:br/>
        <w:t xml:space="preserve">        startActivity(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Intent(</w:t>
      </w:r>
      <w:r w:rsidRPr="00E05935">
        <w:rPr>
          <w:color w:val="CC7832"/>
          <w:lang w:val="en-US"/>
        </w:rPr>
        <w:t xml:space="preserve">this, </w:t>
      </w:r>
      <w:r w:rsidRPr="00E05935">
        <w:rPr>
          <w:color w:val="A9B7C6"/>
          <w:lang w:val="en-US"/>
        </w:rPr>
        <w:t>Activity2.</w:t>
      </w:r>
      <w:r w:rsidRPr="00E05935">
        <w:rPr>
          <w:color w:val="CC7832"/>
          <w:lang w:val="en-US"/>
        </w:rPr>
        <w:t>class</w:t>
      </w:r>
      <w:r w:rsidRPr="00E05935">
        <w:rPr>
          <w:color w:val="A9B7C6"/>
          <w:lang w:val="en-US"/>
        </w:rPr>
        <w:t>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private class </w:t>
      </w:r>
      <w:r w:rsidRPr="00E05935">
        <w:rPr>
          <w:color w:val="A9B7C6"/>
          <w:lang w:val="en-US"/>
        </w:rPr>
        <w:t xml:space="preserve">MyWebViewClient </w:t>
      </w:r>
      <w:r w:rsidRPr="00E05935">
        <w:rPr>
          <w:color w:val="CC7832"/>
          <w:lang w:val="en-US"/>
        </w:rPr>
        <w:t xml:space="preserve">extends </w:t>
      </w:r>
      <w:r w:rsidRPr="00E05935">
        <w:rPr>
          <w:color w:val="A9B7C6"/>
          <w:lang w:val="en-US"/>
        </w:rPr>
        <w:t>WebViewClient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BBB529"/>
          <w:lang w:val="en-US"/>
        </w:rPr>
        <w:t>@TargetApi</w:t>
      </w:r>
      <w:r w:rsidRPr="00E05935">
        <w:rPr>
          <w:color w:val="A9B7C6"/>
          <w:lang w:val="en-US"/>
        </w:rPr>
        <w:t>(Build.VERSION_CODES.</w:t>
      </w:r>
      <w:r w:rsidRPr="00E05935">
        <w:rPr>
          <w:i/>
          <w:iCs/>
          <w:color w:val="9876AA"/>
          <w:lang w:val="en-US"/>
        </w:rPr>
        <w:t>N</w:t>
      </w:r>
      <w:r w:rsidRPr="00E05935">
        <w:rPr>
          <w:color w:val="A9B7C6"/>
          <w:lang w:val="en-US"/>
        </w:rPr>
        <w:t>)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 xml:space="preserve">public boolean </w:t>
      </w:r>
      <w:r w:rsidRPr="00E05935">
        <w:rPr>
          <w:color w:val="FFC66D"/>
          <w:lang w:val="en-US"/>
        </w:rPr>
        <w:t>shouldOverrideUrlLoading</w:t>
      </w:r>
      <w:r w:rsidRPr="00E05935">
        <w:rPr>
          <w:color w:val="A9B7C6"/>
          <w:lang w:val="en-US"/>
        </w:rPr>
        <w:t>(WebView view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WebResourceRequest request) {</w:t>
      </w:r>
      <w:r w:rsidRPr="00E05935">
        <w:rPr>
          <w:color w:val="A9B7C6"/>
          <w:lang w:val="en-US"/>
        </w:rPr>
        <w:br/>
        <w:t xml:space="preserve">            view.loadUrl(request.getUrl().toString())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return true;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808080"/>
          <w:lang w:val="en-US"/>
        </w:rPr>
        <w:t xml:space="preserve">// </w:t>
      </w:r>
      <w:r>
        <w:rPr>
          <w:color w:val="808080"/>
        </w:rPr>
        <w:t>Для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старых</w:t>
      </w:r>
      <w:r w:rsidRPr="00E05935">
        <w:rPr>
          <w:color w:val="808080"/>
          <w:lang w:val="en-US"/>
        </w:rPr>
        <w:t xml:space="preserve"> </w:t>
      </w:r>
      <w:r>
        <w:rPr>
          <w:color w:val="808080"/>
        </w:rPr>
        <w:t>устройств</w:t>
      </w:r>
      <w:r w:rsidRPr="00E05935">
        <w:rPr>
          <w:color w:val="808080"/>
          <w:lang w:val="en-US"/>
        </w:rPr>
        <w:br/>
        <w:t xml:space="preserve">    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 xml:space="preserve">public boolean </w:t>
      </w:r>
      <w:r w:rsidRPr="00E05935">
        <w:rPr>
          <w:color w:val="FFC66D"/>
          <w:lang w:val="en-US"/>
        </w:rPr>
        <w:t>shouldOverrideUrlLoading</w:t>
      </w:r>
      <w:r w:rsidRPr="00E05935">
        <w:rPr>
          <w:color w:val="A9B7C6"/>
          <w:lang w:val="en-US"/>
        </w:rPr>
        <w:t>(WebView view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String url) {</w:t>
      </w:r>
      <w:r w:rsidRPr="00E05935">
        <w:rPr>
          <w:color w:val="A9B7C6"/>
          <w:lang w:val="en-US"/>
        </w:rPr>
        <w:br/>
        <w:t xml:space="preserve">            view.loadUrl(url)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return true;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  <w:t xml:space="preserve">    }</w:t>
      </w:r>
      <w:r w:rsidRPr="00E05935">
        <w:rPr>
          <w:color w:val="A9B7C6"/>
          <w:lang w:val="en-US"/>
        </w:rPr>
        <w:br/>
        <w:t>}</w:t>
      </w:r>
      <w:r w:rsidRPr="00E05935">
        <w:rPr>
          <w:color w:val="A9B7C6"/>
          <w:lang w:val="en-US"/>
        </w:rPr>
        <w:br/>
      </w:r>
    </w:p>
    <w:p w:rsidR="00E05935" w:rsidRDefault="00E05935" w:rsidP="00E05935">
      <w:pPr>
        <w:pStyle w:val="a4"/>
        <w:ind w:left="360"/>
        <w:rPr>
          <w:lang w:val="en-US"/>
        </w:rPr>
      </w:pPr>
    </w:p>
    <w:p w:rsidR="00E05935" w:rsidRPr="00E05935" w:rsidRDefault="00E05935" w:rsidP="00E05935">
      <w:pPr>
        <w:pStyle w:val="a4"/>
        <w:ind w:left="360"/>
        <w:rPr>
          <w:lang w:val="en-US"/>
        </w:rPr>
      </w:pPr>
    </w:p>
    <w:p w:rsidR="00195B13" w:rsidRDefault="00E8150A" w:rsidP="00195B13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Dialog1.java</w:t>
      </w:r>
    </w:p>
    <w:p w:rsidR="00E05935" w:rsidRPr="007E6A8D" w:rsidRDefault="00E05935" w:rsidP="007E6A8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E05935">
        <w:rPr>
          <w:color w:val="CC7832"/>
          <w:lang w:val="en-US"/>
        </w:rPr>
        <w:t xml:space="preserve">package </w:t>
      </w:r>
      <w:r w:rsidRPr="00E05935">
        <w:rPr>
          <w:color w:val="A9B7C6"/>
          <w:lang w:val="en-US"/>
        </w:rPr>
        <w:t>com.example.lab5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android.content.Context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android.os.Bundle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android.util.Log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android.view.LayoutInflater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android.view.View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android.view.ViewGroup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android.widget.EditText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android.widget.TextView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public class </w:t>
      </w:r>
      <w:r w:rsidRPr="00E05935">
        <w:rPr>
          <w:color w:val="A9B7C6"/>
          <w:lang w:val="en-US"/>
        </w:rPr>
        <w:t>Dialog1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 xml:space="preserve">extends </w:t>
      </w:r>
      <w:r w:rsidRPr="00E05935">
        <w:rPr>
          <w:color w:val="A9B7C6"/>
          <w:lang w:val="en-US"/>
        </w:rPr>
        <w:t>android.app.DialogFragment {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private static final </w:t>
      </w:r>
      <w:r w:rsidRPr="00E05935">
        <w:rPr>
          <w:color w:val="A9B7C6"/>
          <w:lang w:val="en-US"/>
        </w:rPr>
        <w:t xml:space="preserve">String </w:t>
      </w:r>
      <w:r w:rsidRPr="00E05935">
        <w:rPr>
          <w:i/>
          <w:iCs/>
          <w:color w:val="9876AA"/>
          <w:lang w:val="en-US"/>
        </w:rPr>
        <w:t xml:space="preserve">TAG </w:t>
      </w:r>
      <w:r w:rsidRPr="00E05935">
        <w:rPr>
          <w:color w:val="A9B7C6"/>
          <w:lang w:val="en-US"/>
        </w:rPr>
        <w:t xml:space="preserve">= </w:t>
      </w:r>
      <w:r w:rsidRPr="00E05935">
        <w:rPr>
          <w:color w:val="6A8759"/>
          <w:lang w:val="en-US"/>
        </w:rPr>
        <w:t>"DialogFragment"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public </w:t>
      </w:r>
      <w:r w:rsidRPr="00E05935">
        <w:rPr>
          <w:color w:val="A9B7C6"/>
          <w:lang w:val="en-US"/>
        </w:rPr>
        <w:t xml:space="preserve">OnInputListener </w:t>
      </w:r>
      <w:r w:rsidRPr="00E05935">
        <w:rPr>
          <w:color w:val="9876AA"/>
          <w:lang w:val="en-US"/>
        </w:rPr>
        <w:t>mOnInputListener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private </w:t>
      </w:r>
      <w:r w:rsidRPr="00E05935">
        <w:rPr>
          <w:color w:val="A9B7C6"/>
          <w:lang w:val="en-US"/>
        </w:rPr>
        <w:t xml:space="preserve">EditText </w:t>
      </w:r>
      <w:r w:rsidRPr="00E05935">
        <w:rPr>
          <w:color w:val="9876AA"/>
          <w:lang w:val="en-US"/>
        </w:rPr>
        <w:t>mInput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private </w:t>
      </w:r>
      <w:r w:rsidRPr="00E05935">
        <w:rPr>
          <w:color w:val="A9B7C6"/>
          <w:lang w:val="en-US"/>
        </w:rPr>
        <w:t xml:space="preserve">TextView </w:t>
      </w:r>
      <w:r w:rsidRPr="00E05935">
        <w:rPr>
          <w:color w:val="9876AA"/>
          <w:lang w:val="en-US"/>
        </w:rPr>
        <w:t>mActionOk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9876AA"/>
          <w:lang w:val="en-US"/>
        </w:rPr>
        <w:t>mActionCancel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</w:t>
      </w:r>
      <w:r w:rsidRPr="00E05935">
        <w:rPr>
          <w:color w:val="A9B7C6"/>
          <w:lang w:val="en-US"/>
        </w:rPr>
        <w:t xml:space="preserve">View </w:t>
      </w:r>
      <w:r w:rsidRPr="00E05935">
        <w:rPr>
          <w:color w:val="FFC66D"/>
          <w:lang w:val="en-US"/>
        </w:rPr>
        <w:t>onCreateView</w:t>
      </w:r>
      <w:r w:rsidRPr="00E05935">
        <w:rPr>
          <w:color w:val="A9B7C6"/>
          <w:lang w:val="en-US"/>
        </w:rPr>
        <w:t>(LayoutInflater inflater</w:t>
      </w:r>
      <w:r w:rsidRPr="00E05935">
        <w:rPr>
          <w:color w:val="CC7832"/>
          <w:lang w:val="en-US"/>
        </w:rPr>
        <w:t>,</w:t>
      </w:r>
      <w:r w:rsidRPr="00E05935">
        <w:rPr>
          <w:color w:val="CC7832"/>
          <w:lang w:val="en-US"/>
        </w:rPr>
        <w:br/>
        <w:t xml:space="preserve">                             </w:t>
      </w:r>
      <w:r w:rsidRPr="00E05935">
        <w:rPr>
          <w:color w:val="A9B7C6"/>
          <w:lang w:val="en-US"/>
        </w:rPr>
        <w:t>ViewGroup container</w:t>
      </w:r>
      <w:r w:rsidRPr="00E05935">
        <w:rPr>
          <w:color w:val="CC7832"/>
          <w:lang w:val="en-US"/>
        </w:rPr>
        <w:t>,</w:t>
      </w:r>
      <w:r w:rsidRPr="00E05935">
        <w:rPr>
          <w:color w:val="CC7832"/>
          <w:lang w:val="en-US"/>
        </w:rPr>
        <w:br/>
        <w:t xml:space="preserve">                             </w:t>
      </w:r>
      <w:r w:rsidRPr="00E05935">
        <w:rPr>
          <w:color w:val="A9B7C6"/>
          <w:lang w:val="en-US"/>
        </w:rPr>
        <w:t>Bundle savedInstanceState) {</w:t>
      </w:r>
      <w:r w:rsidRPr="00E05935">
        <w:rPr>
          <w:color w:val="A9B7C6"/>
          <w:lang w:val="en-US"/>
        </w:rPr>
        <w:br/>
        <w:t xml:space="preserve">        View view = inflater.inflate(</w:t>
      </w:r>
      <w:r w:rsidRPr="00E05935">
        <w:rPr>
          <w:color w:val="A9B7C6"/>
          <w:lang w:val="en-US"/>
        </w:rPr>
        <w:br/>
        <w:t xml:space="preserve">                R.layout.</w:t>
      </w:r>
      <w:r w:rsidRPr="00E05935">
        <w:rPr>
          <w:i/>
          <w:iCs/>
          <w:color w:val="9876AA"/>
          <w:lang w:val="en-US"/>
        </w:rPr>
        <w:t>dialog1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container</w:t>
      </w:r>
      <w:r w:rsidRPr="00E05935">
        <w:rPr>
          <w:color w:val="CC7832"/>
          <w:lang w:val="en-US"/>
        </w:rPr>
        <w:t>, false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mActionCancel</w:t>
      </w:r>
      <w:r w:rsidRPr="00E05935">
        <w:rPr>
          <w:color w:val="9876AA"/>
          <w:lang w:val="en-US"/>
        </w:rPr>
        <w:br/>
        <w:t xml:space="preserve">                </w:t>
      </w:r>
      <w:r w:rsidRPr="00E05935">
        <w:rPr>
          <w:color w:val="A9B7C6"/>
          <w:lang w:val="en-US"/>
        </w:rPr>
        <w:t>= view.findViewById(R.id.</w:t>
      </w:r>
      <w:r w:rsidRPr="00E05935">
        <w:rPr>
          <w:i/>
          <w:iCs/>
          <w:color w:val="9876AA"/>
          <w:lang w:val="en-US"/>
        </w:rPr>
        <w:t>action_cancel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 xml:space="preserve">mActionOk </w:t>
      </w:r>
      <w:r w:rsidRPr="00E05935">
        <w:rPr>
          <w:color w:val="A9B7C6"/>
          <w:lang w:val="en-US"/>
        </w:rPr>
        <w:t>= view.findViewById(R.id.</w:t>
      </w:r>
      <w:r w:rsidRPr="00E05935">
        <w:rPr>
          <w:i/>
          <w:iCs/>
          <w:color w:val="9876AA"/>
          <w:lang w:val="en-US"/>
        </w:rPr>
        <w:t>action_ok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 xml:space="preserve">mInput </w:t>
      </w:r>
      <w:r w:rsidRPr="00E05935">
        <w:rPr>
          <w:color w:val="A9B7C6"/>
          <w:lang w:val="en-US"/>
        </w:rPr>
        <w:t>= view.findViewById(R.id.</w:t>
      </w:r>
      <w:r w:rsidRPr="00E05935">
        <w:rPr>
          <w:i/>
          <w:iCs/>
          <w:color w:val="9876AA"/>
          <w:lang w:val="en-US"/>
        </w:rPr>
        <w:t>input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mActionCancel</w:t>
      </w:r>
      <w:r w:rsidRPr="00E05935">
        <w:rPr>
          <w:color w:val="A9B7C6"/>
          <w:lang w:val="en-US"/>
        </w:rPr>
        <w:t>.setOnClickListener(</w:t>
      </w:r>
      <w:r w:rsidRPr="00E05935">
        <w:rPr>
          <w:color w:val="A9B7C6"/>
          <w:lang w:val="en-US"/>
        </w:rPr>
        <w:br/>
        <w:t xml:space="preserve">                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View.OnClickListener() {</w:t>
      </w:r>
      <w:r w:rsidRPr="00E05935">
        <w:rPr>
          <w:color w:val="A9B7C6"/>
          <w:lang w:val="en-US"/>
        </w:rPr>
        <w:br/>
        <w:t xml:space="preserve">                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            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onClick</w:t>
      </w:r>
      <w:r w:rsidRPr="00E05935">
        <w:rPr>
          <w:color w:val="A9B7C6"/>
          <w:lang w:val="en-US"/>
        </w:rPr>
        <w:t>(View v) {</w:t>
      </w:r>
      <w:r w:rsidRPr="00E05935">
        <w:rPr>
          <w:color w:val="A9B7C6"/>
          <w:lang w:val="en-US"/>
        </w:rPr>
        <w:br/>
        <w:t xml:space="preserve">                        Log.</w:t>
      </w:r>
      <w:r w:rsidRPr="00E05935">
        <w:rPr>
          <w:i/>
          <w:iCs/>
          <w:color w:val="A9B7C6"/>
          <w:lang w:val="en-US"/>
        </w:rPr>
        <w:t>d</w:t>
      </w:r>
      <w:r w:rsidRPr="00E05935">
        <w:rPr>
          <w:color w:val="A9B7C6"/>
          <w:lang w:val="en-US"/>
        </w:rPr>
        <w:t>(</w:t>
      </w:r>
      <w:r w:rsidRPr="00E05935">
        <w:rPr>
          <w:i/>
          <w:iCs/>
          <w:color w:val="9876AA"/>
          <w:lang w:val="en-US"/>
        </w:rPr>
        <w:t>TAG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A8759"/>
          <w:lang w:val="en-US"/>
        </w:rPr>
        <w:t>"onClick: closing dialog"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            </w:t>
      </w:r>
      <w:r w:rsidRPr="00E05935">
        <w:rPr>
          <w:color w:val="A9B7C6"/>
          <w:lang w:val="en-US"/>
        </w:rPr>
        <w:t>getDialog().dismiss()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    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  <w:t xml:space="preserve">                })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mActionOk</w:t>
      </w:r>
      <w:r w:rsidRPr="00E05935">
        <w:rPr>
          <w:color w:val="A9B7C6"/>
          <w:lang w:val="en-US"/>
        </w:rPr>
        <w:t>.setOnClickListener(</w:t>
      </w:r>
      <w:r w:rsidRPr="00E05935">
        <w:rPr>
          <w:color w:val="A9B7C6"/>
          <w:lang w:val="en-US"/>
        </w:rPr>
        <w:br/>
        <w:t xml:space="preserve">                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View.OnClickListener() {</w:t>
      </w:r>
      <w:r w:rsidRPr="00E05935">
        <w:rPr>
          <w:color w:val="A9B7C6"/>
          <w:lang w:val="en-US"/>
        </w:rPr>
        <w:br/>
        <w:t xml:space="preserve">                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            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onClick</w:t>
      </w:r>
      <w:r w:rsidRPr="00E05935">
        <w:rPr>
          <w:color w:val="A9B7C6"/>
          <w:lang w:val="en-US"/>
        </w:rPr>
        <w:t>(View v) {</w:t>
      </w:r>
      <w:r w:rsidRPr="00E05935">
        <w:rPr>
          <w:color w:val="A9B7C6"/>
          <w:lang w:val="en-US"/>
        </w:rPr>
        <w:br/>
        <w:t xml:space="preserve">                        Log.</w:t>
      </w:r>
      <w:r w:rsidRPr="00E05935">
        <w:rPr>
          <w:i/>
          <w:iCs/>
          <w:color w:val="A9B7C6"/>
          <w:lang w:val="en-US"/>
        </w:rPr>
        <w:t>d</w:t>
      </w:r>
      <w:r w:rsidRPr="00E05935">
        <w:rPr>
          <w:color w:val="A9B7C6"/>
          <w:lang w:val="en-US"/>
        </w:rPr>
        <w:t>(</w:t>
      </w:r>
      <w:r w:rsidRPr="00E05935">
        <w:rPr>
          <w:i/>
          <w:iCs/>
          <w:color w:val="9876AA"/>
          <w:lang w:val="en-US"/>
        </w:rPr>
        <w:t>TAG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A8759"/>
          <w:lang w:val="en-US"/>
        </w:rPr>
        <w:t>"onClick: capturing input"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            </w:t>
      </w:r>
      <w:r w:rsidRPr="00E05935">
        <w:rPr>
          <w:color w:val="A9B7C6"/>
          <w:lang w:val="en-US"/>
        </w:rPr>
        <w:t>String input</w:t>
      </w:r>
      <w:r w:rsidRPr="00E05935">
        <w:rPr>
          <w:color w:val="A9B7C6"/>
          <w:lang w:val="en-US"/>
        </w:rPr>
        <w:br/>
        <w:t xml:space="preserve">                                = </w:t>
      </w:r>
      <w:r w:rsidRPr="00E05935">
        <w:rPr>
          <w:color w:val="9876AA"/>
          <w:lang w:val="en-US"/>
        </w:rPr>
        <w:t>mInput</w:t>
      </w:r>
      <w:r w:rsidRPr="00E05935">
        <w:rPr>
          <w:color w:val="A9B7C6"/>
          <w:lang w:val="en-US"/>
        </w:rPr>
        <w:t>.getText().toString()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            </w:t>
      </w:r>
      <w:r w:rsidRPr="00E05935">
        <w:rPr>
          <w:color w:val="9876AA"/>
          <w:lang w:val="en-US"/>
        </w:rPr>
        <w:t>mOnInputListener</w:t>
      </w:r>
      <w:r w:rsidRPr="00E05935">
        <w:rPr>
          <w:color w:val="A9B7C6"/>
          <w:lang w:val="en-US"/>
        </w:rPr>
        <w:t>.sendInput(input)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            </w:t>
      </w:r>
      <w:r w:rsidRPr="00E05935">
        <w:rPr>
          <w:color w:val="A9B7C6"/>
          <w:lang w:val="en-US"/>
        </w:rPr>
        <w:t>getDialog().dismiss()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    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  <w:t xml:space="preserve">                })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return </w:t>
      </w:r>
      <w:r w:rsidRPr="00E05935">
        <w:rPr>
          <w:color w:val="A9B7C6"/>
          <w:lang w:val="en-US"/>
        </w:rPr>
        <w:t>view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onAttach</w:t>
      </w:r>
      <w:r w:rsidRPr="00E05935">
        <w:rPr>
          <w:color w:val="A9B7C6"/>
          <w:lang w:val="en-US"/>
        </w:rPr>
        <w:t>(Context context)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>super</w:t>
      </w:r>
      <w:r w:rsidRPr="00E05935">
        <w:rPr>
          <w:color w:val="A9B7C6"/>
          <w:lang w:val="en-US"/>
        </w:rPr>
        <w:t>.onAttach(context)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mOnInputListener</w:t>
      </w:r>
      <w:r w:rsidRPr="00E05935">
        <w:rPr>
          <w:color w:val="9876AA"/>
          <w:lang w:val="en-US"/>
        </w:rPr>
        <w:br/>
        <w:t xml:space="preserve">                </w:t>
      </w:r>
      <w:r w:rsidRPr="00E05935">
        <w:rPr>
          <w:color w:val="A9B7C6"/>
          <w:lang w:val="en-US"/>
        </w:rPr>
        <w:t>= (OnInputListener) getActivity()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lastRenderedPageBreak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interface </w:t>
      </w:r>
      <w:r w:rsidRPr="00E05935">
        <w:rPr>
          <w:color w:val="A9B7C6"/>
          <w:lang w:val="en-US"/>
        </w:rPr>
        <w:t>OnInputListener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 xml:space="preserve">void </w:t>
      </w:r>
      <w:r w:rsidRPr="00E05935">
        <w:rPr>
          <w:color w:val="FFC66D"/>
          <w:lang w:val="en-US"/>
        </w:rPr>
        <w:t>sendInput</w:t>
      </w:r>
      <w:r w:rsidRPr="00E05935">
        <w:rPr>
          <w:color w:val="A9B7C6"/>
          <w:lang w:val="en-US"/>
        </w:rPr>
        <w:t>(String input)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  <w:t>}</w:t>
      </w:r>
    </w:p>
    <w:p w:rsidR="00195B13" w:rsidRDefault="00E8150A" w:rsidP="00195B13">
      <w:pPr>
        <w:pStyle w:val="a4"/>
        <w:numPr>
          <w:ilvl w:val="0"/>
          <w:numId w:val="8"/>
        </w:numPr>
        <w:rPr>
          <w:lang w:val="en-US"/>
        </w:rPr>
      </w:pPr>
      <w:r w:rsidRPr="00E05935">
        <w:rPr>
          <w:lang w:val="en-US"/>
        </w:rPr>
        <w:t>dialog1</w:t>
      </w:r>
      <w:r>
        <w:rPr>
          <w:lang w:val="en-US"/>
        </w:rPr>
        <w:t>.xml</w:t>
      </w:r>
    </w:p>
    <w:p w:rsidR="00E05935" w:rsidRPr="007E6A8D" w:rsidRDefault="00E05935" w:rsidP="007E6A8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E05935">
        <w:rPr>
          <w:color w:val="E8BF6A"/>
          <w:lang w:val="en-US"/>
        </w:rPr>
        <w:t>&lt;?</w:t>
      </w:r>
      <w:r w:rsidRPr="00E05935">
        <w:rPr>
          <w:color w:val="BABABA"/>
          <w:lang w:val="en-US"/>
        </w:rPr>
        <w:t>xml version</w:t>
      </w:r>
      <w:r w:rsidRPr="00E05935">
        <w:rPr>
          <w:color w:val="6A8759"/>
          <w:lang w:val="en-US"/>
        </w:rPr>
        <w:t xml:space="preserve">="1.0" </w:t>
      </w:r>
      <w:r w:rsidRPr="00E05935">
        <w:rPr>
          <w:color w:val="BABABA"/>
          <w:lang w:val="en-US"/>
        </w:rPr>
        <w:t>encoding</w:t>
      </w:r>
      <w:r w:rsidRPr="00E05935">
        <w:rPr>
          <w:color w:val="6A8759"/>
          <w:lang w:val="en-US"/>
        </w:rPr>
        <w:t>="utf-8"</w:t>
      </w:r>
      <w:r w:rsidRPr="00E05935">
        <w:rPr>
          <w:color w:val="E8BF6A"/>
          <w:lang w:val="en-US"/>
        </w:rPr>
        <w:t>?&gt;</w:t>
      </w:r>
      <w:r w:rsidRPr="00E05935">
        <w:rPr>
          <w:color w:val="E8BF6A"/>
          <w:lang w:val="en-US"/>
        </w:rPr>
        <w:br/>
        <w:t xml:space="preserve">&lt;RelativeLayout </w:t>
      </w:r>
      <w:r w:rsidRPr="00E05935">
        <w:rPr>
          <w:color w:val="BABABA"/>
          <w:lang w:val="en-US"/>
        </w:rPr>
        <w:t>xmlns:</w:t>
      </w:r>
      <w:r w:rsidRPr="00E05935">
        <w:rPr>
          <w:color w:val="9876AA"/>
          <w:lang w:val="en-US"/>
        </w:rPr>
        <w:t>android</w:t>
      </w:r>
      <w:r w:rsidRPr="00E05935">
        <w:rPr>
          <w:color w:val="6A8759"/>
          <w:lang w:val="en-US"/>
        </w:rPr>
        <w:t>="http://schemas.android.com/apk/res/android"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="match_parent"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="match_parent"</w:t>
      </w:r>
      <w:r w:rsidRPr="00E05935">
        <w:rPr>
          <w:color w:val="E8BF6A"/>
          <w:lang w:val="en-US"/>
        </w:rPr>
        <w:t>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&lt;RelativeLayout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="367dp"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="185dp"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:background</w:t>
      </w:r>
      <w:r w:rsidRPr="00E05935">
        <w:rPr>
          <w:color w:val="6A8759"/>
          <w:lang w:val="en-US"/>
        </w:rPr>
        <w:t>="#FFFFFF"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:padding</w:t>
      </w:r>
      <w:r w:rsidRPr="00E05935">
        <w:rPr>
          <w:color w:val="6A8759"/>
          <w:lang w:val="en-US"/>
        </w:rPr>
        <w:t>="10dp"</w:t>
      </w:r>
      <w:r w:rsidRPr="00E05935">
        <w:rPr>
          <w:color w:val="E8BF6A"/>
          <w:lang w:val="en-US"/>
        </w:rPr>
        <w:t>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    &lt;TextView</w:t>
      </w:r>
      <w:r w:rsidRPr="00E05935">
        <w:rPr>
          <w:color w:val="E8BF6A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="@+id/heading"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="344dp"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="Dialog window"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:textColor</w:t>
      </w:r>
      <w:r w:rsidRPr="00E05935">
        <w:rPr>
          <w:color w:val="6A8759"/>
          <w:lang w:val="en-US"/>
        </w:rPr>
        <w:t>="#000"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:textSize</w:t>
      </w:r>
      <w:r w:rsidRPr="00E05935">
        <w:rPr>
          <w:color w:val="6A8759"/>
          <w:lang w:val="en-US"/>
        </w:rPr>
        <w:t xml:space="preserve">="18sp"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    &lt;EditText</w:t>
      </w:r>
      <w:r w:rsidRPr="00E05935">
        <w:rPr>
          <w:color w:val="E8BF6A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="@+id/input"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="320dp"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="40dp"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:layout_below</w:t>
      </w:r>
      <w:r w:rsidRPr="00E05935">
        <w:rPr>
          <w:color w:val="6A8759"/>
          <w:lang w:val="en-US"/>
        </w:rPr>
        <w:t>="@id/heading"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:layout_marginTop</w:t>
      </w:r>
      <w:r w:rsidRPr="00E05935">
        <w:rPr>
          <w:color w:val="6A8759"/>
          <w:lang w:val="en-US"/>
        </w:rPr>
        <w:t>="45dp"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:background</w:t>
      </w:r>
      <w:r w:rsidRPr="00E05935">
        <w:rPr>
          <w:color w:val="6A8759"/>
          <w:lang w:val="en-US"/>
        </w:rPr>
        <w:t>="@null"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:hint</w:t>
      </w:r>
      <w:r w:rsidRPr="00E05935">
        <w:rPr>
          <w:color w:val="6A8759"/>
          <w:lang w:val="en-US"/>
        </w:rPr>
        <w:t>="Enter text here</w:t>
      </w:r>
      <w:r w:rsidRPr="00E05935">
        <w:rPr>
          <w:color w:val="6A8759"/>
          <w:lang w:val="en-US"/>
        </w:rPr>
        <w:br/>
        <w:t>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:textColor</w:t>
      </w:r>
      <w:r w:rsidRPr="00E05935">
        <w:rPr>
          <w:color w:val="6A8759"/>
          <w:lang w:val="en-US"/>
        </w:rPr>
        <w:t xml:space="preserve">="#000"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    &lt;TextView</w:t>
      </w:r>
      <w:r w:rsidRPr="00E05935">
        <w:rPr>
          <w:color w:val="E8BF6A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="@+id/action_ok"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="61dp"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:layout_alignParentRight</w:t>
      </w:r>
      <w:r w:rsidRPr="00E05935">
        <w:rPr>
          <w:color w:val="6A8759"/>
          <w:lang w:val="en-US"/>
        </w:rPr>
        <w:t>="true"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:layout_alignParentBottom</w:t>
      </w:r>
      <w:r w:rsidRPr="00E05935">
        <w:rPr>
          <w:color w:val="6A8759"/>
          <w:lang w:val="en-US"/>
        </w:rPr>
        <w:t>="true"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:layout_marginRight</w:t>
      </w:r>
      <w:r w:rsidRPr="00E05935">
        <w:rPr>
          <w:color w:val="6A8759"/>
          <w:lang w:val="en-US"/>
        </w:rPr>
        <w:t>="20dp"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:layout_marginBottom</w:t>
      </w:r>
      <w:r w:rsidRPr="00E05935">
        <w:rPr>
          <w:color w:val="6A8759"/>
          <w:lang w:val="en-US"/>
        </w:rPr>
        <w:t>="10dp"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="Ok"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:textColor</w:t>
      </w:r>
      <w:r w:rsidRPr="00E05935">
        <w:rPr>
          <w:color w:val="6A8759"/>
          <w:lang w:val="en-US"/>
        </w:rPr>
        <w:t>="#000000"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:textSize</w:t>
      </w:r>
      <w:r w:rsidRPr="00E05935">
        <w:rPr>
          <w:color w:val="6A8759"/>
          <w:lang w:val="en-US"/>
        </w:rPr>
        <w:t xml:space="preserve">="24sp"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    &lt;TextView</w:t>
      </w:r>
      <w:r w:rsidRPr="00E05935">
        <w:rPr>
          <w:color w:val="E8BF6A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="@+id/action_cancel"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="134dp"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="29dp"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:layout_alignParentLeft</w:t>
      </w:r>
      <w:r w:rsidRPr="00E05935">
        <w:rPr>
          <w:color w:val="6A8759"/>
          <w:lang w:val="en-US"/>
        </w:rPr>
        <w:t>="true"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:layout_alignParentBottom</w:t>
      </w:r>
      <w:r w:rsidRPr="00E05935">
        <w:rPr>
          <w:color w:val="6A8759"/>
          <w:lang w:val="en-US"/>
        </w:rPr>
        <w:t>="true"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:layout_marginLeft</w:t>
      </w:r>
      <w:r w:rsidRPr="00E05935">
        <w:rPr>
          <w:color w:val="6A8759"/>
          <w:lang w:val="en-US"/>
        </w:rPr>
        <w:t>="20dp"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:layout_marginRight</w:t>
      </w:r>
      <w:r w:rsidRPr="00E05935">
        <w:rPr>
          <w:color w:val="6A8759"/>
          <w:lang w:val="en-US"/>
        </w:rPr>
        <w:t>="20dp"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:layout_marginBottom</w:t>
      </w:r>
      <w:r w:rsidRPr="00E05935">
        <w:rPr>
          <w:color w:val="6A8759"/>
          <w:lang w:val="en-US"/>
        </w:rPr>
        <w:t>="10dp"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="Cancel"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:textColor</w:t>
      </w:r>
      <w:r w:rsidRPr="00E05935">
        <w:rPr>
          <w:color w:val="6A8759"/>
          <w:lang w:val="en-US"/>
        </w:rPr>
        <w:t>="#000000"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:textSize</w:t>
      </w:r>
      <w:r w:rsidRPr="00E05935">
        <w:rPr>
          <w:color w:val="6A8759"/>
          <w:lang w:val="en-US"/>
        </w:rPr>
        <w:t xml:space="preserve">="24sp"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lastRenderedPageBreak/>
        <w:t xml:space="preserve">    &lt;/RelativeLayout&gt;</w:t>
      </w:r>
      <w:r w:rsidRPr="00E05935">
        <w:rPr>
          <w:color w:val="E8BF6A"/>
          <w:lang w:val="en-US"/>
        </w:rPr>
        <w:br/>
        <w:t>&lt;/RelativeLayout&gt;</w:t>
      </w:r>
    </w:p>
    <w:p w:rsidR="00E05935" w:rsidRPr="00E05935" w:rsidRDefault="00E05935" w:rsidP="00E05935">
      <w:pPr>
        <w:pStyle w:val="a4"/>
        <w:numPr>
          <w:ilvl w:val="0"/>
          <w:numId w:val="8"/>
        </w:numPr>
        <w:rPr>
          <w:lang w:val="en-US"/>
        </w:rPr>
      </w:pPr>
      <w:r w:rsidRPr="00E05935">
        <w:rPr>
          <w:lang w:val="en-US"/>
        </w:rPr>
        <w:t>activity</w:t>
      </w:r>
      <w:r>
        <w:rPr>
          <w:lang w:val="en-US"/>
        </w:rPr>
        <w:t>_main.xml</w:t>
      </w:r>
    </w:p>
    <w:p w:rsidR="00E05935" w:rsidRPr="007E6A8D" w:rsidRDefault="00E05935" w:rsidP="007E6A8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E05935">
        <w:rPr>
          <w:color w:val="E8BF6A"/>
          <w:lang w:val="en-US"/>
        </w:rPr>
        <w:t>&lt;?</w:t>
      </w:r>
      <w:r w:rsidRPr="00E05935">
        <w:rPr>
          <w:color w:val="BABABA"/>
          <w:lang w:val="en-US"/>
        </w:rPr>
        <w:t>xml version</w:t>
      </w:r>
      <w:r w:rsidRPr="00E05935">
        <w:rPr>
          <w:color w:val="6A8759"/>
          <w:lang w:val="en-US"/>
        </w:rPr>
        <w:t xml:space="preserve">="1.0" </w:t>
      </w:r>
      <w:r w:rsidRPr="00E05935">
        <w:rPr>
          <w:color w:val="BABABA"/>
          <w:lang w:val="en-US"/>
        </w:rPr>
        <w:t>encoding</w:t>
      </w:r>
      <w:r w:rsidRPr="00E05935">
        <w:rPr>
          <w:color w:val="6A8759"/>
          <w:lang w:val="en-US"/>
        </w:rPr>
        <w:t>="utf-8"</w:t>
      </w:r>
      <w:r w:rsidRPr="00E05935">
        <w:rPr>
          <w:color w:val="E8BF6A"/>
          <w:lang w:val="en-US"/>
        </w:rPr>
        <w:t>?&gt;</w:t>
      </w:r>
      <w:r w:rsidRPr="00E05935">
        <w:rPr>
          <w:color w:val="E8BF6A"/>
          <w:lang w:val="en-US"/>
        </w:rPr>
        <w:br/>
        <w:t xml:space="preserve">&lt;RelativeLayout </w:t>
      </w:r>
      <w:r w:rsidRPr="00E05935">
        <w:rPr>
          <w:color w:val="BABABA"/>
          <w:lang w:val="en-US"/>
        </w:rPr>
        <w:t>xmlns:</w:t>
      </w:r>
      <w:r w:rsidRPr="00E05935">
        <w:rPr>
          <w:color w:val="9876AA"/>
          <w:lang w:val="en-US"/>
        </w:rPr>
        <w:t>android</w:t>
      </w:r>
      <w:r w:rsidRPr="00E05935">
        <w:rPr>
          <w:color w:val="6A8759"/>
          <w:lang w:val="en-US"/>
        </w:rPr>
        <w:t>="http://schemas.android.com/apk/res/android"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BABABA"/>
          <w:lang w:val="en-US"/>
        </w:rPr>
        <w:t>xmlns:</w:t>
      </w:r>
      <w:r w:rsidRPr="00E05935">
        <w:rPr>
          <w:color w:val="9876AA"/>
          <w:lang w:val="en-US"/>
        </w:rPr>
        <w:t>app</w:t>
      </w:r>
      <w:r w:rsidRPr="00E05935">
        <w:rPr>
          <w:color w:val="6A8759"/>
          <w:lang w:val="en-US"/>
        </w:rPr>
        <w:t>="http://schemas.android.com/apk/res-auto"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BABABA"/>
          <w:lang w:val="en-US"/>
        </w:rPr>
        <w:t>xmlns:</w:t>
      </w:r>
      <w:r w:rsidRPr="00E05935">
        <w:rPr>
          <w:color w:val="9876AA"/>
          <w:lang w:val="en-US"/>
        </w:rPr>
        <w:t>tools</w:t>
      </w:r>
      <w:r w:rsidRPr="00E05935">
        <w:rPr>
          <w:color w:val="6A8759"/>
          <w:lang w:val="en-US"/>
        </w:rPr>
        <w:t>="http://schemas.android.com/tools"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="match_parent"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="match_parent"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9876AA"/>
          <w:lang w:val="en-US"/>
        </w:rPr>
        <w:t>tools</w:t>
      </w:r>
      <w:r w:rsidRPr="00E05935">
        <w:rPr>
          <w:color w:val="BABABA"/>
          <w:lang w:val="en-US"/>
        </w:rPr>
        <w:t>:context</w:t>
      </w:r>
      <w:r w:rsidRPr="00E05935">
        <w:rPr>
          <w:color w:val="6A8759"/>
          <w:lang w:val="en-US"/>
        </w:rPr>
        <w:t>=".MainActivity"</w:t>
      </w:r>
      <w:r w:rsidRPr="00E05935">
        <w:rPr>
          <w:color w:val="E8BF6A"/>
          <w:lang w:val="en-US"/>
        </w:rPr>
        <w:t>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&lt;androidx.constraintlayout.widget.ConstraintLayout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="match_parent"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="match_parent"</w:t>
      </w:r>
      <w:r w:rsidRPr="00E05935">
        <w:rPr>
          <w:color w:val="E8BF6A"/>
          <w:lang w:val="en-US"/>
        </w:rPr>
        <w:t>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    &lt;TextView</w:t>
      </w:r>
      <w:r w:rsidRPr="00E05935">
        <w:rPr>
          <w:color w:val="E8BF6A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="@+id/heading"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:layout_marginStart</w:t>
      </w:r>
      <w:r w:rsidRPr="00E05935">
        <w:rPr>
          <w:color w:val="6A8759"/>
          <w:lang w:val="en-US"/>
        </w:rPr>
        <w:t>="180dp"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:layout_marginEnd</w:t>
      </w:r>
      <w:r w:rsidRPr="00E05935">
        <w:rPr>
          <w:color w:val="6A8759"/>
          <w:lang w:val="en-US"/>
        </w:rPr>
        <w:t>="179dp"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="Lab5"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:textColor</w:t>
      </w:r>
      <w:r w:rsidRPr="00E05935">
        <w:rPr>
          <w:color w:val="6A8759"/>
          <w:lang w:val="en-US"/>
        </w:rPr>
        <w:t>="#000"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:textSize</w:t>
      </w:r>
      <w:r w:rsidRPr="00E05935">
        <w:rPr>
          <w:color w:val="6A8759"/>
          <w:lang w:val="en-US"/>
        </w:rPr>
        <w:t>="48sp"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:layout_constraintBottom_toBottomOf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:layout_constraintEnd_toEndOf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:layout_constraintHorizontal_bias</w:t>
      </w:r>
      <w:r w:rsidRPr="00E05935">
        <w:rPr>
          <w:color w:val="6A8759"/>
          <w:lang w:val="en-US"/>
        </w:rPr>
        <w:t>="0.685"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:layout_constraintStart_toStartOf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:layout_constraintTop_toTopOf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:layout_constraintVertical_bias</w:t>
      </w:r>
      <w:r w:rsidRPr="00E05935">
        <w:rPr>
          <w:color w:val="6A8759"/>
          <w:lang w:val="en-US"/>
        </w:rPr>
        <w:t xml:space="preserve">="0.098"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    &lt;TextView</w:t>
      </w:r>
      <w:r w:rsidRPr="00E05935">
        <w:rPr>
          <w:color w:val="E8BF6A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="@+id/input_display"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="83dp"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="23dp"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:layout_marginTop</w:t>
      </w:r>
      <w:r w:rsidRPr="00E05935">
        <w:rPr>
          <w:color w:val="6A8759"/>
          <w:lang w:val="en-US"/>
        </w:rPr>
        <w:t>="8dp"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:textColor</w:t>
      </w:r>
      <w:r w:rsidRPr="00E05935">
        <w:rPr>
          <w:color w:val="6A8759"/>
          <w:lang w:val="en-US"/>
        </w:rPr>
        <w:t>="#000"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:textSize</w:t>
      </w:r>
      <w:r w:rsidRPr="00E05935">
        <w:rPr>
          <w:color w:val="6A8759"/>
          <w:lang w:val="en-US"/>
        </w:rPr>
        <w:t>="15sp"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:layout_constraintBottom_toBottomOf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:layout_constraintEnd_toEndOf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:layout_constraintHorizontal_bias</w:t>
      </w:r>
      <w:r w:rsidRPr="00E05935">
        <w:rPr>
          <w:color w:val="6A8759"/>
          <w:lang w:val="en-US"/>
        </w:rPr>
        <w:t>="0.698"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:layout_constraintStart_toStartOf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:layout_constraintTop_toTopOf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:layout_constraintVertical_bias</w:t>
      </w:r>
      <w:r w:rsidRPr="00E05935">
        <w:rPr>
          <w:color w:val="6A8759"/>
          <w:lang w:val="en-US"/>
        </w:rPr>
        <w:t xml:space="preserve">="0.238"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    &lt;Button</w:t>
      </w:r>
      <w:r w:rsidRPr="00E05935">
        <w:rPr>
          <w:color w:val="E8BF6A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="@+id/open_dialog"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="112dp"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="65dp"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="open dialog"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:layout_constraintBottom_toBottomOf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:layout_constraintEnd_toEndOf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:layout_constraintHorizontal_bias</w:t>
      </w:r>
      <w:r w:rsidRPr="00E05935">
        <w:rPr>
          <w:color w:val="6A8759"/>
          <w:lang w:val="en-US"/>
        </w:rPr>
        <w:t>="0.103"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:layout_constraintStart_toStartOf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:layout_constraintTop_toBottomOf</w:t>
      </w:r>
      <w:r w:rsidRPr="00E05935">
        <w:rPr>
          <w:color w:val="6A8759"/>
          <w:lang w:val="en-US"/>
        </w:rPr>
        <w:t>="@+id/heading"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:layout_constraintVertical_bias</w:t>
      </w:r>
      <w:r w:rsidRPr="00E05935">
        <w:rPr>
          <w:color w:val="6A8759"/>
          <w:lang w:val="en-US"/>
        </w:rPr>
        <w:t xml:space="preserve">="0.041"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    &lt;Button</w:t>
      </w:r>
      <w:r w:rsidRPr="00E05935">
        <w:rPr>
          <w:color w:val="E8BF6A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="@+id/button_date"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:layout_marginStart</w:t>
      </w:r>
      <w:r w:rsidRPr="00E05935">
        <w:rPr>
          <w:color w:val="6A8759"/>
          <w:lang w:val="en-US"/>
        </w:rPr>
        <w:t>="12dp"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:onClick</w:t>
      </w:r>
      <w:r w:rsidRPr="00E05935">
        <w:rPr>
          <w:color w:val="6A8759"/>
          <w:lang w:val="en-US"/>
        </w:rPr>
        <w:t>="setDate"</w:t>
      </w:r>
      <w:r w:rsidRPr="00E05935">
        <w:rPr>
          <w:color w:val="6A8759"/>
          <w:lang w:val="en-US"/>
        </w:rPr>
        <w:br/>
      </w:r>
      <w:r w:rsidRPr="00E05935">
        <w:rPr>
          <w:color w:val="6A8759"/>
          <w:lang w:val="en-US"/>
        </w:rPr>
        <w:lastRenderedPageBreak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="Change Date"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:layout_constraintBottom_toBottomOf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:layout_constraintStart_toStartOf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:layout_constraintTop_toTopOf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:layout_constraintVertical_bias</w:t>
      </w:r>
      <w:r w:rsidRPr="00E05935">
        <w:rPr>
          <w:color w:val="6A8759"/>
          <w:lang w:val="en-US"/>
        </w:rPr>
        <w:t xml:space="preserve">="0.398"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    &lt;TextView</w:t>
      </w:r>
      <w:r w:rsidRPr="00E05935">
        <w:rPr>
          <w:color w:val="E8BF6A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="@+id/currentDate"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="187dp"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="33dp"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:layout_marginStart</w:t>
      </w:r>
      <w:r w:rsidRPr="00E05935">
        <w:rPr>
          <w:color w:val="6A8759"/>
          <w:lang w:val="en-US"/>
        </w:rPr>
        <w:t>="16dp"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:textSize</w:t>
      </w:r>
      <w:r w:rsidRPr="00E05935">
        <w:rPr>
          <w:color w:val="6A8759"/>
          <w:lang w:val="en-US"/>
        </w:rPr>
        <w:t>="20sp"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:layout_constraintBottom_toBottomOf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:layout_constraintRight_toRightOf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:layout_constraintStart_toEndOf</w:t>
      </w:r>
      <w:r w:rsidRPr="00E05935">
        <w:rPr>
          <w:color w:val="6A8759"/>
          <w:lang w:val="en-US"/>
        </w:rPr>
        <w:t>="@+id/button_date"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:layout_constraintTop_toTopOf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:layout_constraintVertical_bias</w:t>
      </w:r>
      <w:r w:rsidRPr="00E05935">
        <w:rPr>
          <w:color w:val="6A8759"/>
          <w:lang w:val="en-US"/>
        </w:rPr>
        <w:t xml:space="preserve">="0.401"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    &lt;TextView</w:t>
      </w:r>
      <w:r w:rsidRPr="00E05935">
        <w:rPr>
          <w:color w:val="E8BF6A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="@+id/currentTime"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="187dp"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="33dp"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:layout_marginStart</w:t>
      </w:r>
      <w:r w:rsidRPr="00E05935">
        <w:rPr>
          <w:color w:val="6A8759"/>
          <w:lang w:val="en-US"/>
        </w:rPr>
        <w:t>="16dp"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:textSize</w:t>
      </w:r>
      <w:r w:rsidRPr="00E05935">
        <w:rPr>
          <w:color w:val="6A8759"/>
          <w:lang w:val="en-US"/>
        </w:rPr>
        <w:t>="20sp"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:layout_constraintBottom_toBottomOf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:layout_constraintRight_toRightOf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:layout_constraintStart_toEndOf</w:t>
      </w:r>
      <w:r w:rsidRPr="00E05935">
        <w:rPr>
          <w:color w:val="6A8759"/>
          <w:lang w:val="en-US"/>
        </w:rPr>
        <w:t>="@+id/button_date"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:layout_constraintTop_toTopOf</w:t>
      </w:r>
      <w:r w:rsidRPr="00E05935">
        <w:rPr>
          <w:color w:val="6A8759"/>
          <w:lang w:val="en-US"/>
        </w:rPr>
        <w:t xml:space="preserve">="parent"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    &lt;Button</w:t>
      </w:r>
      <w:r w:rsidRPr="00E05935">
        <w:rPr>
          <w:color w:val="E8BF6A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="@+id/button_time"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:onClick</w:t>
      </w:r>
      <w:r w:rsidRPr="00E05935">
        <w:rPr>
          <w:color w:val="6A8759"/>
          <w:lang w:val="en-US"/>
        </w:rPr>
        <w:t>="setTime"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="Change Time"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:layout_constraintBottom_toBottomOf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:layout_constraintEnd_toEndOf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:layout_constraintHorizontal_bias</w:t>
      </w:r>
      <w:r w:rsidRPr="00E05935">
        <w:rPr>
          <w:color w:val="6A8759"/>
          <w:lang w:val="en-US"/>
        </w:rPr>
        <w:t>="0.058"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:layout_constraintStart_toStartOf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:layout_constraintTop_toTopOf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:layout_constraintVertical_bias</w:t>
      </w:r>
      <w:r w:rsidRPr="00E05935">
        <w:rPr>
          <w:color w:val="6A8759"/>
          <w:lang w:val="en-US"/>
        </w:rPr>
        <w:t xml:space="preserve">="0.499"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    &lt;Button</w:t>
      </w:r>
      <w:r w:rsidRPr="00E05935">
        <w:rPr>
          <w:color w:val="E8BF6A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="@+id/next2"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:layout_marginEnd</w:t>
      </w:r>
      <w:r w:rsidRPr="00E05935">
        <w:rPr>
          <w:color w:val="6A8759"/>
          <w:lang w:val="en-US"/>
        </w:rPr>
        <w:t>="28dp"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:layout_marginBottom</w:t>
      </w:r>
      <w:r w:rsidRPr="00E05935">
        <w:rPr>
          <w:color w:val="6A8759"/>
          <w:lang w:val="en-US"/>
        </w:rPr>
        <w:t>="16dp"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:onClick</w:t>
      </w:r>
      <w:r w:rsidRPr="00E05935">
        <w:rPr>
          <w:color w:val="6A8759"/>
          <w:lang w:val="en-US"/>
        </w:rPr>
        <w:t>="NextActivity"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="Next"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:layout_constraintBottom_toBottomOf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:layout_constraintEnd_toEndOf</w:t>
      </w:r>
      <w:r w:rsidRPr="00E05935">
        <w:rPr>
          <w:color w:val="6A8759"/>
          <w:lang w:val="en-US"/>
        </w:rPr>
        <w:t xml:space="preserve">="parent"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    &lt;WebView</w:t>
      </w:r>
      <w:r w:rsidRPr="00E05935">
        <w:rPr>
          <w:color w:val="E8BF6A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="@+id/webView"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="319dp"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="228dp"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:layout_constraintBottom_toBottomOf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:layout_constraintEnd_toEndOf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:layout_constraintStart_toStartOf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:layout_constraintTop_toTopOf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:layout_constraintVertical_bias</w:t>
      </w:r>
      <w:r w:rsidRPr="00E05935">
        <w:rPr>
          <w:color w:val="6A8759"/>
          <w:lang w:val="en-US"/>
        </w:rPr>
        <w:t xml:space="preserve">="0.823"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  <w:t xml:space="preserve">    &lt;/androidx.constraintlayout.widget.ConstraintLayout&gt;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lastRenderedPageBreak/>
        <w:br/>
        <w:t>&lt;/RelativeLayout&gt;</w:t>
      </w:r>
    </w:p>
    <w:p w:rsidR="00E05935" w:rsidRPr="007E6A8D" w:rsidRDefault="00E8150A" w:rsidP="007E6A8D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>Activity2.java</w:t>
      </w:r>
    </w:p>
    <w:p w:rsidR="00E05935" w:rsidRPr="007E6A8D" w:rsidRDefault="00E05935" w:rsidP="007E6A8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E05935">
        <w:rPr>
          <w:color w:val="CC7832"/>
          <w:lang w:val="en-US"/>
        </w:rPr>
        <w:t xml:space="preserve">package </w:t>
      </w:r>
      <w:r w:rsidRPr="00E05935">
        <w:rPr>
          <w:color w:val="A9B7C6"/>
          <w:lang w:val="en-US"/>
        </w:rPr>
        <w:t>com.example.lab5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android.content.Intent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android.os.Bundle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android.text.format.DateUtils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android.view.View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android.widget.ListView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androidx.appcompat.app.AppCompatActivity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androidx.viewpager.widget.ViewPager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com.google.android.material.tabs.TabLayout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java.util.ArrayList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java.util.Calendar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java.util.List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public class </w:t>
      </w:r>
      <w:r w:rsidRPr="00E05935">
        <w:rPr>
          <w:color w:val="A9B7C6"/>
          <w:lang w:val="en-US"/>
        </w:rPr>
        <w:t xml:space="preserve">Activity2 </w:t>
      </w:r>
      <w:r w:rsidRPr="00E05935">
        <w:rPr>
          <w:color w:val="CC7832"/>
          <w:lang w:val="en-US"/>
        </w:rPr>
        <w:t xml:space="preserve">extends </w:t>
      </w:r>
      <w:r w:rsidRPr="00E05935">
        <w:rPr>
          <w:color w:val="A9B7C6"/>
          <w:lang w:val="en-US"/>
        </w:rPr>
        <w:t>AppCompatActivity {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ListView </w:t>
      </w:r>
      <w:r w:rsidRPr="00E05935">
        <w:rPr>
          <w:color w:val="9876AA"/>
          <w:lang w:val="en-US"/>
        </w:rPr>
        <w:t>listView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private </w:t>
      </w:r>
      <w:r w:rsidRPr="00E05935">
        <w:rPr>
          <w:color w:val="A9B7C6"/>
          <w:lang w:val="en-US"/>
        </w:rPr>
        <w:t xml:space="preserve">List&lt;Task&gt; </w:t>
      </w:r>
      <w:r w:rsidRPr="00E05935">
        <w:rPr>
          <w:color w:val="9876AA"/>
          <w:lang w:val="en-US"/>
        </w:rPr>
        <w:t xml:space="preserve">taskList </w:t>
      </w:r>
      <w:r w:rsidRPr="00E05935">
        <w:rPr>
          <w:color w:val="A9B7C6"/>
          <w:lang w:val="en-US"/>
        </w:rPr>
        <w:t xml:space="preserve">= 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ArrayList&lt;Task&gt;()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private </w:t>
      </w:r>
      <w:r w:rsidRPr="00E05935">
        <w:rPr>
          <w:color w:val="A9B7C6"/>
          <w:lang w:val="en-US"/>
        </w:rPr>
        <w:t xml:space="preserve">ViewPager </w:t>
      </w:r>
      <w:r w:rsidRPr="00E05935">
        <w:rPr>
          <w:color w:val="9876AA"/>
          <w:lang w:val="en-US"/>
        </w:rPr>
        <w:t>page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private </w:t>
      </w:r>
      <w:r w:rsidRPr="00E05935">
        <w:rPr>
          <w:color w:val="A9B7C6"/>
          <w:lang w:val="en-US"/>
        </w:rPr>
        <w:t xml:space="preserve">TabLayout </w:t>
      </w:r>
      <w:r w:rsidRPr="00E05935">
        <w:rPr>
          <w:color w:val="9876AA"/>
          <w:lang w:val="en-US"/>
        </w:rPr>
        <w:t>tabLayout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private </w:t>
      </w:r>
      <w:r w:rsidRPr="00E05935">
        <w:rPr>
          <w:color w:val="A9B7C6"/>
          <w:lang w:val="en-US"/>
        </w:rPr>
        <w:t xml:space="preserve">String </w:t>
      </w:r>
      <w:r w:rsidRPr="00E05935">
        <w:rPr>
          <w:color w:val="FFC66D"/>
          <w:lang w:val="en-US"/>
        </w:rPr>
        <w:t>getDate</w:t>
      </w:r>
      <w:r w:rsidRPr="00E05935">
        <w:rPr>
          <w:color w:val="A9B7C6"/>
          <w:lang w:val="en-US"/>
        </w:rPr>
        <w:t>(Calendar calendar)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 xml:space="preserve">return </w:t>
      </w:r>
      <w:r w:rsidRPr="00E05935">
        <w:rPr>
          <w:color w:val="A9B7C6"/>
          <w:lang w:val="en-US"/>
        </w:rPr>
        <w:t>DateUtils.</w:t>
      </w:r>
      <w:r w:rsidRPr="00E05935">
        <w:rPr>
          <w:i/>
          <w:iCs/>
          <w:color w:val="A9B7C6"/>
          <w:lang w:val="en-US"/>
        </w:rPr>
        <w:t>formatDateTime</w:t>
      </w:r>
      <w:r w:rsidRPr="00E05935">
        <w:rPr>
          <w:color w:val="A9B7C6"/>
          <w:lang w:val="en-US"/>
        </w:rPr>
        <w:t>(</w:t>
      </w:r>
      <w:r w:rsidRPr="00E05935">
        <w:rPr>
          <w:color w:val="CC7832"/>
          <w:lang w:val="en-US"/>
        </w:rPr>
        <w:t>this,</w:t>
      </w:r>
      <w:r w:rsidRPr="00E05935">
        <w:rPr>
          <w:color w:val="CC7832"/>
          <w:lang w:val="en-US"/>
        </w:rPr>
        <w:br/>
        <w:t xml:space="preserve">                </w:t>
      </w:r>
      <w:r w:rsidRPr="00E05935">
        <w:rPr>
          <w:color w:val="A9B7C6"/>
          <w:lang w:val="en-US"/>
        </w:rPr>
        <w:t>calendar.getTimeInMillis()</w:t>
      </w:r>
      <w:r w:rsidRPr="00E05935">
        <w:rPr>
          <w:color w:val="CC7832"/>
          <w:lang w:val="en-US"/>
        </w:rPr>
        <w:t>,</w:t>
      </w:r>
      <w:r w:rsidRPr="00E05935">
        <w:rPr>
          <w:color w:val="CC7832"/>
          <w:lang w:val="en-US"/>
        </w:rPr>
        <w:br/>
        <w:t xml:space="preserve">                </w:t>
      </w:r>
      <w:r w:rsidRPr="00E05935">
        <w:rPr>
          <w:color w:val="A9B7C6"/>
          <w:lang w:val="en-US"/>
        </w:rPr>
        <w:t>DateUtils.</w:t>
      </w:r>
      <w:r w:rsidRPr="00E05935">
        <w:rPr>
          <w:i/>
          <w:iCs/>
          <w:color w:val="9876AA"/>
          <w:lang w:val="en-US"/>
        </w:rPr>
        <w:t xml:space="preserve">FORMAT_SHOW_DATE </w:t>
      </w:r>
      <w:r w:rsidRPr="00E05935">
        <w:rPr>
          <w:color w:val="A9B7C6"/>
          <w:lang w:val="en-US"/>
        </w:rPr>
        <w:t>| DateUtils.</w:t>
      </w:r>
      <w:r w:rsidRPr="00E05935">
        <w:rPr>
          <w:i/>
          <w:iCs/>
          <w:color w:val="9876AA"/>
          <w:lang w:val="en-US"/>
        </w:rPr>
        <w:t>FORMAT_SHOW_YEAR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protected void </w:t>
      </w:r>
      <w:r w:rsidRPr="00E05935">
        <w:rPr>
          <w:color w:val="FFC66D"/>
          <w:lang w:val="en-US"/>
        </w:rPr>
        <w:t>onCreate</w:t>
      </w:r>
      <w:r w:rsidRPr="00E05935">
        <w:rPr>
          <w:color w:val="A9B7C6"/>
          <w:lang w:val="en-US"/>
        </w:rPr>
        <w:t>(Bundle savedInstanceState)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>super</w:t>
      </w:r>
      <w:r w:rsidRPr="00E05935">
        <w:rPr>
          <w:color w:val="A9B7C6"/>
          <w:lang w:val="en-US"/>
        </w:rPr>
        <w:t>.onCreate(savedInstanceState)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setContentView(R.layout.</w:t>
      </w:r>
      <w:r w:rsidRPr="00E05935">
        <w:rPr>
          <w:i/>
          <w:iCs/>
          <w:color w:val="9876AA"/>
          <w:lang w:val="en-US"/>
        </w:rPr>
        <w:t>activity_2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808080"/>
          <w:lang w:val="en-US"/>
        </w:rPr>
        <w:t>//ListView</w:t>
      </w:r>
      <w:r w:rsidRPr="00E05935">
        <w:rPr>
          <w:color w:val="808080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 xml:space="preserve">listView </w:t>
      </w:r>
      <w:r w:rsidRPr="00E05935">
        <w:rPr>
          <w:color w:val="A9B7C6"/>
          <w:lang w:val="en-US"/>
        </w:rPr>
        <w:t>= findViewById(R.id.</w:t>
      </w:r>
      <w:r w:rsidRPr="00E05935">
        <w:rPr>
          <w:i/>
          <w:iCs/>
          <w:color w:val="9876AA"/>
          <w:lang w:val="en-US"/>
        </w:rPr>
        <w:t>list_view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Calendar dateAndTime = Calendar.</w:t>
      </w:r>
      <w:r w:rsidRPr="00E05935">
        <w:rPr>
          <w:i/>
          <w:iCs/>
          <w:color w:val="A9B7C6"/>
          <w:lang w:val="en-US"/>
        </w:rPr>
        <w:t>getInstance</w:t>
      </w:r>
      <w:r w:rsidRPr="00E05935">
        <w:rPr>
          <w:color w:val="A9B7C6"/>
          <w:lang w:val="en-US"/>
        </w:rPr>
        <w:t>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taskList</w:t>
      </w:r>
      <w:r w:rsidRPr="00E05935">
        <w:rPr>
          <w:color w:val="A9B7C6"/>
          <w:lang w:val="en-US"/>
        </w:rPr>
        <w:t>.add(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Task(</w:t>
      </w:r>
      <w:r w:rsidRPr="00E05935">
        <w:rPr>
          <w:color w:val="6A8759"/>
          <w:lang w:val="en-US"/>
        </w:rPr>
        <w:t>"task1 haha"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getDate(dateAndTime)))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dateAndTime.set(Calendar.</w:t>
      </w:r>
      <w:r w:rsidRPr="00E05935">
        <w:rPr>
          <w:i/>
          <w:iCs/>
          <w:color w:val="9876AA"/>
          <w:lang w:val="en-US"/>
        </w:rPr>
        <w:t>YEAR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897BB"/>
          <w:lang w:val="en-US"/>
        </w:rPr>
        <w:t>2022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dateAndTime.set(Calendar.</w:t>
      </w:r>
      <w:r w:rsidRPr="00E05935">
        <w:rPr>
          <w:i/>
          <w:iCs/>
          <w:color w:val="9876AA"/>
          <w:lang w:val="en-US"/>
        </w:rPr>
        <w:t>MONTH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897BB"/>
          <w:lang w:val="en-US"/>
        </w:rPr>
        <w:t>12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dateAndTime.set(Calendar.</w:t>
      </w:r>
      <w:r w:rsidRPr="00E05935">
        <w:rPr>
          <w:i/>
          <w:iCs/>
          <w:color w:val="9876AA"/>
          <w:lang w:val="en-US"/>
        </w:rPr>
        <w:t>DAY_OF_MONTH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897BB"/>
          <w:lang w:val="en-US"/>
        </w:rPr>
        <w:t>12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taskList</w:t>
      </w:r>
      <w:r w:rsidRPr="00E05935">
        <w:rPr>
          <w:color w:val="A9B7C6"/>
          <w:lang w:val="en-US"/>
        </w:rPr>
        <w:t>.add(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Task(</w:t>
      </w:r>
      <w:r w:rsidRPr="00E05935">
        <w:rPr>
          <w:color w:val="6A8759"/>
          <w:lang w:val="en-US"/>
        </w:rPr>
        <w:t>"task2 hihi"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getDate(dateAndTime)))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dateAndTime.set(Calendar.</w:t>
      </w:r>
      <w:r w:rsidRPr="00E05935">
        <w:rPr>
          <w:i/>
          <w:iCs/>
          <w:color w:val="9876AA"/>
          <w:lang w:val="en-US"/>
        </w:rPr>
        <w:t>YEAR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897BB"/>
          <w:lang w:val="en-US"/>
        </w:rPr>
        <w:t>2023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dateAndTime.set(Calendar.</w:t>
      </w:r>
      <w:r w:rsidRPr="00E05935">
        <w:rPr>
          <w:i/>
          <w:iCs/>
          <w:color w:val="9876AA"/>
          <w:lang w:val="en-US"/>
        </w:rPr>
        <w:t>MONTH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897BB"/>
          <w:lang w:val="en-US"/>
        </w:rPr>
        <w:t>1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dateAndTime.set(Calendar.</w:t>
      </w:r>
      <w:r w:rsidRPr="00E05935">
        <w:rPr>
          <w:i/>
          <w:iCs/>
          <w:color w:val="9876AA"/>
          <w:lang w:val="en-US"/>
        </w:rPr>
        <w:t>DAY_OF_MONTH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897BB"/>
          <w:lang w:val="en-US"/>
        </w:rPr>
        <w:t>26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taskList</w:t>
      </w:r>
      <w:r w:rsidRPr="00E05935">
        <w:rPr>
          <w:color w:val="A9B7C6"/>
          <w:lang w:val="en-US"/>
        </w:rPr>
        <w:t>.add(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Task(</w:t>
      </w:r>
      <w:r w:rsidRPr="00E05935">
        <w:rPr>
          <w:color w:val="6A8759"/>
          <w:lang w:val="en-US"/>
        </w:rPr>
        <w:t>"task3 hoho"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getDate(dateAndTime)))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dateAndTime.set(Calendar.</w:t>
      </w:r>
      <w:r w:rsidRPr="00E05935">
        <w:rPr>
          <w:i/>
          <w:iCs/>
          <w:color w:val="9876AA"/>
          <w:lang w:val="en-US"/>
        </w:rPr>
        <w:t>YEAR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897BB"/>
          <w:lang w:val="en-US"/>
        </w:rPr>
        <w:t>2024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dateAndTime.set(Calendar.</w:t>
      </w:r>
      <w:r w:rsidRPr="00E05935">
        <w:rPr>
          <w:i/>
          <w:iCs/>
          <w:color w:val="9876AA"/>
          <w:lang w:val="en-US"/>
        </w:rPr>
        <w:t>MONTH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897BB"/>
          <w:lang w:val="en-US"/>
        </w:rPr>
        <w:t>7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dateAndTime.set(Calendar.</w:t>
      </w:r>
      <w:r w:rsidRPr="00E05935">
        <w:rPr>
          <w:i/>
          <w:iCs/>
          <w:color w:val="9876AA"/>
          <w:lang w:val="en-US"/>
        </w:rPr>
        <w:t>DAY_OF_MONTH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897BB"/>
          <w:lang w:val="en-US"/>
        </w:rPr>
        <w:t>15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taskList</w:t>
      </w:r>
      <w:r w:rsidRPr="00E05935">
        <w:rPr>
          <w:color w:val="A9B7C6"/>
          <w:lang w:val="en-US"/>
        </w:rPr>
        <w:t>.add(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Task(</w:t>
      </w:r>
      <w:r w:rsidRPr="00E05935">
        <w:rPr>
          <w:color w:val="6A8759"/>
          <w:lang w:val="en-US"/>
        </w:rPr>
        <w:t>"task4 ABOBA"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getDate(dateAndTime)))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 xml:space="preserve">CustomAdapter customAdapter = 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CustomAdapter(</w:t>
      </w:r>
      <w:r w:rsidRPr="00E05935">
        <w:rPr>
          <w:color w:val="CC7832"/>
          <w:lang w:val="en-US"/>
        </w:rPr>
        <w:t xml:space="preserve">this, </w:t>
      </w:r>
      <w:r w:rsidRPr="00E05935">
        <w:rPr>
          <w:color w:val="9876AA"/>
          <w:lang w:val="en-US"/>
        </w:rPr>
        <w:t>taskList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listView</w:t>
      </w:r>
      <w:r w:rsidRPr="00E05935">
        <w:rPr>
          <w:color w:val="A9B7C6"/>
          <w:lang w:val="en-US"/>
        </w:rPr>
        <w:t>.setAdapter(customAdapter)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lastRenderedPageBreak/>
        <w:t xml:space="preserve">        </w:t>
      </w:r>
      <w:r w:rsidRPr="00E05935">
        <w:rPr>
          <w:color w:val="808080"/>
          <w:lang w:val="en-US"/>
        </w:rPr>
        <w:t>//Pager + tab</w:t>
      </w:r>
      <w:r w:rsidRPr="00E05935">
        <w:rPr>
          <w:color w:val="808080"/>
          <w:lang w:val="en-US"/>
        </w:rPr>
        <w:br/>
      </w:r>
      <w:r w:rsidRPr="00E05935">
        <w:rPr>
          <w:color w:val="808080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 xml:space="preserve">page </w:t>
      </w:r>
      <w:r w:rsidRPr="00E05935">
        <w:rPr>
          <w:color w:val="A9B7C6"/>
          <w:lang w:val="en-US"/>
        </w:rPr>
        <w:t>= findViewById(R.id.</w:t>
      </w:r>
      <w:r w:rsidRPr="00E05935">
        <w:rPr>
          <w:i/>
          <w:iCs/>
          <w:color w:val="9876AA"/>
          <w:lang w:val="en-US"/>
        </w:rPr>
        <w:t>my_pager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 xml:space="preserve">tabLayout </w:t>
      </w:r>
      <w:r w:rsidRPr="00E05935">
        <w:rPr>
          <w:color w:val="A9B7C6"/>
          <w:lang w:val="en-US"/>
        </w:rPr>
        <w:t>= findViewById(R.id.</w:t>
      </w:r>
      <w:r w:rsidRPr="00E05935">
        <w:rPr>
          <w:i/>
          <w:iCs/>
          <w:color w:val="9876AA"/>
          <w:lang w:val="en-US"/>
        </w:rPr>
        <w:t>my_tablayout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 xml:space="preserve">CustomPager customPager = 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CustomPager(</w:t>
      </w:r>
      <w:r w:rsidRPr="00E05935">
        <w:rPr>
          <w:color w:val="CC7832"/>
          <w:lang w:val="en-US"/>
        </w:rPr>
        <w:t xml:space="preserve">this, </w:t>
      </w:r>
      <w:r w:rsidRPr="00E05935">
        <w:rPr>
          <w:color w:val="9876AA"/>
          <w:lang w:val="en-US"/>
        </w:rPr>
        <w:t>taskList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page</w:t>
      </w:r>
      <w:r w:rsidRPr="00E05935">
        <w:rPr>
          <w:color w:val="A9B7C6"/>
          <w:lang w:val="en-US"/>
        </w:rPr>
        <w:t>.setAdapter(customPager)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tabLayout</w:t>
      </w:r>
      <w:r w:rsidRPr="00E05935">
        <w:rPr>
          <w:color w:val="A9B7C6"/>
          <w:lang w:val="en-US"/>
        </w:rPr>
        <w:t>.setupWithViewPager(</w:t>
      </w:r>
      <w:r w:rsidRPr="00E05935">
        <w:rPr>
          <w:color w:val="9876AA"/>
          <w:lang w:val="en-US"/>
        </w:rPr>
        <w:t>page</w:t>
      </w:r>
      <w:r w:rsidRPr="00E05935">
        <w:rPr>
          <w:color w:val="CC7832"/>
          <w:lang w:val="en-US"/>
        </w:rPr>
        <w:t>, true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SetTabsText()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NextActivity</w:t>
      </w:r>
      <w:r w:rsidRPr="00E05935">
        <w:rPr>
          <w:color w:val="A9B7C6"/>
          <w:lang w:val="en-US"/>
        </w:rPr>
        <w:t>(View v) {</w:t>
      </w:r>
      <w:r w:rsidRPr="00E05935">
        <w:rPr>
          <w:color w:val="A9B7C6"/>
          <w:lang w:val="en-US"/>
        </w:rPr>
        <w:br/>
        <w:t xml:space="preserve">        startActivity(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Intent(</w:t>
      </w:r>
      <w:r w:rsidRPr="00E05935">
        <w:rPr>
          <w:color w:val="CC7832"/>
          <w:lang w:val="en-US"/>
        </w:rPr>
        <w:t xml:space="preserve">this, </w:t>
      </w:r>
      <w:r w:rsidRPr="00E05935">
        <w:rPr>
          <w:color w:val="A9B7C6"/>
          <w:lang w:val="en-US"/>
        </w:rPr>
        <w:t>Activity3.</w:t>
      </w:r>
      <w:r w:rsidRPr="00E05935">
        <w:rPr>
          <w:color w:val="CC7832"/>
          <w:lang w:val="en-US"/>
        </w:rPr>
        <w:t>class</w:t>
      </w:r>
      <w:r w:rsidRPr="00E05935">
        <w:rPr>
          <w:color w:val="A9B7C6"/>
          <w:lang w:val="en-US"/>
        </w:rPr>
        <w:t>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PrevActivity</w:t>
      </w:r>
      <w:r w:rsidRPr="00E05935">
        <w:rPr>
          <w:color w:val="A9B7C6"/>
          <w:lang w:val="en-US"/>
        </w:rPr>
        <w:t>(View v) {</w:t>
      </w:r>
      <w:r w:rsidRPr="00E05935">
        <w:rPr>
          <w:color w:val="A9B7C6"/>
          <w:lang w:val="en-US"/>
        </w:rPr>
        <w:br/>
        <w:t xml:space="preserve">        startActivity(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Intent(</w:t>
      </w:r>
      <w:r w:rsidRPr="00E05935">
        <w:rPr>
          <w:color w:val="CC7832"/>
          <w:lang w:val="en-US"/>
        </w:rPr>
        <w:t xml:space="preserve">this, </w:t>
      </w:r>
      <w:r w:rsidRPr="00E05935">
        <w:rPr>
          <w:color w:val="A9B7C6"/>
          <w:lang w:val="en-US"/>
        </w:rPr>
        <w:t>MainActivity.</w:t>
      </w:r>
      <w:r w:rsidRPr="00E05935">
        <w:rPr>
          <w:color w:val="CC7832"/>
          <w:lang w:val="en-US"/>
        </w:rPr>
        <w:t>class</w:t>
      </w:r>
      <w:r w:rsidRPr="00E05935">
        <w:rPr>
          <w:color w:val="A9B7C6"/>
          <w:lang w:val="en-US"/>
        </w:rPr>
        <w:t>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private void </w:t>
      </w:r>
      <w:r w:rsidRPr="00E05935">
        <w:rPr>
          <w:color w:val="FFC66D"/>
          <w:lang w:val="en-US"/>
        </w:rPr>
        <w:t>SetTabsText</w:t>
      </w:r>
      <w:r w:rsidRPr="00E05935">
        <w:rPr>
          <w:color w:val="A9B7C6"/>
          <w:lang w:val="en-US"/>
        </w:rPr>
        <w:t>()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 xml:space="preserve">for </w:t>
      </w:r>
      <w:r w:rsidRPr="00E05935">
        <w:rPr>
          <w:color w:val="A9B7C6"/>
          <w:lang w:val="en-US"/>
        </w:rPr>
        <w:t>(</w:t>
      </w:r>
      <w:r w:rsidRPr="00E05935">
        <w:rPr>
          <w:color w:val="CC7832"/>
          <w:lang w:val="en-US"/>
        </w:rPr>
        <w:t xml:space="preserve">int </w:t>
      </w:r>
      <w:r w:rsidRPr="00E05935">
        <w:rPr>
          <w:color w:val="A9B7C6"/>
          <w:lang w:val="en-US"/>
        </w:rPr>
        <w:t xml:space="preserve">i = </w:t>
      </w:r>
      <w:r w:rsidRPr="00E05935">
        <w:rPr>
          <w:color w:val="6897BB"/>
          <w:lang w:val="en-US"/>
        </w:rPr>
        <w:t>0</w:t>
      </w:r>
      <w:r w:rsidRPr="00E05935">
        <w:rPr>
          <w:color w:val="CC7832"/>
          <w:lang w:val="en-US"/>
        </w:rPr>
        <w:t xml:space="preserve">; </w:t>
      </w:r>
      <w:r w:rsidRPr="00E05935">
        <w:rPr>
          <w:color w:val="A9B7C6"/>
          <w:lang w:val="en-US"/>
        </w:rPr>
        <w:t xml:space="preserve">i &lt; </w:t>
      </w:r>
      <w:r w:rsidRPr="00E05935">
        <w:rPr>
          <w:color w:val="9876AA"/>
          <w:lang w:val="en-US"/>
        </w:rPr>
        <w:t>taskList</w:t>
      </w:r>
      <w:r w:rsidRPr="00E05935">
        <w:rPr>
          <w:color w:val="A9B7C6"/>
          <w:lang w:val="en-US"/>
        </w:rPr>
        <w:t>.size()</w:t>
      </w:r>
      <w:r w:rsidRPr="00E05935">
        <w:rPr>
          <w:color w:val="CC7832"/>
          <w:lang w:val="en-US"/>
        </w:rPr>
        <w:t xml:space="preserve">; </w:t>
      </w:r>
      <w:r w:rsidRPr="00E05935">
        <w:rPr>
          <w:color w:val="A9B7C6"/>
          <w:lang w:val="en-US"/>
        </w:rPr>
        <w:t>i++) {</w:t>
      </w:r>
      <w:r w:rsidRPr="00E05935">
        <w:rPr>
          <w:color w:val="A9B7C6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tabLayout</w:t>
      </w:r>
      <w:r w:rsidRPr="00E05935">
        <w:rPr>
          <w:color w:val="A9B7C6"/>
          <w:lang w:val="en-US"/>
        </w:rPr>
        <w:t>.getTabAt(i).setText(String.</w:t>
      </w:r>
      <w:r w:rsidRPr="00E05935">
        <w:rPr>
          <w:i/>
          <w:iCs/>
          <w:color w:val="A9B7C6"/>
          <w:lang w:val="en-US"/>
        </w:rPr>
        <w:t>valueOf</w:t>
      </w:r>
      <w:r w:rsidRPr="00E05935">
        <w:rPr>
          <w:color w:val="A9B7C6"/>
          <w:lang w:val="en-US"/>
        </w:rPr>
        <w:t xml:space="preserve">(i + </w:t>
      </w:r>
      <w:r w:rsidRPr="00E05935">
        <w:rPr>
          <w:color w:val="6897BB"/>
          <w:lang w:val="en-US"/>
        </w:rPr>
        <w:t>1</w:t>
      </w:r>
      <w:r w:rsidRPr="00E05935">
        <w:rPr>
          <w:color w:val="A9B7C6"/>
          <w:lang w:val="en-US"/>
        </w:rPr>
        <w:t>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  <w:t xml:space="preserve">    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class </w:t>
      </w:r>
      <w:r w:rsidRPr="00E05935">
        <w:rPr>
          <w:color w:val="A9B7C6"/>
          <w:lang w:val="en-US"/>
        </w:rPr>
        <w:t>Task {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    String </w:t>
      </w:r>
      <w:r w:rsidRPr="00E05935">
        <w:rPr>
          <w:color w:val="9876AA"/>
          <w:lang w:val="en-US"/>
        </w:rPr>
        <w:t>date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 xml:space="preserve">String </w:t>
      </w:r>
      <w:r w:rsidRPr="00E05935">
        <w:rPr>
          <w:color w:val="9876AA"/>
          <w:lang w:val="en-US"/>
        </w:rPr>
        <w:t>description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public </w:t>
      </w:r>
      <w:r w:rsidRPr="00E05935">
        <w:rPr>
          <w:color w:val="FFC66D"/>
          <w:lang w:val="en-US"/>
        </w:rPr>
        <w:t>Task</w:t>
      </w:r>
      <w:r w:rsidRPr="00E05935">
        <w:rPr>
          <w:color w:val="A9B7C6"/>
          <w:lang w:val="en-US"/>
        </w:rPr>
        <w:t>(String description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String date) {</w:t>
      </w:r>
      <w:r w:rsidRPr="00E05935">
        <w:rPr>
          <w:color w:val="A9B7C6"/>
          <w:lang w:val="en-US"/>
        </w:rPr>
        <w:br/>
        <w:t xml:space="preserve">            </w:t>
      </w:r>
      <w:r w:rsidRPr="00E05935">
        <w:rPr>
          <w:color w:val="CC7832"/>
          <w:lang w:val="en-US"/>
        </w:rPr>
        <w:t>this</w:t>
      </w:r>
      <w:r w:rsidRPr="00E05935">
        <w:rPr>
          <w:color w:val="A9B7C6"/>
          <w:lang w:val="en-US"/>
        </w:rPr>
        <w:t>.</w:t>
      </w:r>
      <w:r w:rsidRPr="00E05935">
        <w:rPr>
          <w:color w:val="9876AA"/>
          <w:lang w:val="en-US"/>
        </w:rPr>
        <w:t xml:space="preserve">description </w:t>
      </w:r>
      <w:r w:rsidRPr="00E05935">
        <w:rPr>
          <w:color w:val="A9B7C6"/>
          <w:lang w:val="en-US"/>
        </w:rPr>
        <w:t>= description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this</w:t>
      </w:r>
      <w:r w:rsidRPr="00E05935">
        <w:rPr>
          <w:color w:val="A9B7C6"/>
          <w:lang w:val="en-US"/>
        </w:rPr>
        <w:t>.</w:t>
      </w:r>
      <w:r w:rsidRPr="00E05935">
        <w:rPr>
          <w:color w:val="9876AA"/>
          <w:lang w:val="en-US"/>
        </w:rPr>
        <w:t xml:space="preserve">date </w:t>
      </w:r>
      <w:r w:rsidRPr="00E05935">
        <w:rPr>
          <w:color w:val="A9B7C6"/>
          <w:lang w:val="en-US"/>
        </w:rPr>
        <w:t>= date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  <w:t xml:space="preserve">    }</w:t>
      </w:r>
      <w:r w:rsidRPr="00E05935">
        <w:rPr>
          <w:color w:val="A9B7C6"/>
          <w:lang w:val="en-US"/>
        </w:rPr>
        <w:br/>
        <w:t>}</w:t>
      </w:r>
    </w:p>
    <w:p w:rsidR="00195B13" w:rsidRDefault="00E8150A" w:rsidP="00195B13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>CustomAdapter.java</w:t>
      </w:r>
    </w:p>
    <w:p w:rsidR="00E05935" w:rsidRPr="007E6A8D" w:rsidRDefault="00E05935" w:rsidP="007E6A8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E05935">
        <w:rPr>
          <w:color w:val="CC7832"/>
          <w:lang w:val="en-US"/>
        </w:rPr>
        <w:t xml:space="preserve">package </w:t>
      </w:r>
      <w:r w:rsidRPr="00E05935">
        <w:rPr>
          <w:color w:val="A9B7C6"/>
          <w:lang w:val="en-US"/>
        </w:rPr>
        <w:t>com.example.lab5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android.content.Context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android.view.LayoutInflater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android.view.View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android.view.ViewGroup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android.widget.BaseAdapter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android.widget.TextView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java.util.ArrayList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java.util.List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public class </w:t>
      </w:r>
      <w:r w:rsidRPr="00E05935">
        <w:rPr>
          <w:color w:val="A9B7C6"/>
          <w:lang w:val="en-US"/>
        </w:rPr>
        <w:t xml:space="preserve">CustomAdapter </w:t>
      </w:r>
      <w:r w:rsidRPr="00E05935">
        <w:rPr>
          <w:color w:val="CC7832"/>
          <w:lang w:val="en-US"/>
        </w:rPr>
        <w:t xml:space="preserve">extends </w:t>
      </w:r>
      <w:r w:rsidRPr="00E05935">
        <w:rPr>
          <w:color w:val="A9B7C6"/>
          <w:lang w:val="en-US"/>
        </w:rPr>
        <w:t>BaseAdapter {</w:t>
      </w:r>
      <w:r w:rsidRPr="00E05935">
        <w:rPr>
          <w:color w:val="A9B7C6"/>
          <w:lang w:val="en-US"/>
        </w:rPr>
        <w:br/>
        <w:t xml:space="preserve">    Context </w:t>
      </w:r>
      <w:r w:rsidRPr="00E05935">
        <w:rPr>
          <w:color w:val="9876AA"/>
          <w:lang w:val="en-US"/>
        </w:rPr>
        <w:t>context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 xml:space="preserve">LayoutInflater </w:t>
      </w:r>
      <w:r w:rsidRPr="00E05935">
        <w:rPr>
          <w:color w:val="9876AA"/>
          <w:lang w:val="en-US"/>
        </w:rPr>
        <w:t>inflater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private </w:t>
      </w:r>
      <w:r w:rsidRPr="00E05935">
        <w:rPr>
          <w:color w:val="A9B7C6"/>
          <w:lang w:val="en-US"/>
        </w:rPr>
        <w:t xml:space="preserve">List&lt;Activity2.Task&gt; </w:t>
      </w:r>
      <w:r w:rsidRPr="00E05935">
        <w:rPr>
          <w:color w:val="9876AA"/>
          <w:lang w:val="en-US"/>
        </w:rPr>
        <w:t xml:space="preserve">tasks </w:t>
      </w:r>
      <w:r w:rsidRPr="00E05935">
        <w:rPr>
          <w:color w:val="A9B7C6"/>
          <w:lang w:val="en-US"/>
        </w:rPr>
        <w:t xml:space="preserve">= 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ArrayList&lt;Activity2.Task&gt;()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public </w:t>
      </w:r>
      <w:r w:rsidRPr="00E05935">
        <w:rPr>
          <w:color w:val="FFC66D"/>
          <w:lang w:val="en-US"/>
        </w:rPr>
        <w:t>CustomAdapter</w:t>
      </w:r>
      <w:r w:rsidRPr="00E05935">
        <w:rPr>
          <w:color w:val="A9B7C6"/>
          <w:lang w:val="en-US"/>
        </w:rPr>
        <w:t>(Context applicationContext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List&lt;Activity2.Task&gt; tasks)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>this</w:t>
      </w:r>
      <w:r w:rsidRPr="00E05935">
        <w:rPr>
          <w:color w:val="A9B7C6"/>
          <w:lang w:val="en-US"/>
        </w:rPr>
        <w:t>.</w:t>
      </w:r>
      <w:r w:rsidRPr="00E05935">
        <w:rPr>
          <w:color w:val="9876AA"/>
          <w:lang w:val="en-US"/>
        </w:rPr>
        <w:t xml:space="preserve">context </w:t>
      </w:r>
      <w:r w:rsidRPr="00E05935">
        <w:rPr>
          <w:color w:val="A9B7C6"/>
          <w:lang w:val="en-US"/>
        </w:rPr>
        <w:t xml:space="preserve">= </w:t>
      </w:r>
      <w:r w:rsidRPr="00E05935">
        <w:rPr>
          <w:color w:val="9876AA"/>
          <w:lang w:val="en-US"/>
        </w:rPr>
        <w:t>context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this</w:t>
      </w:r>
      <w:r w:rsidRPr="00E05935">
        <w:rPr>
          <w:color w:val="A9B7C6"/>
          <w:lang w:val="en-US"/>
        </w:rPr>
        <w:t>.</w:t>
      </w:r>
      <w:r w:rsidRPr="00E05935">
        <w:rPr>
          <w:color w:val="9876AA"/>
          <w:lang w:val="en-US"/>
        </w:rPr>
        <w:t xml:space="preserve">tasks </w:t>
      </w:r>
      <w:r w:rsidRPr="00E05935">
        <w:rPr>
          <w:color w:val="A9B7C6"/>
          <w:lang w:val="en-US"/>
        </w:rPr>
        <w:t>= tasks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 xml:space="preserve">inflater </w:t>
      </w:r>
      <w:r w:rsidRPr="00E05935">
        <w:rPr>
          <w:color w:val="A9B7C6"/>
          <w:lang w:val="en-US"/>
        </w:rPr>
        <w:t>= (LayoutInflater.</w:t>
      </w:r>
      <w:r w:rsidRPr="00E05935">
        <w:rPr>
          <w:i/>
          <w:iCs/>
          <w:color w:val="A9B7C6"/>
          <w:lang w:val="en-US"/>
        </w:rPr>
        <w:t>from</w:t>
      </w:r>
      <w:r w:rsidRPr="00E05935">
        <w:rPr>
          <w:color w:val="A9B7C6"/>
          <w:lang w:val="en-US"/>
        </w:rPr>
        <w:t>(applicationContext))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lastRenderedPageBreak/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int </w:t>
      </w:r>
      <w:r w:rsidRPr="00E05935">
        <w:rPr>
          <w:color w:val="FFC66D"/>
          <w:lang w:val="en-US"/>
        </w:rPr>
        <w:t>getCount</w:t>
      </w:r>
      <w:r w:rsidRPr="00E05935">
        <w:rPr>
          <w:color w:val="A9B7C6"/>
          <w:lang w:val="en-US"/>
        </w:rPr>
        <w:t>()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 xml:space="preserve">return </w:t>
      </w:r>
      <w:r w:rsidRPr="00E05935">
        <w:rPr>
          <w:color w:val="9876AA"/>
          <w:lang w:val="en-US"/>
        </w:rPr>
        <w:t>tasks</w:t>
      </w:r>
      <w:r w:rsidRPr="00E05935">
        <w:rPr>
          <w:color w:val="A9B7C6"/>
          <w:lang w:val="en-US"/>
        </w:rPr>
        <w:t>.size()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</w:t>
      </w:r>
      <w:r w:rsidRPr="00E05935">
        <w:rPr>
          <w:color w:val="A9B7C6"/>
          <w:lang w:val="en-US"/>
        </w:rPr>
        <w:t xml:space="preserve">Object </w:t>
      </w:r>
      <w:r w:rsidRPr="00E05935">
        <w:rPr>
          <w:color w:val="FFC66D"/>
          <w:lang w:val="en-US"/>
        </w:rPr>
        <w:t>getItem</w:t>
      </w:r>
      <w:r w:rsidRPr="00E05935">
        <w:rPr>
          <w:color w:val="A9B7C6"/>
          <w:lang w:val="en-US"/>
        </w:rPr>
        <w:t>(</w:t>
      </w:r>
      <w:r w:rsidRPr="00E05935">
        <w:rPr>
          <w:color w:val="CC7832"/>
          <w:lang w:val="en-US"/>
        </w:rPr>
        <w:t xml:space="preserve">int </w:t>
      </w:r>
      <w:r w:rsidRPr="00E05935">
        <w:rPr>
          <w:color w:val="A9B7C6"/>
          <w:lang w:val="en-US"/>
        </w:rPr>
        <w:t>i)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>return null;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long </w:t>
      </w:r>
      <w:r w:rsidRPr="00E05935">
        <w:rPr>
          <w:color w:val="FFC66D"/>
          <w:lang w:val="en-US"/>
        </w:rPr>
        <w:t>getItemId</w:t>
      </w:r>
      <w:r w:rsidRPr="00E05935">
        <w:rPr>
          <w:color w:val="A9B7C6"/>
          <w:lang w:val="en-US"/>
        </w:rPr>
        <w:t>(</w:t>
      </w:r>
      <w:r w:rsidRPr="00E05935">
        <w:rPr>
          <w:color w:val="CC7832"/>
          <w:lang w:val="en-US"/>
        </w:rPr>
        <w:t xml:space="preserve">int </w:t>
      </w:r>
      <w:r w:rsidRPr="00E05935">
        <w:rPr>
          <w:color w:val="A9B7C6"/>
          <w:lang w:val="en-US"/>
        </w:rPr>
        <w:t>i)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 xml:space="preserve">return </w:t>
      </w:r>
      <w:r w:rsidRPr="00E05935">
        <w:rPr>
          <w:color w:val="6897BB"/>
          <w:lang w:val="en-US"/>
        </w:rPr>
        <w:t>0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</w:t>
      </w:r>
      <w:r w:rsidRPr="00E05935">
        <w:rPr>
          <w:color w:val="A9B7C6"/>
          <w:lang w:val="en-US"/>
        </w:rPr>
        <w:t xml:space="preserve">View </w:t>
      </w:r>
      <w:r w:rsidRPr="00E05935">
        <w:rPr>
          <w:color w:val="FFC66D"/>
          <w:lang w:val="en-US"/>
        </w:rPr>
        <w:t>getView</w:t>
      </w:r>
      <w:r w:rsidRPr="00E05935">
        <w:rPr>
          <w:color w:val="A9B7C6"/>
          <w:lang w:val="en-US"/>
        </w:rPr>
        <w:t>(</w:t>
      </w:r>
      <w:r w:rsidRPr="00E05935">
        <w:rPr>
          <w:color w:val="CC7832"/>
          <w:lang w:val="en-US"/>
        </w:rPr>
        <w:t xml:space="preserve">int </w:t>
      </w:r>
      <w:r w:rsidRPr="00E05935">
        <w:rPr>
          <w:color w:val="A9B7C6"/>
          <w:lang w:val="en-US"/>
        </w:rPr>
        <w:t>i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View view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ViewGroup viewGroup) {</w:t>
      </w:r>
      <w:r w:rsidRPr="00E05935">
        <w:rPr>
          <w:color w:val="A9B7C6"/>
          <w:lang w:val="en-US"/>
        </w:rPr>
        <w:br/>
        <w:t xml:space="preserve">        view = </w:t>
      </w:r>
      <w:r w:rsidRPr="00E05935">
        <w:rPr>
          <w:color w:val="9876AA"/>
          <w:lang w:val="en-US"/>
        </w:rPr>
        <w:t>inflater</w:t>
      </w:r>
      <w:r w:rsidRPr="00E05935">
        <w:rPr>
          <w:color w:val="A9B7C6"/>
          <w:lang w:val="en-US"/>
        </w:rPr>
        <w:t>.inflate(R.layout.</w:t>
      </w:r>
      <w:r w:rsidRPr="00E05935">
        <w:rPr>
          <w:i/>
          <w:iCs/>
          <w:color w:val="9876AA"/>
          <w:lang w:val="en-US"/>
        </w:rPr>
        <w:t>list_view</w:t>
      </w:r>
      <w:r w:rsidRPr="00E05935">
        <w:rPr>
          <w:color w:val="CC7832"/>
          <w:lang w:val="en-US"/>
        </w:rPr>
        <w:t>, null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TextView task = view.findViewById(R.id.</w:t>
      </w:r>
      <w:r w:rsidRPr="00E05935">
        <w:rPr>
          <w:i/>
          <w:iCs/>
          <w:color w:val="9876AA"/>
          <w:lang w:val="en-US"/>
        </w:rPr>
        <w:t>task_txt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TextView date = view.findViewById(R.id.</w:t>
      </w:r>
      <w:r w:rsidRPr="00E05935">
        <w:rPr>
          <w:i/>
          <w:iCs/>
          <w:color w:val="9876AA"/>
          <w:lang w:val="en-US"/>
        </w:rPr>
        <w:t>date_txt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task.setText(</w:t>
      </w:r>
      <w:r w:rsidRPr="00E05935">
        <w:rPr>
          <w:color w:val="9876AA"/>
          <w:lang w:val="en-US"/>
        </w:rPr>
        <w:t>tasks</w:t>
      </w:r>
      <w:r w:rsidRPr="00E05935">
        <w:rPr>
          <w:color w:val="A9B7C6"/>
          <w:lang w:val="en-US"/>
        </w:rPr>
        <w:t>.get(i).</w:t>
      </w:r>
      <w:r w:rsidRPr="00E05935">
        <w:rPr>
          <w:color w:val="9876AA"/>
          <w:lang w:val="en-US"/>
        </w:rPr>
        <w:t>description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date.setText(</w:t>
      </w:r>
      <w:r w:rsidRPr="00E05935">
        <w:rPr>
          <w:color w:val="9876AA"/>
          <w:lang w:val="en-US"/>
        </w:rPr>
        <w:t>tasks</w:t>
      </w:r>
      <w:r w:rsidRPr="00E05935">
        <w:rPr>
          <w:color w:val="A9B7C6"/>
          <w:lang w:val="en-US"/>
        </w:rPr>
        <w:t>.get(i).</w:t>
      </w:r>
      <w:r w:rsidRPr="00E05935">
        <w:rPr>
          <w:color w:val="9876AA"/>
          <w:lang w:val="en-US"/>
        </w:rPr>
        <w:t>date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return </w:t>
      </w:r>
      <w:r w:rsidRPr="00E05935">
        <w:rPr>
          <w:color w:val="A9B7C6"/>
          <w:lang w:val="en-US"/>
        </w:rPr>
        <w:t>view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  <w:t>}</w:t>
      </w:r>
    </w:p>
    <w:p w:rsidR="00195B13" w:rsidRDefault="00E8150A" w:rsidP="00195B13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>CustomPager.java</w:t>
      </w:r>
    </w:p>
    <w:p w:rsidR="00E05935" w:rsidRPr="007E6A8D" w:rsidRDefault="00E05935" w:rsidP="007E6A8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E05935">
        <w:rPr>
          <w:color w:val="CC7832"/>
          <w:lang w:val="en-US"/>
        </w:rPr>
        <w:t xml:space="preserve">package </w:t>
      </w:r>
      <w:r w:rsidRPr="00E05935">
        <w:rPr>
          <w:color w:val="A9B7C6"/>
          <w:lang w:val="en-US"/>
        </w:rPr>
        <w:t>com.example.lab5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android.content.Context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android.view.LayoutInflater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android.view.View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android.view.ViewGroup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android.widget.TextView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androidx.annotation.</w:t>
      </w:r>
      <w:r w:rsidRPr="00E05935">
        <w:rPr>
          <w:color w:val="BBB529"/>
          <w:lang w:val="en-US"/>
        </w:rPr>
        <w:t>NonNull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androidx.viewpager.widget.PagerAdapter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java.util.List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public class </w:t>
      </w:r>
      <w:r w:rsidRPr="00E05935">
        <w:rPr>
          <w:color w:val="A9B7C6"/>
          <w:lang w:val="en-US"/>
        </w:rPr>
        <w:t xml:space="preserve">CustomPager </w:t>
      </w:r>
      <w:r w:rsidRPr="00E05935">
        <w:rPr>
          <w:color w:val="CC7832"/>
          <w:lang w:val="en-US"/>
        </w:rPr>
        <w:t xml:space="preserve">extends </w:t>
      </w:r>
      <w:r w:rsidRPr="00E05935">
        <w:rPr>
          <w:color w:val="A9B7C6"/>
          <w:lang w:val="en-US"/>
        </w:rPr>
        <w:t>PagerAdapter {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private </w:t>
      </w:r>
      <w:r w:rsidRPr="00E05935">
        <w:rPr>
          <w:color w:val="A9B7C6"/>
          <w:lang w:val="en-US"/>
        </w:rPr>
        <w:t xml:space="preserve">Context </w:t>
      </w:r>
      <w:r w:rsidRPr="00E05935">
        <w:rPr>
          <w:color w:val="9876AA"/>
          <w:lang w:val="en-US"/>
        </w:rPr>
        <w:t>Mcontext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private </w:t>
      </w:r>
      <w:r w:rsidRPr="00E05935">
        <w:rPr>
          <w:color w:val="A9B7C6"/>
          <w:lang w:val="en-US"/>
        </w:rPr>
        <w:t xml:space="preserve">List&lt;Activity2.Task&gt; </w:t>
      </w:r>
      <w:r w:rsidRPr="00E05935">
        <w:rPr>
          <w:color w:val="9876AA"/>
          <w:lang w:val="en-US"/>
        </w:rPr>
        <w:t>tasks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public </w:t>
      </w:r>
      <w:r w:rsidRPr="00E05935">
        <w:rPr>
          <w:color w:val="FFC66D"/>
          <w:lang w:val="en-US"/>
        </w:rPr>
        <w:t>CustomPager</w:t>
      </w:r>
      <w:r w:rsidRPr="00E05935">
        <w:rPr>
          <w:color w:val="A9B7C6"/>
          <w:lang w:val="en-US"/>
        </w:rPr>
        <w:t>(Context Mcontext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List&lt;Activity2.Task&gt; tasks)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>this</w:t>
      </w:r>
      <w:r w:rsidRPr="00E05935">
        <w:rPr>
          <w:color w:val="A9B7C6"/>
          <w:lang w:val="en-US"/>
        </w:rPr>
        <w:t>.</w:t>
      </w:r>
      <w:r w:rsidRPr="00E05935">
        <w:rPr>
          <w:color w:val="9876AA"/>
          <w:lang w:val="en-US"/>
        </w:rPr>
        <w:t xml:space="preserve">Mcontext </w:t>
      </w:r>
      <w:r w:rsidRPr="00E05935">
        <w:rPr>
          <w:color w:val="A9B7C6"/>
          <w:lang w:val="en-US"/>
        </w:rPr>
        <w:t>= Mcontext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this</w:t>
      </w:r>
      <w:r w:rsidRPr="00E05935">
        <w:rPr>
          <w:color w:val="A9B7C6"/>
          <w:lang w:val="en-US"/>
        </w:rPr>
        <w:t>.</w:t>
      </w:r>
      <w:r w:rsidRPr="00E05935">
        <w:rPr>
          <w:color w:val="9876AA"/>
          <w:lang w:val="en-US"/>
        </w:rPr>
        <w:t xml:space="preserve">tasks </w:t>
      </w:r>
      <w:r w:rsidRPr="00E05935">
        <w:rPr>
          <w:color w:val="A9B7C6"/>
          <w:lang w:val="en-US"/>
        </w:rPr>
        <w:t>= tasks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BBB529"/>
          <w:lang w:val="en-US"/>
        </w:rPr>
        <w:t>@NonNull</w:t>
      </w:r>
      <w:r w:rsidRPr="00E05935">
        <w:rPr>
          <w:color w:val="BBB529"/>
          <w:lang w:val="en-US"/>
        </w:rPr>
        <w:br/>
        <w:t xml:space="preserve">    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</w:t>
      </w:r>
      <w:r w:rsidRPr="00E05935">
        <w:rPr>
          <w:color w:val="A9B7C6"/>
          <w:lang w:val="en-US"/>
        </w:rPr>
        <w:t xml:space="preserve">Object </w:t>
      </w:r>
      <w:r w:rsidRPr="00E05935">
        <w:rPr>
          <w:color w:val="FFC66D"/>
          <w:lang w:val="en-US"/>
        </w:rPr>
        <w:t>instantiateItem</w:t>
      </w:r>
      <w:r w:rsidRPr="00E05935">
        <w:rPr>
          <w:color w:val="A9B7C6"/>
          <w:lang w:val="en-US"/>
        </w:rPr>
        <w:t>(</w:t>
      </w:r>
      <w:r w:rsidRPr="00E05935">
        <w:rPr>
          <w:color w:val="BBB529"/>
          <w:lang w:val="en-US"/>
        </w:rPr>
        <w:t xml:space="preserve">@NonNull </w:t>
      </w:r>
      <w:r w:rsidRPr="00E05935">
        <w:rPr>
          <w:color w:val="A9B7C6"/>
          <w:lang w:val="en-US"/>
        </w:rPr>
        <w:t>ViewGroup container</w:t>
      </w:r>
      <w:r w:rsidRPr="00E05935">
        <w:rPr>
          <w:color w:val="CC7832"/>
          <w:lang w:val="en-US"/>
        </w:rPr>
        <w:t xml:space="preserve">, int </w:t>
      </w:r>
      <w:r w:rsidRPr="00E05935">
        <w:rPr>
          <w:color w:val="A9B7C6"/>
          <w:lang w:val="en-US"/>
        </w:rPr>
        <w:t>position) {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    LayoutInflater inflater = (LayoutInflater) </w:t>
      </w:r>
      <w:r w:rsidRPr="00E05935">
        <w:rPr>
          <w:color w:val="9876AA"/>
          <w:lang w:val="en-US"/>
        </w:rPr>
        <w:t>Mcontext</w:t>
      </w:r>
      <w:r w:rsidRPr="00E05935">
        <w:rPr>
          <w:color w:val="A9B7C6"/>
          <w:lang w:val="en-US"/>
        </w:rPr>
        <w:t>.getSystemService(Context.</w:t>
      </w:r>
      <w:r w:rsidRPr="00E05935">
        <w:rPr>
          <w:i/>
          <w:iCs/>
          <w:color w:val="9876AA"/>
          <w:lang w:val="en-US"/>
        </w:rPr>
        <w:t>LAYOUT_INFLATER_SERVICE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View sliderLayout = inflater.inflate(R.layout.</w:t>
      </w:r>
      <w:r w:rsidRPr="00E05935">
        <w:rPr>
          <w:i/>
          <w:iCs/>
          <w:color w:val="9876AA"/>
          <w:lang w:val="en-US"/>
        </w:rPr>
        <w:t>slider_layout</w:t>
      </w:r>
      <w:r w:rsidRPr="00E05935">
        <w:rPr>
          <w:color w:val="CC7832"/>
          <w:lang w:val="en-US"/>
        </w:rPr>
        <w:t>, null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TextView date = sliderLayout.findViewById(R.id.</w:t>
      </w:r>
      <w:r w:rsidRPr="00E05935">
        <w:rPr>
          <w:i/>
          <w:iCs/>
          <w:color w:val="9876AA"/>
          <w:lang w:val="en-US"/>
        </w:rPr>
        <w:t>text_date_lin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lastRenderedPageBreak/>
        <w:t xml:space="preserve">        </w:t>
      </w:r>
      <w:r w:rsidRPr="00E05935">
        <w:rPr>
          <w:color w:val="A9B7C6"/>
          <w:lang w:val="en-US"/>
        </w:rPr>
        <w:t>TextView description = sliderLayout.findViewById(R.id.</w:t>
      </w:r>
      <w:r w:rsidRPr="00E05935">
        <w:rPr>
          <w:i/>
          <w:iCs/>
          <w:color w:val="9876AA"/>
          <w:lang w:val="en-US"/>
        </w:rPr>
        <w:t>text_descr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date.setText(</w:t>
      </w:r>
      <w:r w:rsidRPr="00E05935">
        <w:rPr>
          <w:color w:val="9876AA"/>
          <w:lang w:val="en-US"/>
        </w:rPr>
        <w:t>tasks</w:t>
      </w:r>
      <w:r w:rsidRPr="00E05935">
        <w:rPr>
          <w:color w:val="A9B7C6"/>
          <w:lang w:val="en-US"/>
        </w:rPr>
        <w:t>.get(position).</w:t>
      </w:r>
      <w:r w:rsidRPr="00E05935">
        <w:rPr>
          <w:color w:val="9876AA"/>
          <w:lang w:val="en-US"/>
        </w:rPr>
        <w:t>date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description.setText(</w:t>
      </w:r>
      <w:r w:rsidRPr="00E05935">
        <w:rPr>
          <w:color w:val="9876AA"/>
          <w:lang w:val="en-US"/>
        </w:rPr>
        <w:t>tasks</w:t>
      </w:r>
      <w:r w:rsidRPr="00E05935">
        <w:rPr>
          <w:color w:val="A9B7C6"/>
          <w:lang w:val="en-US"/>
        </w:rPr>
        <w:t>.get(position).</w:t>
      </w:r>
      <w:r w:rsidRPr="00E05935">
        <w:rPr>
          <w:color w:val="9876AA"/>
          <w:lang w:val="en-US"/>
        </w:rPr>
        <w:t>description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container.addView(sliderLayout)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return </w:t>
      </w:r>
      <w:r w:rsidRPr="00E05935">
        <w:rPr>
          <w:color w:val="A9B7C6"/>
          <w:lang w:val="en-US"/>
        </w:rPr>
        <w:t>sliderLayout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destroyItem</w:t>
      </w:r>
      <w:r w:rsidRPr="00E05935">
        <w:rPr>
          <w:color w:val="A9B7C6"/>
          <w:lang w:val="en-US"/>
        </w:rPr>
        <w:t>(</w:t>
      </w:r>
      <w:r w:rsidRPr="00E05935">
        <w:rPr>
          <w:color w:val="BBB529"/>
          <w:lang w:val="en-US"/>
        </w:rPr>
        <w:t xml:space="preserve">@NonNull </w:t>
      </w:r>
      <w:r w:rsidRPr="00E05935">
        <w:rPr>
          <w:color w:val="A9B7C6"/>
          <w:lang w:val="en-US"/>
        </w:rPr>
        <w:t>ViewGroup container</w:t>
      </w:r>
      <w:r w:rsidRPr="00E05935">
        <w:rPr>
          <w:color w:val="CC7832"/>
          <w:lang w:val="en-US"/>
        </w:rPr>
        <w:t xml:space="preserve">, int </w:t>
      </w:r>
      <w:r w:rsidRPr="00E05935">
        <w:rPr>
          <w:color w:val="A9B7C6"/>
          <w:lang w:val="en-US"/>
        </w:rPr>
        <w:t>position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BBB529"/>
          <w:lang w:val="en-US"/>
        </w:rPr>
        <w:t xml:space="preserve">@NonNull </w:t>
      </w:r>
      <w:r w:rsidRPr="00E05935">
        <w:rPr>
          <w:color w:val="A9B7C6"/>
          <w:lang w:val="en-US"/>
        </w:rPr>
        <w:t>Object object) {</w:t>
      </w:r>
      <w:r w:rsidRPr="00E05935">
        <w:rPr>
          <w:color w:val="A9B7C6"/>
          <w:lang w:val="en-US"/>
        </w:rPr>
        <w:br/>
        <w:t xml:space="preserve">        container.removeView((View) object)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int </w:t>
      </w:r>
      <w:r w:rsidRPr="00E05935">
        <w:rPr>
          <w:color w:val="FFC66D"/>
          <w:lang w:val="en-US"/>
        </w:rPr>
        <w:t>getCount</w:t>
      </w:r>
      <w:r w:rsidRPr="00E05935">
        <w:rPr>
          <w:color w:val="A9B7C6"/>
          <w:lang w:val="en-US"/>
        </w:rPr>
        <w:t>()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 xml:space="preserve">return </w:t>
      </w:r>
      <w:r w:rsidRPr="00E05935">
        <w:rPr>
          <w:color w:val="9876AA"/>
          <w:lang w:val="en-US"/>
        </w:rPr>
        <w:t>tasks</w:t>
      </w:r>
      <w:r w:rsidRPr="00E05935">
        <w:rPr>
          <w:color w:val="A9B7C6"/>
          <w:lang w:val="en-US"/>
        </w:rPr>
        <w:t>.size()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boolean </w:t>
      </w:r>
      <w:r w:rsidRPr="00E05935">
        <w:rPr>
          <w:color w:val="FFC66D"/>
          <w:lang w:val="en-US"/>
        </w:rPr>
        <w:t>isViewFromObject</w:t>
      </w:r>
      <w:r w:rsidRPr="00E05935">
        <w:rPr>
          <w:color w:val="A9B7C6"/>
          <w:lang w:val="en-US"/>
        </w:rPr>
        <w:t>(</w:t>
      </w:r>
      <w:r w:rsidRPr="00E05935">
        <w:rPr>
          <w:color w:val="BBB529"/>
          <w:lang w:val="en-US"/>
        </w:rPr>
        <w:t xml:space="preserve">@NonNull </w:t>
      </w:r>
      <w:r w:rsidRPr="00E05935">
        <w:rPr>
          <w:color w:val="A9B7C6"/>
          <w:lang w:val="en-US"/>
        </w:rPr>
        <w:t>View view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BBB529"/>
          <w:lang w:val="en-US"/>
        </w:rPr>
        <w:t xml:space="preserve">@NonNull </w:t>
      </w:r>
      <w:r w:rsidRPr="00E05935">
        <w:rPr>
          <w:color w:val="A9B7C6"/>
          <w:lang w:val="en-US"/>
        </w:rPr>
        <w:t>Object o)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 xml:space="preserve">return </w:t>
      </w:r>
      <w:r w:rsidRPr="00E05935">
        <w:rPr>
          <w:color w:val="A9B7C6"/>
          <w:lang w:val="en-US"/>
        </w:rPr>
        <w:t>view == o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  <w:t>}</w:t>
      </w:r>
    </w:p>
    <w:p w:rsidR="00195B13" w:rsidRDefault="00E05935" w:rsidP="00195B13">
      <w:pPr>
        <w:pStyle w:val="a4"/>
        <w:numPr>
          <w:ilvl w:val="0"/>
          <w:numId w:val="8"/>
        </w:numPr>
        <w:rPr>
          <w:lang w:val="en-US"/>
        </w:rPr>
      </w:pPr>
      <w:r w:rsidRPr="00E05935">
        <w:rPr>
          <w:lang w:val="en-US"/>
        </w:rPr>
        <w:t>a</w:t>
      </w:r>
      <w:r w:rsidR="00E8150A" w:rsidRPr="00E05935">
        <w:rPr>
          <w:lang w:val="en-US"/>
        </w:rPr>
        <w:t>ctivity</w:t>
      </w:r>
      <w:r>
        <w:rPr>
          <w:lang w:val="en-US"/>
        </w:rPr>
        <w:t>_2.xml</w:t>
      </w:r>
    </w:p>
    <w:p w:rsidR="00E05935" w:rsidRPr="007E6A8D" w:rsidRDefault="00E05935" w:rsidP="007E6A8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E05935">
        <w:rPr>
          <w:color w:val="E8BF6A"/>
          <w:lang w:val="en-US"/>
        </w:rPr>
        <w:t>&lt;?</w:t>
      </w:r>
      <w:r w:rsidRPr="00E05935">
        <w:rPr>
          <w:color w:val="BABABA"/>
          <w:lang w:val="en-US"/>
        </w:rPr>
        <w:t>xml version</w:t>
      </w:r>
      <w:r w:rsidRPr="00E05935">
        <w:rPr>
          <w:color w:val="6A8759"/>
          <w:lang w:val="en-US"/>
        </w:rPr>
        <w:t xml:space="preserve">="1.0" </w:t>
      </w:r>
      <w:r w:rsidRPr="00E05935">
        <w:rPr>
          <w:color w:val="BABABA"/>
          <w:lang w:val="en-US"/>
        </w:rPr>
        <w:t>encoding</w:t>
      </w:r>
      <w:r w:rsidRPr="00E05935">
        <w:rPr>
          <w:color w:val="6A8759"/>
          <w:lang w:val="en-US"/>
        </w:rPr>
        <w:t>="utf-8"</w:t>
      </w:r>
      <w:r w:rsidRPr="00E05935">
        <w:rPr>
          <w:color w:val="E8BF6A"/>
          <w:lang w:val="en-US"/>
        </w:rPr>
        <w:t>?&gt;</w:t>
      </w:r>
      <w:r w:rsidRPr="00E05935">
        <w:rPr>
          <w:color w:val="E8BF6A"/>
          <w:lang w:val="en-US"/>
        </w:rPr>
        <w:br/>
        <w:t xml:space="preserve">&lt;androidx.constraintlayout.widget.ConstraintLayout </w:t>
      </w:r>
      <w:r w:rsidRPr="00E05935">
        <w:rPr>
          <w:color w:val="BABABA"/>
          <w:lang w:val="en-US"/>
        </w:rPr>
        <w:t>xmlns:</w:t>
      </w:r>
      <w:r w:rsidRPr="00E05935">
        <w:rPr>
          <w:color w:val="9876AA"/>
          <w:lang w:val="en-US"/>
        </w:rPr>
        <w:t>android</w:t>
      </w:r>
      <w:r w:rsidRPr="00E05935">
        <w:rPr>
          <w:color w:val="6A8759"/>
          <w:lang w:val="en-US"/>
        </w:rPr>
        <w:t>="http://schemas.android.com/apk/res/android"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BABABA"/>
          <w:lang w:val="en-US"/>
        </w:rPr>
        <w:t>xmlns:</w:t>
      </w:r>
      <w:r w:rsidRPr="00E05935">
        <w:rPr>
          <w:color w:val="9876AA"/>
          <w:lang w:val="en-US"/>
        </w:rPr>
        <w:t>app</w:t>
      </w:r>
      <w:r w:rsidRPr="00E05935">
        <w:rPr>
          <w:color w:val="6A8759"/>
          <w:lang w:val="en-US"/>
        </w:rPr>
        <w:t>="http://schemas.android.com/apk/res-auto"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BABABA"/>
          <w:lang w:val="en-US"/>
        </w:rPr>
        <w:t>xmlns:</w:t>
      </w:r>
      <w:r w:rsidRPr="00E05935">
        <w:rPr>
          <w:color w:val="9876AA"/>
          <w:lang w:val="en-US"/>
        </w:rPr>
        <w:t>tools</w:t>
      </w:r>
      <w:r w:rsidRPr="00E05935">
        <w:rPr>
          <w:color w:val="6A8759"/>
          <w:lang w:val="en-US"/>
        </w:rPr>
        <w:t>="http://schemas.android.com/tools"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="match_parent"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="match_parent"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9876AA"/>
          <w:lang w:val="en-US"/>
        </w:rPr>
        <w:t>tools</w:t>
      </w:r>
      <w:r w:rsidRPr="00E05935">
        <w:rPr>
          <w:color w:val="BABABA"/>
          <w:lang w:val="en-US"/>
        </w:rPr>
        <w:t>:context</w:t>
      </w:r>
      <w:r w:rsidRPr="00E05935">
        <w:rPr>
          <w:color w:val="6A8759"/>
          <w:lang w:val="en-US"/>
        </w:rPr>
        <w:t>=".Activity2"</w:t>
      </w:r>
      <w:r w:rsidRPr="00E05935">
        <w:rPr>
          <w:color w:val="E8BF6A"/>
          <w:lang w:val="en-US"/>
        </w:rPr>
        <w:t>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&lt;Button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="@+id/next2"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:layout_marginEnd</w:t>
      </w:r>
      <w:r w:rsidRPr="00E05935">
        <w:rPr>
          <w:color w:val="6A8759"/>
          <w:lang w:val="en-US"/>
        </w:rPr>
        <w:t>="28dp"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:layout_marginBottom</w:t>
      </w:r>
      <w:r w:rsidRPr="00E05935">
        <w:rPr>
          <w:color w:val="6A8759"/>
          <w:lang w:val="en-US"/>
        </w:rPr>
        <w:t>="16dp"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:onClick</w:t>
      </w:r>
      <w:r w:rsidRPr="00E05935">
        <w:rPr>
          <w:color w:val="6A8759"/>
          <w:lang w:val="en-US"/>
        </w:rPr>
        <w:t>="NextActivity"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="Next"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:layout_constraintBottom_toBottomOf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:layout_constraintEnd_toEndOf</w:t>
      </w:r>
      <w:r w:rsidRPr="00E05935">
        <w:rPr>
          <w:color w:val="6A8759"/>
          <w:lang w:val="en-US"/>
        </w:rPr>
        <w:t xml:space="preserve">="parent"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&lt;Button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="@+id/prev2"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:layout_marginStart</w:t>
      </w:r>
      <w:r w:rsidRPr="00E05935">
        <w:rPr>
          <w:color w:val="6A8759"/>
          <w:lang w:val="en-US"/>
        </w:rPr>
        <w:t>="16dp"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:layout_marginEnd</w:t>
      </w:r>
      <w:r w:rsidRPr="00E05935">
        <w:rPr>
          <w:color w:val="6A8759"/>
          <w:lang w:val="en-US"/>
        </w:rPr>
        <w:t>="16dp"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:layout_marginBottom</w:t>
      </w:r>
      <w:r w:rsidRPr="00E05935">
        <w:rPr>
          <w:color w:val="6A8759"/>
          <w:lang w:val="en-US"/>
        </w:rPr>
        <w:t>="16dp"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:onClick</w:t>
      </w:r>
      <w:r w:rsidRPr="00E05935">
        <w:rPr>
          <w:color w:val="6A8759"/>
          <w:lang w:val="en-US"/>
        </w:rPr>
        <w:t>="PrevActivity"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="prev"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:layout_constraintBottom_toBottomOf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:layout_constraintEnd_toStartOf</w:t>
      </w:r>
      <w:r w:rsidRPr="00E05935">
        <w:rPr>
          <w:color w:val="6A8759"/>
          <w:lang w:val="en-US"/>
        </w:rPr>
        <w:t>="@+id/next2"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:layout_constraintHorizontal_bias</w:t>
      </w:r>
      <w:r w:rsidRPr="00E05935">
        <w:rPr>
          <w:color w:val="6A8759"/>
          <w:lang w:val="en-US"/>
        </w:rPr>
        <w:t>="0.061"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:layout_constraintStart_toStartOf</w:t>
      </w:r>
      <w:r w:rsidRPr="00E05935">
        <w:rPr>
          <w:color w:val="6A8759"/>
          <w:lang w:val="en-US"/>
        </w:rPr>
        <w:t xml:space="preserve">="parent"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&lt;TextView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lastRenderedPageBreak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="@+id/task_txt"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:layout_marginStart</w:t>
      </w:r>
      <w:r w:rsidRPr="00E05935">
        <w:rPr>
          <w:color w:val="6A8759"/>
          <w:lang w:val="en-US"/>
        </w:rPr>
        <w:t>="16dp"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:layout_marginEnd</w:t>
      </w:r>
      <w:r w:rsidRPr="00E05935">
        <w:rPr>
          <w:color w:val="6A8759"/>
          <w:lang w:val="en-US"/>
        </w:rPr>
        <w:t>="16dp"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:layout_marginBottom</w:t>
      </w:r>
      <w:r w:rsidRPr="00E05935">
        <w:rPr>
          <w:color w:val="6A8759"/>
          <w:lang w:val="en-US"/>
        </w:rPr>
        <w:t>="28dp"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="2"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:layout_constraintBottom_toBottomOf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:layout_constraintEnd_toStartOf</w:t>
      </w:r>
      <w:r w:rsidRPr="00E05935">
        <w:rPr>
          <w:color w:val="6A8759"/>
          <w:lang w:val="en-US"/>
        </w:rPr>
        <w:t>="@+id/next2"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:layout_constraintStart_toEndOf</w:t>
      </w:r>
      <w:r w:rsidRPr="00E05935">
        <w:rPr>
          <w:color w:val="6A8759"/>
          <w:lang w:val="en-US"/>
        </w:rPr>
        <w:t xml:space="preserve">="@+id/prev2"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&lt;ListView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="@+id/list_view"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="350dp"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="190dp"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:layout_marginTop</w:t>
      </w:r>
      <w:r w:rsidRPr="00E05935">
        <w:rPr>
          <w:color w:val="6A8759"/>
          <w:lang w:val="en-US"/>
        </w:rPr>
        <w:t>="8dp"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:background</w:t>
      </w:r>
      <w:r w:rsidRPr="00E05935">
        <w:rPr>
          <w:color w:val="6A8759"/>
          <w:lang w:val="en-US"/>
        </w:rPr>
        <w:t>="#E8DFF3"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:layout_constraintBottom_toTopOf</w:t>
      </w:r>
      <w:r w:rsidRPr="00E05935">
        <w:rPr>
          <w:color w:val="6A8759"/>
          <w:lang w:val="en-US"/>
        </w:rPr>
        <w:t>="@+id/my_pager"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:layout_constraintEnd_toEndOf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:layout_constraintHorizontal_bias</w:t>
      </w:r>
      <w:r w:rsidRPr="00E05935">
        <w:rPr>
          <w:color w:val="6A8759"/>
          <w:lang w:val="en-US"/>
        </w:rPr>
        <w:t>="0.491"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:layout_constraintStart_toStartOf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:layout_constraintTop_toTopOf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:layout_constraintVertical_bias</w:t>
      </w:r>
      <w:r w:rsidRPr="00E05935">
        <w:rPr>
          <w:color w:val="6A8759"/>
          <w:lang w:val="en-US"/>
        </w:rPr>
        <w:t xml:space="preserve">="0.129"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&lt;androidx.viewpager.widget.ViewPager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="@+id/my_pager"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="338dp"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="210dp"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:layout_marginTop</w:t>
      </w:r>
      <w:r w:rsidRPr="00E05935">
        <w:rPr>
          <w:color w:val="6A8759"/>
          <w:lang w:val="en-US"/>
        </w:rPr>
        <w:t>="232dp"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:background</w:t>
      </w:r>
      <w:r w:rsidRPr="00E05935">
        <w:rPr>
          <w:color w:val="6A8759"/>
          <w:lang w:val="en-US"/>
        </w:rPr>
        <w:t>="@color/teal_200"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:layout_constraintEnd_toEndOf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:layout_constraintHorizontal_bias</w:t>
      </w:r>
      <w:r w:rsidRPr="00E05935">
        <w:rPr>
          <w:color w:val="6A8759"/>
          <w:lang w:val="en-US"/>
        </w:rPr>
        <w:t>="0.493"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:layout_constraintStart_toStartOf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:layout_constraintTop_toTopOf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tools</w:t>
      </w:r>
      <w:r w:rsidRPr="00E05935">
        <w:rPr>
          <w:color w:val="BABABA"/>
          <w:lang w:val="en-US"/>
        </w:rPr>
        <w:t>:ignore</w:t>
      </w:r>
      <w:r w:rsidRPr="00E05935">
        <w:rPr>
          <w:color w:val="6A8759"/>
          <w:lang w:val="en-US"/>
        </w:rPr>
        <w:t xml:space="preserve">="SpeakableTextPresentCheck"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&lt;com.google.android.material.tabs.TabLayout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="@+id/my_tablayout"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="328dp"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="51dp"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:background</w:t>
      </w:r>
      <w:r w:rsidRPr="00E05935">
        <w:rPr>
          <w:color w:val="6A8759"/>
          <w:lang w:val="en-US"/>
        </w:rPr>
        <w:t>="@drawable/tab_indicator"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:layout_constraintEnd_toEndOf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:layout_constraintHorizontal_bias</w:t>
      </w:r>
      <w:r w:rsidRPr="00E05935">
        <w:rPr>
          <w:color w:val="6A8759"/>
          <w:lang w:val="en-US"/>
        </w:rPr>
        <w:t>="0.493"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:layout_constraintStart_toStartOf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:layout_constraintTop_toBottomOf</w:t>
      </w:r>
      <w:r w:rsidRPr="00E05935">
        <w:rPr>
          <w:color w:val="6A8759"/>
          <w:lang w:val="en-US"/>
        </w:rPr>
        <w:t>="@+id/my_pager"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:tabBackground</w:t>
      </w:r>
      <w:r w:rsidRPr="00E05935">
        <w:rPr>
          <w:color w:val="6A8759"/>
          <w:lang w:val="en-US"/>
        </w:rPr>
        <w:t>="@drawable/tab_indicator"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:tabIndicatorHeight</w:t>
      </w:r>
      <w:r w:rsidRPr="00E05935">
        <w:rPr>
          <w:color w:val="6A8759"/>
          <w:lang w:val="en-US"/>
        </w:rPr>
        <w:t>="0dp"</w:t>
      </w:r>
      <w:r w:rsidRPr="00E05935">
        <w:rPr>
          <w:color w:val="E8BF6A"/>
          <w:lang w:val="en-US"/>
        </w:rPr>
        <w:t>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    &lt;com.google.android.material.tabs.TabItem</w:t>
      </w:r>
      <w:r w:rsidRPr="00E05935">
        <w:rPr>
          <w:color w:val="E8BF6A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 xml:space="preserve">="Monday"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    &lt;com.google.android.material.tabs.TabItem</w:t>
      </w:r>
      <w:r w:rsidRPr="00E05935">
        <w:rPr>
          <w:color w:val="E8BF6A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 xml:space="preserve">="Tuesday"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    &lt;com.google.android.material.tabs.TabItem</w:t>
      </w:r>
      <w:r w:rsidRPr="00E05935">
        <w:rPr>
          <w:color w:val="E8BF6A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 xml:space="preserve">="Wednesday"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  <w:t xml:space="preserve">    &lt;/com.google.android.material.tabs.TabLayout&gt;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lastRenderedPageBreak/>
        <w:br/>
      </w:r>
      <w:r w:rsidRPr="00E05935">
        <w:rPr>
          <w:color w:val="E8BF6A"/>
          <w:lang w:val="en-US"/>
        </w:rPr>
        <w:br/>
        <w:t>&lt;/androidx.constraintlayout.widget.ConstraintLayout&gt;</w:t>
      </w:r>
    </w:p>
    <w:p w:rsidR="00195B13" w:rsidRDefault="00E05935" w:rsidP="00195B13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>list_view.xml</w:t>
      </w:r>
    </w:p>
    <w:p w:rsidR="00E05935" w:rsidRPr="007E6A8D" w:rsidRDefault="00E05935" w:rsidP="007E6A8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E05935">
        <w:rPr>
          <w:color w:val="E8BF6A"/>
          <w:lang w:val="en-US"/>
        </w:rPr>
        <w:t>&lt;?</w:t>
      </w:r>
      <w:r w:rsidRPr="00E05935">
        <w:rPr>
          <w:color w:val="BABABA"/>
          <w:lang w:val="en-US"/>
        </w:rPr>
        <w:t>xml version</w:t>
      </w:r>
      <w:r w:rsidRPr="00E05935">
        <w:rPr>
          <w:color w:val="6A8759"/>
          <w:lang w:val="en-US"/>
        </w:rPr>
        <w:t xml:space="preserve">="1.0" </w:t>
      </w:r>
      <w:r w:rsidRPr="00E05935">
        <w:rPr>
          <w:color w:val="BABABA"/>
          <w:lang w:val="en-US"/>
        </w:rPr>
        <w:t>encoding</w:t>
      </w:r>
      <w:r w:rsidRPr="00E05935">
        <w:rPr>
          <w:color w:val="6A8759"/>
          <w:lang w:val="en-US"/>
        </w:rPr>
        <w:t>="utf-8"</w:t>
      </w:r>
      <w:r w:rsidRPr="00E05935">
        <w:rPr>
          <w:color w:val="E8BF6A"/>
          <w:lang w:val="en-US"/>
        </w:rPr>
        <w:t>?&gt;</w:t>
      </w:r>
      <w:r w:rsidRPr="00E05935">
        <w:rPr>
          <w:color w:val="E8BF6A"/>
          <w:lang w:val="en-US"/>
        </w:rPr>
        <w:br/>
        <w:t xml:space="preserve">&lt;LinearLayout </w:t>
      </w:r>
      <w:r w:rsidRPr="00E05935">
        <w:rPr>
          <w:color w:val="BABABA"/>
          <w:lang w:val="en-US"/>
        </w:rPr>
        <w:t>xmlns:</w:t>
      </w:r>
      <w:r w:rsidRPr="00E05935">
        <w:rPr>
          <w:color w:val="9876AA"/>
          <w:lang w:val="en-US"/>
        </w:rPr>
        <w:t>android</w:t>
      </w:r>
      <w:r w:rsidRPr="00E05935">
        <w:rPr>
          <w:color w:val="6A8759"/>
          <w:lang w:val="en-US"/>
        </w:rPr>
        <w:t>="http://schemas.android.com/apk/res/android"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="match_parent"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="match_parent"</w:t>
      </w:r>
      <w:r w:rsidRPr="00E05935">
        <w:rPr>
          <w:color w:val="E8BF6A"/>
          <w:lang w:val="en-US"/>
        </w:rPr>
        <w:t>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&lt;TextView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="@+id/task_txt"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:layout_marginHorizontal</w:t>
      </w:r>
      <w:r w:rsidRPr="00E05935">
        <w:rPr>
          <w:color w:val="6A8759"/>
          <w:lang w:val="en-US"/>
        </w:rPr>
        <w:t>="10dp"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:layout_weight</w:t>
      </w:r>
      <w:r w:rsidRPr="00E05935">
        <w:rPr>
          <w:color w:val="6A8759"/>
          <w:lang w:val="en-US"/>
        </w:rPr>
        <w:t>="1"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="TextView"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:textSize</w:t>
      </w:r>
      <w:r w:rsidRPr="00E05935">
        <w:rPr>
          <w:color w:val="6A8759"/>
          <w:lang w:val="en-US"/>
        </w:rPr>
        <w:t xml:space="preserve">="15dp"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&lt;TextView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="@+id/date_txt"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:layout_marginHorizontal</w:t>
      </w:r>
      <w:r w:rsidRPr="00E05935">
        <w:rPr>
          <w:color w:val="6A8759"/>
          <w:lang w:val="en-US"/>
        </w:rPr>
        <w:t>="10dp"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:layout_weight</w:t>
      </w:r>
      <w:r w:rsidRPr="00E05935">
        <w:rPr>
          <w:color w:val="6A8759"/>
          <w:lang w:val="en-US"/>
        </w:rPr>
        <w:t>="1"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="TextView"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:textAlignment</w:t>
      </w:r>
      <w:r w:rsidRPr="00E05935">
        <w:rPr>
          <w:color w:val="6A8759"/>
          <w:lang w:val="en-US"/>
        </w:rPr>
        <w:t>="center"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:textSize</w:t>
      </w:r>
      <w:r w:rsidRPr="00E05935">
        <w:rPr>
          <w:color w:val="6A8759"/>
          <w:lang w:val="en-US"/>
        </w:rPr>
        <w:t xml:space="preserve">="25dp"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  <w:t>&lt;/LinearLayout&gt;</w:t>
      </w:r>
    </w:p>
    <w:p w:rsidR="00E8150A" w:rsidRDefault="00E05935" w:rsidP="00195B13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>slider_layout.xml</w:t>
      </w:r>
    </w:p>
    <w:p w:rsidR="00E05935" w:rsidRPr="00E05935" w:rsidRDefault="00E05935" w:rsidP="007E6A8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E05935">
        <w:rPr>
          <w:color w:val="E8BF6A"/>
          <w:lang w:val="en-US"/>
        </w:rPr>
        <w:t>&lt;?</w:t>
      </w:r>
      <w:r w:rsidRPr="00E05935">
        <w:rPr>
          <w:color w:val="BABABA"/>
          <w:lang w:val="en-US"/>
        </w:rPr>
        <w:t>xml version</w:t>
      </w:r>
      <w:r w:rsidRPr="00E05935">
        <w:rPr>
          <w:color w:val="6A8759"/>
          <w:lang w:val="en-US"/>
        </w:rPr>
        <w:t xml:space="preserve">="1.0" </w:t>
      </w:r>
      <w:r w:rsidRPr="00E05935">
        <w:rPr>
          <w:color w:val="BABABA"/>
          <w:lang w:val="en-US"/>
        </w:rPr>
        <w:t>encoding</w:t>
      </w:r>
      <w:r w:rsidRPr="00E05935">
        <w:rPr>
          <w:color w:val="6A8759"/>
          <w:lang w:val="en-US"/>
        </w:rPr>
        <w:t>="utf-8"</w:t>
      </w:r>
      <w:r w:rsidRPr="00E05935">
        <w:rPr>
          <w:color w:val="E8BF6A"/>
          <w:lang w:val="en-US"/>
        </w:rPr>
        <w:t>?&gt;</w:t>
      </w:r>
      <w:r w:rsidRPr="00E05935">
        <w:rPr>
          <w:color w:val="E8BF6A"/>
          <w:lang w:val="en-US"/>
        </w:rPr>
        <w:br/>
        <w:t xml:space="preserve">&lt;LinearLayout </w:t>
      </w:r>
      <w:r w:rsidRPr="00E05935">
        <w:rPr>
          <w:color w:val="BABABA"/>
          <w:lang w:val="en-US"/>
        </w:rPr>
        <w:t>xmlns:</w:t>
      </w:r>
      <w:r w:rsidRPr="00E05935">
        <w:rPr>
          <w:color w:val="9876AA"/>
          <w:lang w:val="en-US"/>
        </w:rPr>
        <w:t>android</w:t>
      </w:r>
      <w:r w:rsidRPr="00E05935">
        <w:rPr>
          <w:color w:val="6A8759"/>
          <w:lang w:val="en-US"/>
        </w:rPr>
        <w:t>="http://schemas.android.com/apk/res/android"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="match_parent"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="match_parent"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:orientation</w:t>
      </w:r>
      <w:r w:rsidRPr="00E05935">
        <w:rPr>
          <w:color w:val="6A8759"/>
          <w:lang w:val="en-US"/>
        </w:rPr>
        <w:t>="horizontal"</w:t>
      </w:r>
      <w:r w:rsidRPr="00E05935">
        <w:rPr>
          <w:color w:val="E8BF6A"/>
          <w:lang w:val="en-US"/>
        </w:rPr>
        <w:t>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&lt;TextView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="@+id/text_descr"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="match_parent"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="50dp"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:layout_marginTop</w:t>
      </w:r>
      <w:r w:rsidRPr="00E05935">
        <w:rPr>
          <w:color w:val="6A8759"/>
          <w:lang w:val="en-US"/>
        </w:rPr>
        <w:t>="15dp"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:layout_weight</w:t>
      </w:r>
      <w:r w:rsidRPr="00E05935">
        <w:rPr>
          <w:color w:val="6A8759"/>
          <w:lang w:val="en-US"/>
        </w:rPr>
        <w:t>="1"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:gravity</w:t>
      </w:r>
      <w:r w:rsidRPr="00E05935">
        <w:rPr>
          <w:color w:val="6A8759"/>
          <w:lang w:val="en-US"/>
        </w:rPr>
        <w:t>="center"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 xml:space="preserve">="TextView"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&lt;TextView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="@+id/text_date_lin"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="match_parent"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:layout_weight</w:t>
      </w:r>
      <w:r w:rsidRPr="00E05935">
        <w:rPr>
          <w:color w:val="6A8759"/>
          <w:lang w:val="en-US"/>
        </w:rPr>
        <w:t>="1"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:gravity</w:t>
      </w:r>
      <w:r w:rsidRPr="00E05935">
        <w:rPr>
          <w:color w:val="6A8759"/>
          <w:lang w:val="en-US"/>
        </w:rPr>
        <w:t>="right"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="TextView"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:textSize</w:t>
      </w:r>
      <w:r w:rsidRPr="00E05935">
        <w:rPr>
          <w:color w:val="6A8759"/>
          <w:lang w:val="en-US"/>
        </w:rPr>
        <w:t xml:space="preserve">="25dp"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>&lt;/LinearLayout&gt;</w:t>
      </w:r>
    </w:p>
    <w:p w:rsidR="00E05935" w:rsidRDefault="007E6A8D" w:rsidP="00195B13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>tab_indicator.xml</w:t>
      </w:r>
    </w:p>
    <w:p w:rsidR="007E6A8D" w:rsidRPr="007E6A8D" w:rsidRDefault="007E6A8D" w:rsidP="007E6A8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7E6A8D">
        <w:rPr>
          <w:color w:val="E8BF6A"/>
          <w:lang w:val="en-US"/>
        </w:rPr>
        <w:t xml:space="preserve">&lt;shape </w:t>
      </w:r>
      <w:r w:rsidRPr="007E6A8D">
        <w:rPr>
          <w:color w:val="BABABA"/>
          <w:lang w:val="en-US"/>
        </w:rPr>
        <w:t>xmlns:</w:t>
      </w:r>
      <w:r w:rsidRPr="007E6A8D">
        <w:rPr>
          <w:color w:val="9876AA"/>
          <w:lang w:val="en-US"/>
        </w:rPr>
        <w:t>android</w:t>
      </w:r>
      <w:r w:rsidRPr="007E6A8D">
        <w:rPr>
          <w:color w:val="6A8759"/>
          <w:lang w:val="en-US"/>
        </w:rPr>
        <w:t>="http://schemas.android.com/apk/res/android"</w:t>
      </w:r>
      <w:r w:rsidRPr="007E6A8D">
        <w:rPr>
          <w:color w:val="6A8759"/>
          <w:lang w:val="en-US"/>
        </w:rPr>
        <w:br/>
        <w:t xml:space="preserve">    </w:t>
      </w:r>
      <w:r w:rsidRPr="007E6A8D">
        <w:rPr>
          <w:color w:val="9876AA"/>
          <w:lang w:val="en-US"/>
        </w:rPr>
        <w:t>android</w:t>
      </w:r>
      <w:r w:rsidRPr="007E6A8D">
        <w:rPr>
          <w:color w:val="BABABA"/>
          <w:lang w:val="en-US"/>
        </w:rPr>
        <w:t>:shape</w:t>
      </w:r>
      <w:r w:rsidRPr="007E6A8D">
        <w:rPr>
          <w:color w:val="6A8759"/>
          <w:lang w:val="en-US"/>
        </w:rPr>
        <w:t>="rectangle"</w:t>
      </w:r>
      <w:r w:rsidRPr="007E6A8D">
        <w:rPr>
          <w:color w:val="E8BF6A"/>
          <w:lang w:val="en-US"/>
        </w:rPr>
        <w:t>&gt;</w:t>
      </w:r>
      <w:r w:rsidRPr="007E6A8D">
        <w:rPr>
          <w:color w:val="E8BF6A"/>
          <w:lang w:val="en-US"/>
        </w:rPr>
        <w:br/>
      </w:r>
      <w:r w:rsidRPr="007E6A8D">
        <w:rPr>
          <w:color w:val="E8BF6A"/>
          <w:lang w:val="en-US"/>
        </w:rPr>
        <w:br/>
        <w:t xml:space="preserve">    &lt;solid </w:t>
      </w:r>
      <w:r w:rsidRPr="007E6A8D">
        <w:rPr>
          <w:color w:val="9876AA"/>
          <w:lang w:val="en-US"/>
        </w:rPr>
        <w:t>android</w:t>
      </w:r>
      <w:r w:rsidRPr="007E6A8D">
        <w:rPr>
          <w:color w:val="BABABA"/>
          <w:lang w:val="en-US"/>
        </w:rPr>
        <w:t>:color</w:t>
      </w:r>
      <w:r w:rsidRPr="007E6A8D">
        <w:rPr>
          <w:color w:val="6A8759"/>
          <w:lang w:val="en-US"/>
        </w:rPr>
        <w:t xml:space="preserve">="@color/white" </w:t>
      </w:r>
      <w:r w:rsidRPr="007E6A8D">
        <w:rPr>
          <w:color w:val="E8BF6A"/>
          <w:lang w:val="en-US"/>
        </w:rPr>
        <w:t>/&gt;</w:t>
      </w:r>
      <w:r w:rsidRPr="007E6A8D">
        <w:rPr>
          <w:color w:val="E8BF6A"/>
          <w:lang w:val="en-US"/>
        </w:rPr>
        <w:br/>
      </w:r>
      <w:r w:rsidRPr="007E6A8D">
        <w:rPr>
          <w:color w:val="E8BF6A"/>
          <w:lang w:val="en-US"/>
        </w:rPr>
        <w:lastRenderedPageBreak/>
        <w:br/>
        <w:t xml:space="preserve">    &lt;corners</w:t>
      </w:r>
      <w:r w:rsidRPr="007E6A8D">
        <w:rPr>
          <w:color w:val="E8BF6A"/>
          <w:lang w:val="en-US"/>
        </w:rPr>
        <w:br/>
        <w:t xml:space="preserve">        </w:t>
      </w:r>
      <w:r w:rsidRPr="007E6A8D">
        <w:rPr>
          <w:color w:val="9876AA"/>
          <w:lang w:val="en-US"/>
        </w:rPr>
        <w:t>android</w:t>
      </w:r>
      <w:r w:rsidRPr="007E6A8D">
        <w:rPr>
          <w:color w:val="BABABA"/>
          <w:lang w:val="en-US"/>
        </w:rPr>
        <w:t>:radius</w:t>
      </w:r>
      <w:r w:rsidRPr="007E6A8D">
        <w:rPr>
          <w:color w:val="6A8759"/>
          <w:lang w:val="en-US"/>
        </w:rPr>
        <w:t xml:space="preserve">="2dp" </w:t>
      </w:r>
      <w:r w:rsidRPr="007E6A8D">
        <w:rPr>
          <w:color w:val="E8BF6A"/>
          <w:lang w:val="en-US"/>
        </w:rPr>
        <w:t>/&gt;</w:t>
      </w:r>
      <w:r w:rsidRPr="007E6A8D">
        <w:rPr>
          <w:color w:val="E8BF6A"/>
          <w:lang w:val="en-US"/>
        </w:rPr>
        <w:br/>
        <w:t xml:space="preserve">    &lt;size</w:t>
      </w:r>
      <w:r w:rsidRPr="007E6A8D">
        <w:rPr>
          <w:color w:val="E8BF6A"/>
          <w:lang w:val="en-US"/>
        </w:rPr>
        <w:br/>
        <w:t xml:space="preserve">        </w:t>
      </w:r>
      <w:r w:rsidRPr="007E6A8D">
        <w:rPr>
          <w:color w:val="9876AA"/>
          <w:lang w:val="en-US"/>
        </w:rPr>
        <w:t>android</w:t>
      </w:r>
      <w:r w:rsidRPr="007E6A8D">
        <w:rPr>
          <w:color w:val="BABABA"/>
          <w:lang w:val="en-US"/>
        </w:rPr>
        <w:t>:width</w:t>
      </w:r>
      <w:r w:rsidRPr="007E6A8D">
        <w:rPr>
          <w:color w:val="6A8759"/>
          <w:lang w:val="en-US"/>
        </w:rPr>
        <w:t>="10dp"</w:t>
      </w:r>
      <w:r w:rsidRPr="007E6A8D">
        <w:rPr>
          <w:color w:val="6A8759"/>
          <w:lang w:val="en-US"/>
        </w:rPr>
        <w:br/>
        <w:t xml:space="preserve">        </w:t>
      </w:r>
      <w:r w:rsidRPr="007E6A8D">
        <w:rPr>
          <w:color w:val="9876AA"/>
          <w:lang w:val="en-US"/>
        </w:rPr>
        <w:t>android</w:t>
      </w:r>
      <w:r w:rsidRPr="007E6A8D">
        <w:rPr>
          <w:color w:val="BABABA"/>
          <w:lang w:val="en-US"/>
        </w:rPr>
        <w:t>:height</w:t>
      </w:r>
      <w:r w:rsidRPr="007E6A8D">
        <w:rPr>
          <w:color w:val="6A8759"/>
          <w:lang w:val="en-US"/>
        </w:rPr>
        <w:t xml:space="preserve">="10dp" </w:t>
      </w:r>
      <w:r w:rsidRPr="007E6A8D">
        <w:rPr>
          <w:color w:val="E8BF6A"/>
          <w:lang w:val="en-US"/>
        </w:rPr>
        <w:t>/&gt;</w:t>
      </w:r>
      <w:r w:rsidRPr="007E6A8D">
        <w:rPr>
          <w:color w:val="E8BF6A"/>
          <w:lang w:val="en-US"/>
        </w:rPr>
        <w:br/>
        <w:t xml:space="preserve">    &lt;stroke</w:t>
      </w:r>
      <w:r w:rsidRPr="007E6A8D">
        <w:rPr>
          <w:color w:val="E8BF6A"/>
          <w:lang w:val="en-US"/>
        </w:rPr>
        <w:br/>
        <w:t xml:space="preserve">        </w:t>
      </w:r>
      <w:r w:rsidRPr="007E6A8D">
        <w:rPr>
          <w:color w:val="9876AA"/>
          <w:lang w:val="en-US"/>
        </w:rPr>
        <w:t>android</w:t>
      </w:r>
      <w:r w:rsidRPr="007E6A8D">
        <w:rPr>
          <w:color w:val="BABABA"/>
          <w:lang w:val="en-US"/>
        </w:rPr>
        <w:t>:width</w:t>
      </w:r>
      <w:r w:rsidRPr="007E6A8D">
        <w:rPr>
          <w:color w:val="6A8759"/>
          <w:lang w:val="en-US"/>
        </w:rPr>
        <w:t>="2dp"</w:t>
      </w:r>
      <w:r w:rsidRPr="007E6A8D">
        <w:rPr>
          <w:color w:val="6A8759"/>
          <w:lang w:val="en-US"/>
        </w:rPr>
        <w:br/>
        <w:t xml:space="preserve">        </w:t>
      </w:r>
      <w:r w:rsidRPr="007E6A8D">
        <w:rPr>
          <w:color w:val="9876AA"/>
          <w:lang w:val="en-US"/>
        </w:rPr>
        <w:t>android</w:t>
      </w:r>
      <w:r w:rsidRPr="007E6A8D">
        <w:rPr>
          <w:color w:val="BABABA"/>
          <w:lang w:val="en-US"/>
        </w:rPr>
        <w:t>:color</w:t>
      </w:r>
      <w:r w:rsidRPr="007E6A8D">
        <w:rPr>
          <w:color w:val="6A8759"/>
          <w:lang w:val="en-US"/>
        </w:rPr>
        <w:t xml:space="preserve">="@color/purple_200" </w:t>
      </w:r>
      <w:r w:rsidRPr="007E6A8D">
        <w:rPr>
          <w:color w:val="E8BF6A"/>
          <w:lang w:val="en-US"/>
        </w:rPr>
        <w:t>/&gt;</w:t>
      </w:r>
      <w:r w:rsidRPr="007E6A8D">
        <w:rPr>
          <w:color w:val="E8BF6A"/>
          <w:lang w:val="en-US"/>
        </w:rPr>
        <w:br/>
      </w:r>
      <w:r w:rsidRPr="007E6A8D">
        <w:rPr>
          <w:color w:val="E8BF6A"/>
          <w:lang w:val="en-US"/>
        </w:rPr>
        <w:br/>
        <w:t>&lt;/shape&gt;</w:t>
      </w:r>
    </w:p>
    <w:p w:rsidR="00E8150A" w:rsidRDefault="00E05935" w:rsidP="00195B13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>Activity3.java</w:t>
      </w:r>
    </w:p>
    <w:p w:rsidR="00E05935" w:rsidRPr="007E6A8D" w:rsidRDefault="00E05935" w:rsidP="007E6A8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E05935">
        <w:rPr>
          <w:color w:val="CC7832"/>
          <w:lang w:val="en-US"/>
        </w:rPr>
        <w:t xml:space="preserve">package </w:t>
      </w:r>
      <w:r w:rsidRPr="00E05935">
        <w:rPr>
          <w:color w:val="A9B7C6"/>
          <w:lang w:val="en-US"/>
        </w:rPr>
        <w:t>com.example.lab5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android.content.Intent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android.os.Bundle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android.view.ContextMenu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android.view.Menu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android.view.MenuItem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android.view.View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android.widget.Button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android.widget.TextView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androidx.annotation.</w:t>
      </w:r>
      <w:r w:rsidRPr="00E05935">
        <w:rPr>
          <w:color w:val="BBB529"/>
          <w:lang w:val="en-US"/>
        </w:rPr>
        <w:t>NonNull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androidx.appcompat.app.AppCompatActivity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import </w:t>
      </w:r>
      <w:r w:rsidRPr="00E05935">
        <w:rPr>
          <w:color w:val="A9B7C6"/>
          <w:lang w:val="en-US"/>
        </w:rPr>
        <w:t>androidx.appcompat.widget.Toolbar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public class </w:t>
      </w:r>
      <w:r w:rsidRPr="00E05935">
        <w:rPr>
          <w:color w:val="A9B7C6"/>
          <w:lang w:val="en-US"/>
        </w:rPr>
        <w:t xml:space="preserve">Activity3 </w:t>
      </w:r>
      <w:r w:rsidRPr="00E05935">
        <w:rPr>
          <w:color w:val="CC7832"/>
          <w:lang w:val="en-US"/>
        </w:rPr>
        <w:t xml:space="preserve">extends </w:t>
      </w:r>
      <w:r w:rsidRPr="00E05935">
        <w:rPr>
          <w:color w:val="A9B7C6"/>
          <w:lang w:val="en-US"/>
        </w:rPr>
        <w:t xml:space="preserve">AppCompatActivity </w:t>
      </w:r>
      <w:r w:rsidRPr="00E05935">
        <w:rPr>
          <w:color w:val="CC7832"/>
          <w:lang w:val="en-US"/>
        </w:rPr>
        <w:t xml:space="preserve">implements </w:t>
      </w:r>
      <w:r w:rsidRPr="00E05935">
        <w:rPr>
          <w:color w:val="A9B7C6"/>
          <w:lang w:val="en-US"/>
        </w:rPr>
        <w:t>Dialog2.OnInputListener {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final int </w:t>
      </w:r>
      <w:r w:rsidRPr="00E05935">
        <w:rPr>
          <w:color w:val="9876AA"/>
          <w:lang w:val="en-US"/>
        </w:rPr>
        <w:t xml:space="preserve">MENU_1 </w:t>
      </w:r>
      <w:r w:rsidRPr="00E05935">
        <w:rPr>
          <w:color w:val="A9B7C6"/>
          <w:lang w:val="en-US"/>
        </w:rPr>
        <w:t xml:space="preserve">= </w:t>
      </w:r>
      <w:r w:rsidRPr="00E05935">
        <w:rPr>
          <w:color w:val="6897BB"/>
          <w:lang w:val="en-US"/>
        </w:rPr>
        <w:t>1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final int </w:t>
      </w:r>
      <w:r w:rsidRPr="00E05935">
        <w:rPr>
          <w:color w:val="9876AA"/>
          <w:lang w:val="en-US"/>
        </w:rPr>
        <w:t xml:space="preserve">MENU_2 </w:t>
      </w:r>
      <w:r w:rsidRPr="00E05935">
        <w:rPr>
          <w:color w:val="A9B7C6"/>
          <w:lang w:val="en-US"/>
        </w:rPr>
        <w:t xml:space="preserve">= </w:t>
      </w:r>
      <w:r w:rsidRPr="00E05935">
        <w:rPr>
          <w:color w:val="6897BB"/>
          <w:lang w:val="en-US"/>
        </w:rPr>
        <w:t>2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final int </w:t>
      </w:r>
      <w:r w:rsidRPr="00E05935">
        <w:rPr>
          <w:color w:val="9876AA"/>
          <w:lang w:val="en-US"/>
        </w:rPr>
        <w:t xml:space="preserve">MENU_3 </w:t>
      </w:r>
      <w:r w:rsidRPr="00E05935">
        <w:rPr>
          <w:color w:val="A9B7C6"/>
          <w:lang w:val="en-US"/>
        </w:rPr>
        <w:t xml:space="preserve">= </w:t>
      </w:r>
      <w:r w:rsidRPr="00E05935">
        <w:rPr>
          <w:color w:val="6897BB"/>
          <w:lang w:val="en-US"/>
        </w:rPr>
        <w:t>3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public </w:t>
      </w:r>
      <w:r w:rsidRPr="00E05935">
        <w:rPr>
          <w:color w:val="A9B7C6"/>
          <w:lang w:val="en-US"/>
        </w:rPr>
        <w:t xml:space="preserve">String </w:t>
      </w:r>
      <w:r w:rsidRPr="00E05935">
        <w:rPr>
          <w:color w:val="9876AA"/>
          <w:lang w:val="en-US"/>
        </w:rPr>
        <w:t>mInput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public int </w:t>
      </w:r>
      <w:r w:rsidRPr="00E05935">
        <w:rPr>
          <w:color w:val="9876AA"/>
          <w:lang w:val="en-US"/>
        </w:rPr>
        <w:t>mID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private </w:t>
      </w:r>
      <w:r w:rsidRPr="00E05935">
        <w:rPr>
          <w:color w:val="A9B7C6"/>
          <w:lang w:val="en-US"/>
        </w:rPr>
        <w:t xml:space="preserve">Toolbar </w:t>
      </w:r>
      <w:r w:rsidRPr="00E05935">
        <w:rPr>
          <w:color w:val="9876AA"/>
          <w:lang w:val="en-US"/>
        </w:rPr>
        <w:t>mToolbar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private </w:t>
      </w:r>
      <w:r w:rsidRPr="00E05935">
        <w:rPr>
          <w:color w:val="A9B7C6"/>
          <w:lang w:val="en-US"/>
        </w:rPr>
        <w:t xml:space="preserve">TextView </w:t>
      </w:r>
      <w:r w:rsidRPr="00E05935">
        <w:rPr>
          <w:color w:val="9876AA"/>
          <w:lang w:val="en-US"/>
        </w:rPr>
        <w:t>mToolbarText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private </w:t>
      </w:r>
      <w:r w:rsidRPr="00E05935">
        <w:rPr>
          <w:color w:val="A9B7C6"/>
          <w:lang w:val="en-US"/>
        </w:rPr>
        <w:t xml:space="preserve">TextView </w:t>
      </w:r>
      <w:r w:rsidRPr="00E05935">
        <w:rPr>
          <w:color w:val="9876AA"/>
          <w:lang w:val="en-US"/>
        </w:rPr>
        <w:t>mTextList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private </w:t>
      </w:r>
      <w:r w:rsidRPr="00E05935">
        <w:rPr>
          <w:color w:val="A9B7C6"/>
          <w:lang w:val="en-US"/>
        </w:rPr>
        <w:t xml:space="preserve">TextView </w:t>
      </w:r>
      <w:r w:rsidRPr="00E05935">
        <w:rPr>
          <w:color w:val="9876AA"/>
          <w:lang w:val="en-US"/>
        </w:rPr>
        <w:t>mTextID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private </w:t>
      </w:r>
      <w:r w:rsidRPr="00E05935">
        <w:rPr>
          <w:color w:val="A9B7C6"/>
          <w:lang w:val="en-US"/>
        </w:rPr>
        <w:t xml:space="preserve">Button </w:t>
      </w:r>
      <w:r w:rsidRPr="00E05935">
        <w:rPr>
          <w:color w:val="9876AA"/>
          <w:lang w:val="en-US"/>
        </w:rPr>
        <w:t>mOpenDialog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sendInput</w:t>
      </w:r>
      <w:r w:rsidRPr="00E05935">
        <w:rPr>
          <w:color w:val="A9B7C6"/>
          <w:lang w:val="en-US"/>
        </w:rPr>
        <w:t>(String input</w:t>
      </w:r>
      <w:r w:rsidRPr="00E05935">
        <w:rPr>
          <w:color w:val="CC7832"/>
          <w:lang w:val="en-US"/>
        </w:rPr>
        <w:t xml:space="preserve">, int </w:t>
      </w:r>
      <w:r w:rsidRPr="00E05935">
        <w:rPr>
          <w:color w:val="A9B7C6"/>
          <w:lang w:val="en-US"/>
        </w:rPr>
        <w:t>pos) {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 xml:space="preserve">mInput </w:t>
      </w:r>
      <w:r w:rsidRPr="00E05935">
        <w:rPr>
          <w:color w:val="A9B7C6"/>
          <w:lang w:val="en-US"/>
        </w:rPr>
        <w:t>= input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 xml:space="preserve">mID </w:t>
      </w:r>
      <w:r w:rsidRPr="00E05935">
        <w:rPr>
          <w:color w:val="A9B7C6"/>
          <w:lang w:val="en-US"/>
        </w:rPr>
        <w:t>= pos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setInputToTextView()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private void </w:t>
      </w:r>
      <w:r w:rsidRPr="00E05935">
        <w:rPr>
          <w:color w:val="FFC66D"/>
          <w:lang w:val="en-US"/>
        </w:rPr>
        <w:t>setInputToTextView</w:t>
      </w:r>
      <w:r w:rsidRPr="00E05935">
        <w:rPr>
          <w:color w:val="A9B7C6"/>
          <w:lang w:val="en-US"/>
        </w:rPr>
        <w:t>()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mTextList</w:t>
      </w:r>
      <w:r w:rsidRPr="00E05935">
        <w:rPr>
          <w:color w:val="A9B7C6"/>
          <w:lang w:val="en-US"/>
        </w:rPr>
        <w:t>.setText(</w:t>
      </w:r>
      <w:r w:rsidRPr="00E05935">
        <w:rPr>
          <w:color w:val="9876AA"/>
          <w:lang w:val="en-US"/>
        </w:rPr>
        <w:t>mInput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mTextID</w:t>
      </w:r>
      <w:r w:rsidRPr="00E05935">
        <w:rPr>
          <w:color w:val="A9B7C6"/>
          <w:lang w:val="en-US"/>
        </w:rPr>
        <w:t>.setText(String.</w:t>
      </w:r>
      <w:r w:rsidRPr="00E05935">
        <w:rPr>
          <w:i/>
          <w:iCs/>
          <w:color w:val="A9B7C6"/>
          <w:lang w:val="en-US"/>
        </w:rPr>
        <w:t>valueOf</w:t>
      </w:r>
      <w:r w:rsidRPr="00E05935">
        <w:rPr>
          <w:color w:val="A9B7C6"/>
          <w:lang w:val="en-US"/>
        </w:rPr>
        <w:t>(</w:t>
      </w:r>
      <w:r w:rsidRPr="00E05935">
        <w:rPr>
          <w:color w:val="9876AA"/>
          <w:lang w:val="en-US"/>
        </w:rPr>
        <w:t>mID</w:t>
      </w:r>
      <w:r w:rsidRPr="00E05935">
        <w:rPr>
          <w:color w:val="A9B7C6"/>
          <w:lang w:val="en-US"/>
        </w:rPr>
        <w:t>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protected void </w:t>
      </w:r>
      <w:r w:rsidRPr="00E05935">
        <w:rPr>
          <w:color w:val="FFC66D"/>
          <w:lang w:val="en-US"/>
        </w:rPr>
        <w:t>onCreate</w:t>
      </w:r>
      <w:r w:rsidRPr="00E05935">
        <w:rPr>
          <w:color w:val="A9B7C6"/>
          <w:lang w:val="en-US"/>
        </w:rPr>
        <w:t>(Bundle savedInstanceState)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>super</w:t>
      </w:r>
      <w:r w:rsidRPr="00E05935">
        <w:rPr>
          <w:color w:val="A9B7C6"/>
          <w:lang w:val="en-US"/>
        </w:rPr>
        <w:t>.onCreate(savedInstanceState)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setContentView(R.layout.</w:t>
      </w:r>
      <w:r w:rsidRPr="00E05935">
        <w:rPr>
          <w:i/>
          <w:iCs/>
          <w:color w:val="9876AA"/>
          <w:lang w:val="en-US"/>
        </w:rPr>
        <w:t>activity_3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 xml:space="preserve">mToolbarText </w:t>
      </w:r>
      <w:r w:rsidRPr="00E05935">
        <w:rPr>
          <w:color w:val="A9B7C6"/>
          <w:lang w:val="en-US"/>
        </w:rPr>
        <w:t>= findViewById(R.id.</w:t>
      </w:r>
      <w:r w:rsidRPr="00E05935">
        <w:rPr>
          <w:i/>
          <w:iCs/>
          <w:color w:val="9876AA"/>
          <w:lang w:val="en-US"/>
        </w:rPr>
        <w:t>text_toolbar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 xml:space="preserve">mToolbar </w:t>
      </w:r>
      <w:r w:rsidRPr="00E05935">
        <w:rPr>
          <w:color w:val="A9B7C6"/>
          <w:lang w:val="en-US"/>
        </w:rPr>
        <w:t>= findViewById(R.id.</w:t>
      </w:r>
      <w:r w:rsidRPr="00E05935">
        <w:rPr>
          <w:i/>
          <w:iCs/>
          <w:color w:val="9876AA"/>
          <w:lang w:val="en-US"/>
        </w:rPr>
        <w:t>my_toolbar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setSupportActionBar(</w:t>
      </w:r>
      <w:r w:rsidRPr="00E05935">
        <w:rPr>
          <w:color w:val="9876AA"/>
          <w:lang w:val="en-US"/>
        </w:rPr>
        <w:t>mToolbar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lastRenderedPageBreak/>
        <w:br/>
        <w:t xml:space="preserve">        </w:t>
      </w:r>
      <w:r w:rsidRPr="00E05935">
        <w:rPr>
          <w:color w:val="9876AA"/>
          <w:lang w:val="en-US"/>
        </w:rPr>
        <w:t xml:space="preserve">mTextList </w:t>
      </w:r>
      <w:r w:rsidRPr="00E05935">
        <w:rPr>
          <w:color w:val="A9B7C6"/>
          <w:lang w:val="en-US"/>
        </w:rPr>
        <w:t>= findViewById(R.id.</w:t>
      </w:r>
      <w:r w:rsidRPr="00E05935">
        <w:rPr>
          <w:i/>
          <w:iCs/>
          <w:color w:val="9876AA"/>
          <w:lang w:val="en-US"/>
        </w:rPr>
        <w:t>text_list_dialog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 xml:space="preserve">mTextID </w:t>
      </w:r>
      <w:r w:rsidRPr="00E05935">
        <w:rPr>
          <w:color w:val="A9B7C6"/>
          <w:lang w:val="en-US"/>
        </w:rPr>
        <w:t>= findViewById(R.id.</w:t>
      </w:r>
      <w:r w:rsidRPr="00E05935">
        <w:rPr>
          <w:i/>
          <w:iCs/>
          <w:color w:val="9876AA"/>
          <w:lang w:val="en-US"/>
        </w:rPr>
        <w:t>text_id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 xml:space="preserve">mOpenDialog </w:t>
      </w:r>
      <w:r w:rsidRPr="00E05935">
        <w:rPr>
          <w:color w:val="A9B7C6"/>
          <w:lang w:val="en-US"/>
        </w:rPr>
        <w:t>= findViewById(R.id.</w:t>
      </w:r>
      <w:r w:rsidRPr="00E05935">
        <w:rPr>
          <w:i/>
          <w:iCs/>
          <w:color w:val="9876AA"/>
          <w:lang w:val="en-US"/>
        </w:rPr>
        <w:t>open_dialog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mOpenDialog</w:t>
      </w:r>
      <w:r w:rsidRPr="00E05935">
        <w:rPr>
          <w:color w:val="A9B7C6"/>
          <w:lang w:val="en-US"/>
        </w:rPr>
        <w:t>.setOnClickListener(</w:t>
      </w:r>
      <w:r w:rsidRPr="00E05935">
        <w:rPr>
          <w:color w:val="A9B7C6"/>
          <w:lang w:val="en-US"/>
        </w:rPr>
        <w:br/>
        <w:t xml:space="preserve">                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View.OnClickListener() {</w:t>
      </w:r>
      <w:r w:rsidRPr="00E05935">
        <w:rPr>
          <w:color w:val="A9B7C6"/>
          <w:lang w:val="en-US"/>
        </w:rPr>
        <w:br/>
        <w:t xml:space="preserve">                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            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onClick</w:t>
      </w:r>
      <w:r w:rsidRPr="00E05935">
        <w:rPr>
          <w:color w:val="A9B7C6"/>
          <w:lang w:val="en-US"/>
        </w:rPr>
        <w:t>(View v) {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                    Dialog2 dialog</w:t>
      </w:r>
      <w:r w:rsidRPr="00E05935">
        <w:rPr>
          <w:color w:val="A9B7C6"/>
          <w:lang w:val="en-US"/>
        </w:rPr>
        <w:br/>
        <w:t xml:space="preserve">                                = 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Dialog2()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            </w:t>
      </w:r>
      <w:r w:rsidRPr="00E05935">
        <w:rPr>
          <w:color w:val="A9B7C6"/>
          <w:lang w:val="en-US"/>
        </w:rPr>
        <w:t>dialog.show(getFragmentManager()</w:t>
      </w:r>
      <w:r w:rsidRPr="00E05935">
        <w:rPr>
          <w:color w:val="CC7832"/>
          <w:lang w:val="en-US"/>
        </w:rPr>
        <w:t>,</w:t>
      </w:r>
      <w:r w:rsidRPr="00E05935">
        <w:rPr>
          <w:color w:val="CC7832"/>
          <w:lang w:val="en-US"/>
        </w:rPr>
        <w:br/>
        <w:t xml:space="preserve">                                </w:t>
      </w:r>
      <w:r w:rsidRPr="00E05935">
        <w:rPr>
          <w:color w:val="6A8759"/>
          <w:lang w:val="en-US"/>
        </w:rPr>
        <w:t>"MyCustomDialog"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        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  <w:t xml:space="preserve">                })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registerForContextMenu(findViewById(R.id.</w:t>
      </w:r>
      <w:r w:rsidRPr="00E05935">
        <w:rPr>
          <w:i/>
          <w:iCs/>
          <w:color w:val="9876AA"/>
          <w:lang w:val="en-US"/>
        </w:rPr>
        <w:t>context_menu</w:t>
      </w:r>
      <w:r w:rsidRPr="00E05935">
        <w:rPr>
          <w:color w:val="A9B7C6"/>
          <w:lang w:val="en-US"/>
        </w:rPr>
        <w:t>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onCreateContextMenu</w:t>
      </w:r>
      <w:r w:rsidRPr="00E05935">
        <w:rPr>
          <w:color w:val="A9B7C6"/>
          <w:lang w:val="en-US"/>
        </w:rPr>
        <w:t>(ContextMenu menu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View v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ContextMenu.ContextMenuInfo menuInfo) {</w:t>
      </w:r>
      <w:r w:rsidRPr="00E05935">
        <w:rPr>
          <w:color w:val="A9B7C6"/>
          <w:lang w:val="en-US"/>
        </w:rPr>
        <w:br/>
        <w:t xml:space="preserve">        menu.add(</w:t>
      </w:r>
      <w:r w:rsidRPr="00E05935">
        <w:rPr>
          <w:color w:val="6897BB"/>
          <w:lang w:val="en-US"/>
        </w:rPr>
        <w:t>0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9876AA"/>
          <w:lang w:val="en-US"/>
        </w:rPr>
        <w:t>MENU_1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897BB"/>
          <w:lang w:val="en-US"/>
        </w:rPr>
        <w:t>0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A8759"/>
          <w:lang w:val="en-US"/>
        </w:rPr>
        <w:t>"ABOBA"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menu.add(</w:t>
      </w:r>
      <w:r w:rsidRPr="00E05935">
        <w:rPr>
          <w:color w:val="6897BB"/>
          <w:lang w:val="en-US"/>
        </w:rPr>
        <w:t>0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9876AA"/>
          <w:lang w:val="en-US"/>
        </w:rPr>
        <w:t>MENU_2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897BB"/>
          <w:lang w:val="en-US"/>
        </w:rPr>
        <w:t>0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A8759"/>
          <w:lang w:val="en-US"/>
        </w:rPr>
        <w:t>"AMOGUS"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menu.add(</w:t>
      </w:r>
      <w:r w:rsidRPr="00E05935">
        <w:rPr>
          <w:color w:val="6897BB"/>
          <w:lang w:val="en-US"/>
        </w:rPr>
        <w:t>0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9876AA"/>
          <w:lang w:val="en-US"/>
        </w:rPr>
        <w:t>MENU_3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897BB"/>
          <w:lang w:val="en-US"/>
        </w:rPr>
        <w:t>0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6A8759"/>
          <w:lang w:val="en-US"/>
        </w:rPr>
        <w:t>"1000-7"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boolean </w:t>
      </w:r>
      <w:r w:rsidRPr="00E05935">
        <w:rPr>
          <w:color w:val="FFC66D"/>
          <w:lang w:val="en-US"/>
        </w:rPr>
        <w:t>onContextItemSelected</w:t>
      </w:r>
      <w:r w:rsidRPr="00E05935">
        <w:rPr>
          <w:color w:val="A9B7C6"/>
          <w:lang w:val="en-US"/>
        </w:rPr>
        <w:t>(</w:t>
      </w:r>
      <w:r w:rsidRPr="00E05935">
        <w:rPr>
          <w:color w:val="BBB529"/>
          <w:lang w:val="en-US"/>
        </w:rPr>
        <w:t xml:space="preserve">@NonNull </w:t>
      </w:r>
      <w:r w:rsidRPr="00E05935">
        <w:rPr>
          <w:color w:val="A9B7C6"/>
          <w:lang w:val="en-US"/>
        </w:rPr>
        <w:t>MenuItem item) {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mTextList</w:t>
      </w:r>
      <w:r w:rsidRPr="00E05935">
        <w:rPr>
          <w:color w:val="A9B7C6"/>
          <w:lang w:val="en-US"/>
        </w:rPr>
        <w:t>.setText(item.getTitle().toString())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mTextID</w:t>
      </w:r>
      <w:r w:rsidRPr="00E05935">
        <w:rPr>
          <w:color w:val="A9B7C6"/>
          <w:lang w:val="en-US"/>
        </w:rPr>
        <w:t>.setText(String.</w:t>
      </w:r>
      <w:r w:rsidRPr="00E05935">
        <w:rPr>
          <w:i/>
          <w:iCs/>
          <w:color w:val="A9B7C6"/>
          <w:lang w:val="en-US"/>
        </w:rPr>
        <w:t>valueOf</w:t>
      </w:r>
      <w:r w:rsidRPr="00E05935">
        <w:rPr>
          <w:color w:val="A9B7C6"/>
          <w:lang w:val="en-US"/>
        </w:rPr>
        <w:t>(item.getItemId()))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return super</w:t>
      </w:r>
      <w:r w:rsidRPr="00E05935">
        <w:rPr>
          <w:color w:val="A9B7C6"/>
          <w:lang w:val="en-US"/>
        </w:rPr>
        <w:t>.onContextItemSelected(item)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boolean </w:t>
      </w:r>
      <w:r w:rsidRPr="00E05935">
        <w:rPr>
          <w:color w:val="FFC66D"/>
          <w:lang w:val="en-US"/>
        </w:rPr>
        <w:t>onOptionsItemSelected</w:t>
      </w:r>
      <w:r w:rsidRPr="00E05935">
        <w:rPr>
          <w:color w:val="A9B7C6"/>
          <w:lang w:val="en-US"/>
        </w:rPr>
        <w:t>(MenuItem item) {</w:t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 xml:space="preserve">int </w:t>
      </w:r>
      <w:r w:rsidRPr="00E05935">
        <w:rPr>
          <w:color w:val="A9B7C6"/>
          <w:lang w:val="en-US"/>
        </w:rPr>
        <w:t>id = item.getItemId()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mToolbarText</w:t>
      </w:r>
      <w:r w:rsidRPr="00E05935">
        <w:rPr>
          <w:color w:val="A9B7C6"/>
          <w:lang w:val="en-US"/>
        </w:rPr>
        <w:t>.setText(item.getTitle())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</w:t>
      </w:r>
      <w:r w:rsidRPr="00E05935">
        <w:rPr>
          <w:color w:val="CC7832"/>
          <w:lang w:val="en-US"/>
        </w:rPr>
        <w:br/>
        <w:t xml:space="preserve">        if </w:t>
      </w:r>
      <w:r w:rsidRPr="00E05935">
        <w:rPr>
          <w:color w:val="A9B7C6"/>
          <w:lang w:val="en-US"/>
        </w:rPr>
        <w:t>(id == R.id.</w:t>
      </w:r>
      <w:r w:rsidRPr="00E05935">
        <w:rPr>
          <w:i/>
          <w:iCs/>
          <w:color w:val="9876AA"/>
          <w:lang w:val="en-US"/>
        </w:rPr>
        <w:t>action_settings</w:t>
      </w:r>
      <w:r w:rsidRPr="00E05935">
        <w:rPr>
          <w:color w:val="A9B7C6"/>
          <w:lang w:val="en-US"/>
        </w:rPr>
        <w:t>) {</w:t>
      </w:r>
      <w:r w:rsidRPr="00E05935">
        <w:rPr>
          <w:color w:val="A9B7C6"/>
          <w:lang w:val="en-US"/>
        </w:rPr>
        <w:br/>
        <w:t xml:space="preserve">            </w:t>
      </w:r>
      <w:r w:rsidRPr="00E05935">
        <w:rPr>
          <w:color w:val="CC7832"/>
          <w:lang w:val="en-US"/>
        </w:rPr>
        <w:t>return true;</w:t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    </w:t>
      </w:r>
      <w:r w:rsidRPr="00E05935">
        <w:rPr>
          <w:color w:val="CC7832"/>
          <w:lang w:val="en-US"/>
        </w:rPr>
        <w:t>return super</w:t>
      </w:r>
      <w:r w:rsidRPr="00E05935">
        <w:rPr>
          <w:color w:val="A9B7C6"/>
          <w:lang w:val="en-US"/>
        </w:rPr>
        <w:t>.onOptionsItemSelected(item)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BBB529"/>
          <w:lang w:val="en-US"/>
        </w:rPr>
        <w:t>@Override</w:t>
      </w:r>
      <w:r w:rsidRPr="00E05935">
        <w:rPr>
          <w:color w:val="BBB529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boolean </w:t>
      </w:r>
      <w:r w:rsidRPr="00E05935">
        <w:rPr>
          <w:color w:val="FFC66D"/>
          <w:lang w:val="en-US"/>
        </w:rPr>
        <w:t>onCreateOptionsMenu</w:t>
      </w:r>
      <w:r w:rsidRPr="00E05935">
        <w:rPr>
          <w:color w:val="A9B7C6"/>
          <w:lang w:val="en-US"/>
        </w:rPr>
        <w:t>(Menu menu) {</w:t>
      </w:r>
      <w:r w:rsidRPr="00E05935">
        <w:rPr>
          <w:color w:val="A9B7C6"/>
          <w:lang w:val="en-US"/>
        </w:rPr>
        <w:br/>
        <w:t xml:space="preserve">        getMenuInflater().inflate(R.menu.</w:t>
      </w:r>
      <w:r w:rsidRPr="00E05935">
        <w:rPr>
          <w:i/>
          <w:iCs/>
          <w:color w:val="9876AA"/>
          <w:lang w:val="en-US"/>
        </w:rPr>
        <w:t>toolbar</w:t>
      </w:r>
      <w:r w:rsidRPr="00E05935">
        <w:rPr>
          <w:color w:val="CC7832"/>
          <w:lang w:val="en-US"/>
        </w:rPr>
        <w:t xml:space="preserve">, </w:t>
      </w:r>
      <w:r w:rsidRPr="00E05935">
        <w:rPr>
          <w:color w:val="A9B7C6"/>
          <w:lang w:val="en-US"/>
        </w:rPr>
        <w:t>menu)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</w:r>
      <w:r w:rsidRPr="00E05935">
        <w:rPr>
          <w:color w:val="CC7832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mToolbar</w:t>
      </w:r>
      <w:r w:rsidRPr="00E05935">
        <w:rPr>
          <w:color w:val="A9B7C6"/>
          <w:lang w:val="en-US"/>
        </w:rPr>
        <w:t>.setTitle(</w:t>
      </w:r>
      <w:r w:rsidRPr="00E05935">
        <w:rPr>
          <w:color w:val="6A8759"/>
          <w:lang w:val="en-US"/>
        </w:rPr>
        <w:t>"Hi!"</w:t>
      </w:r>
      <w:r w:rsidRPr="00E05935">
        <w:rPr>
          <w:color w:val="A9B7C6"/>
          <w:lang w:val="en-US"/>
        </w:rPr>
        <w:t>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    return true;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NextActivity</w:t>
      </w:r>
      <w:r w:rsidRPr="00E05935">
        <w:rPr>
          <w:color w:val="A9B7C6"/>
          <w:lang w:val="en-US"/>
        </w:rPr>
        <w:t>(View v) {</w:t>
      </w:r>
      <w:r w:rsidRPr="00E05935">
        <w:rPr>
          <w:color w:val="A9B7C6"/>
          <w:lang w:val="en-US"/>
        </w:rPr>
        <w:br/>
        <w:t xml:space="preserve">        startActivity(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Intent(</w:t>
      </w:r>
      <w:r w:rsidRPr="00E05935">
        <w:rPr>
          <w:color w:val="CC7832"/>
          <w:lang w:val="en-US"/>
        </w:rPr>
        <w:t xml:space="preserve">this, </w:t>
      </w:r>
      <w:r w:rsidRPr="00E05935">
        <w:rPr>
          <w:color w:val="A9B7C6"/>
          <w:lang w:val="en-US"/>
        </w:rPr>
        <w:t>Activity3.</w:t>
      </w:r>
      <w:r w:rsidRPr="00E05935">
        <w:rPr>
          <w:color w:val="CC7832"/>
          <w:lang w:val="en-US"/>
        </w:rPr>
        <w:t>class</w:t>
      </w:r>
      <w:r w:rsidRPr="00E05935">
        <w:rPr>
          <w:color w:val="A9B7C6"/>
          <w:lang w:val="en-US"/>
        </w:rPr>
        <w:t>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br/>
        <w:t xml:space="preserve">    </w:t>
      </w:r>
      <w:r w:rsidRPr="00E05935">
        <w:rPr>
          <w:color w:val="CC7832"/>
          <w:lang w:val="en-US"/>
        </w:rPr>
        <w:t xml:space="preserve">public void </w:t>
      </w:r>
      <w:r w:rsidRPr="00E05935">
        <w:rPr>
          <w:color w:val="FFC66D"/>
          <w:lang w:val="en-US"/>
        </w:rPr>
        <w:t>PrevActivity</w:t>
      </w:r>
      <w:r w:rsidRPr="00E05935">
        <w:rPr>
          <w:color w:val="A9B7C6"/>
          <w:lang w:val="en-US"/>
        </w:rPr>
        <w:t>(View v) {</w:t>
      </w:r>
      <w:r w:rsidRPr="00E05935">
        <w:rPr>
          <w:color w:val="A9B7C6"/>
          <w:lang w:val="en-US"/>
        </w:rPr>
        <w:br/>
      </w:r>
      <w:r w:rsidRPr="00E05935">
        <w:rPr>
          <w:color w:val="A9B7C6"/>
          <w:lang w:val="en-US"/>
        </w:rPr>
        <w:lastRenderedPageBreak/>
        <w:t xml:space="preserve">        startActivity(</w:t>
      </w:r>
      <w:r w:rsidRPr="00E05935">
        <w:rPr>
          <w:color w:val="CC7832"/>
          <w:lang w:val="en-US"/>
        </w:rPr>
        <w:t xml:space="preserve">new </w:t>
      </w:r>
      <w:r w:rsidRPr="00E05935">
        <w:rPr>
          <w:color w:val="A9B7C6"/>
          <w:lang w:val="en-US"/>
        </w:rPr>
        <w:t>Intent(</w:t>
      </w:r>
      <w:r w:rsidRPr="00E05935">
        <w:rPr>
          <w:color w:val="CC7832"/>
          <w:lang w:val="en-US"/>
        </w:rPr>
        <w:t xml:space="preserve">this, </w:t>
      </w:r>
      <w:r w:rsidRPr="00E05935">
        <w:rPr>
          <w:color w:val="A9B7C6"/>
          <w:lang w:val="en-US"/>
        </w:rPr>
        <w:t>Activity2.</w:t>
      </w:r>
      <w:r w:rsidRPr="00E05935">
        <w:rPr>
          <w:color w:val="CC7832"/>
          <w:lang w:val="en-US"/>
        </w:rPr>
        <w:t>class</w:t>
      </w:r>
      <w:r w:rsidRPr="00E05935">
        <w:rPr>
          <w:color w:val="A9B7C6"/>
          <w:lang w:val="en-US"/>
        </w:rPr>
        <w:t>))</w:t>
      </w:r>
      <w:r w:rsidRPr="00E05935">
        <w:rPr>
          <w:color w:val="CC7832"/>
          <w:lang w:val="en-US"/>
        </w:rPr>
        <w:t>;</w:t>
      </w:r>
      <w:r w:rsidRPr="00E05935">
        <w:rPr>
          <w:color w:val="CC7832"/>
          <w:lang w:val="en-US"/>
        </w:rPr>
        <w:br/>
        <w:t xml:space="preserve">    </w:t>
      </w:r>
      <w:r w:rsidRPr="00E05935">
        <w:rPr>
          <w:color w:val="A9B7C6"/>
          <w:lang w:val="en-US"/>
        </w:rPr>
        <w:t>}</w:t>
      </w:r>
      <w:r w:rsidRPr="00E05935">
        <w:rPr>
          <w:color w:val="A9B7C6"/>
          <w:lang w:val="en-US"/>
        </w:rPr>
        <w:br/>
        <w:t>}</w:t>
      </w:r>
    </w:p>
    <w:p w:rsidR="00E8150A" w:rsidRDefault="00E05935" w:rsidP="00195B13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>activity_3.xml</w:t>
      </w:r>
    </w:p>
    <w:p w:rsidR="00E05935" w:rsidRPr="00E05935" w:rsidRDefault="00E05935" w:rsidP="007E6A8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E05935">
        <w:rPr>
          <w:color w:val="E8BF6A"/>
          <w:lang w:val="en-US"/>
        </w:rPr>
        <w:t>&lt;?</w:t>
      </w:r>
      <w:r w:rsidRPr="00E05935">
        <w:rPr>
          <w:color w:val="BABABA"/>
          <w:lang w:val="en-US"/>
        </w:rPr>
        <w:t>xml version</w:t>
      </w:r>
      <w:r w:rsidRPr="00E05935">
        <w:rPr>
          <w:color w:val="6A8759"/>
          <w:lang w:val="en-US"/>
        </w:rPr>
        <w:t xml:space="preserve">="1.0" </w:t>
      </w:r>
      <w:r w:rsidRPr="00E05935">
        <w:rPr>
          <w:color w:val="BABABA"/>
          <w:lang w:val="en-US"/>
        </w:rPr>
        <w:t>encoding</w:t>
      </w:r>
      <w:r w:rsidRPr="00E05935">
        <w:rPr>
          <w:color w:val="6A8759"/>
          <w:lang w:val="en-US"/>
        </w:rPr>
        <w:t>="utf-8"</w:t>
      </w:r>
      <w:r w:rsidRPr="00E05935">
        <w:rPr>
          <w:color w:val="E8BF6A"/>
          <w:lang w:val="en-US"/>
        </w:rPr>
        <w:t>?&gt;</w:t>
      </w:r>
      <w:r w:rsidRPr="00E05935">
        <w:rPr>
          <w:color w:val="E8BF6A"/>
          <w:lang w:val="en-US"/>
        </w:rPr>
        <w:br/>
        <w:t xml:space="preserve">&lt;androidx.constraintlayout.widget.ConstraintLayout </w:t>
      </w:r>
      <w:r w:rsidRPr="00E05935">
        <w:rPr>
          <w:color w:val="BABABA"/>
          <w:lang w:val="en-US"/>
        </w:rPr>
        <w:t>xmlns:</w:t>
      </w:r>
      <w:r w:rsidRPr="00E05935">
        <w:rPr>
          <w:color w:val="9876AA"/>
          <w:lang w:val="en-US"/>
        </w:rPr>
        <w:t>android</w:t>
      </w:r>
      <w:r w:rsidRPr="00E05935">
        <w:rPr>
          <w:color w:val="6A8759"/>
          <w:lang w:val="en-US"/>
        </w:rPr>
        <w:t>="http://schemas.android.com/apk/res/android"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BABABA"/>
          <w:lang w:val="en-US"/>
        </w:rPr>
        <w:t>xmlns:</w:t>
      </w:r>
      <w:r w:rsidRPr="00E05935">
        <w:rPr>
          <w:color w:val="9876AA"/>
          <w:lang w:val="en-US"/>
        </w:rPr>
        <w:t>app</w:t>
      </w:r>
      <w:r w:rsidRPr="00E05935">
        <w:rPr>
          <w:color w:val="6A8759"/>
          <w:lang w:val="en-US"/>
        </w:rPr>
        <w:t>="http://schemas.android.com/apk/res-auto"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BABABA"/>
          <w:lang w:val="en-US"/>
        </w:rPr>
        <w:t>xmlns:</w:t>
      </w:r>
      <w:r w:rsidRPr="00E05935">
        <w:rPr>
          <w:color w:val="9876AA"/>
          <w:lang w:val="en-US"/>
        </w:rPr>
        <w:t>tools</w:t>
      </w:r>
      <w:r w:rsidRPr="00E05935">
        <w:rPr>
          <w:color w:val="6A8759"/>
          <w:lang w:val="en-US"/>
        </w:rPr>
        <w:t>="http://schemas.android.com/tools"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="match_parent"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="match_parent"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9876AA"/>
          <w:lang w:val="en-US"/>
        </w:rPr>
        <w:t>tools</w:t>
      </w:r>
      <w:r w:rsidRPr="00E05935">
        <w:rPr>
          <w:color w:val="BABABA"/>
          <w:lang w:val="en-US"/>
        </w:rPr>
        <w:t>:context</w:t>
      </w:r>
      <w:r w:rsidRPr="00E05935">
        <w:rPr>
          <w:color w:val="6A8759"/>
          <w:lang w:val="en-US"/>
        </w:rPr>
        <w:t>=".Activity3"</w:t>
      </w:r>
      <w:r w:rsidRPr="00E05935">
        <w:rPr>
          <w:color w:val="E8BF6A"/>
          <w:lang w:val="en-US"/>
        </w:rPr>
        <w:t>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&lt;Button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="@+id/open_dialog"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="112dp"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="65dp"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="open dialog"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:layout_constraintBottom_toBottomOf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:layout_constraintEnd_toEndOf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:layout_constraintHorizontal_bias</w:t>
      </w:r>
      <w:r w:rsidRPr="00E05935">
        <w:rPr>
          <w:color w:val="6A8759"/>
          <w:lang w:val="en-US"/>
        </w:rPr>
        <w:t>="0.498"</w:t>
      </w:r>
      <w:r w:rsidRPr="00E05935">
        <w:rPr>
          <w:color w:val="6A8759"/>
          <w:lang w:val="en-US"/>
        </w:rPr>
        <w:br/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:layout_constraintStart_toStartOf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:layout_constraintTop_toBottomOf</w:t>
      </w:r>
      <w:r w:rsidRPr="00E05935">
        <w:rPr>
          <w:color w:val="6A8759"/>
          <w:lang w:val="en-US"/>
        </w:rPr>
        <w:t>="@+id/text_toolbar"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:layout_constraintVertical_bias</w:t>
      </w:r>
      <w:r w:rsidRPr="00E05935">
        <w:rPr>
          <w:color w:val="6A8759"/>
          <w:lang w:val="en-US"/>
        </w:rPr>
        <w:t xml:space="preserve">="0.065"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&lt;androidx.appcompat.widget.Toolbar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="@+id/my_toolbar"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="match_parent"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="50dp"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:background</w:t>
      </w:r>
      <w:r w:rsidRPr="00E05935">
        <w:rPr>
          <w:color w:val="6A8759"/>
          <w:lang w:val="en-US"/>
        </w:rPr>
        <w:t>="@color/purple_200"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:theme</w:t>
      </w:r>
      <w:r w:rsidRPr="00E05935">
        <w:rPr>
          <w:color w:val="6A8759"/>
          <w:lang w:val="en-US"/>
        </w:rPr>
        <w:t>="@style/ThemeOverlay.AppCompat.Dark.ActionBar"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:layout_constraintEnd_toEndOf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:layout_constraintTop_toTopOf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:popupTheme</w:t>
      </w:r>
      <w:r w:rsidRPr="00E05935">
        <w:rPr>
          <w:color w:val="6A8759"/>
          <w:lang w:val="en-US"/>
        </w:rPr>
        <w:t xml:space="preserve">="@style/ThemeOverlay.AppCompat.Light"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&lt;Button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="@+id/prev2"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:layout_marginStart</w:t>
      </w:r>
      <w:r w:rsidRPr="00E05935">
        <w:rPr>
          <w:color w:val="6A8759"/>
          <w:lang w:val="en-US"/>
        </w:rPr>
        <w:t>="24dp"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:layout_marginBottom</w:t>
      </w:r>
      <w:r w:rsidRPr="00E05935">
        <w:rPr>
          <w:color w:val="6A8759"/>
          <w:lang w:val="en-US"/>
        </w:rPr>
        <w:t>="16dp"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:onClick</w:t>
      </w:r>
      <w:r w:rsidRPr="00E05935">
        <w:rPr>
          <w:color w:val="6A8759"/>
          <w:lang w:val="en-US"/>
        </w:rPr>
        <w:t>="PrevActivity"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="prev"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:layout_constraintBottom_toBottomOf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:layout_constraintStart_toStartOf</w:t>
      </w:r>
      <w:r w:rsidRPr="00E05935">
        <w:rPr>
          <w:color w:val="6A8759"/>
          <w:lang w:val="en-US"/>
        </w:rPr>
        <w:t xml:space="preserve">="parent"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&lt;TextView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="@+id/textView"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:layout_marginBottom</w:t>
      </w:r>
      <w:r w:rsidRPr="00E05935">
        <w:rPr>
          <w:color w:val="6A8759"/>
          <w:lang w:val="en-US"/>
        </w:rPr>
        <w:t>="28dp"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="3"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:layout_constraintBottom_toBottomOf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:layout_constraintEnd_toEndOf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:layout_constraintHorizontal_bias</w:t>
      </w:r>
      <w:r w:rsidRPr="00E05935">
        <w:rPr>
          <w:color w:val="6A8759"/>
          <w:lang w:val="en-US"/>
        </w:rPr>
        <w:t>="0.305"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:layout_constraintStart_toEndOf</w:t>
      </w:r>
      <w:r w:rsidRPr="00E05935">
        <w:rPr>
          <w:color w:val="6A8759"/>
          <w:lang w:val="en-US"/>
        </w:rPr>
        <w:t xml:space="preserve">="@+id/prev2"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&lt;TextView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="@+id/text_list_dialog"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="137dp"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="59dp"</w:t>
      </w:r>
      <w:r w:rsidRPr="00E05935">
        <w:rPr>
          <w:color w:val="6A8759"/>
          <w:lang w:val="en-US"/>
        </w:rPr>
        <w:br/>
      </w:r>
      <w:r w:rsidRPr="00E05935">
        <w:rPr>
          <w:color w:val="6A8759"/>
          <w:lang w:val="en-US"/>
        </w:rPr>
        <w:lastRenderedPageBreak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:layout_marginTop</w:t>
      </w:r>
      <w:r w:rsidRPr="00E05935">
        <w:rPr>
          <w:color w:val="6A8759"/>
          <w:lang w:val="en-US"/>
        </w:rPr>
        <w:t>="32dp"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="List Info"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:textSize</w:t>
      </w:r>
      <w:r w:rsidRPr="00E05935">
        <w:rPr>
          <w:color w:val="6A8759"/>
          <w:lang w:val="en-US"/>
        </w:rPr>
        <w:t>="25dp"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:layout_constraintEnd_toEndOf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:layout_constraintStart_toStartOf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:layout_constraintTop_toBottomOf</w:t>
      </w:r>
      <w:r w:rsidRPr="00E05935">
        <w:rPr>
          <w:color w:val="6A8759"/>
          <w:lang w:val="en-US"/>
        </w:rPr>
        <w:t xml:space="preserve">="@+id/open_dialog"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&lt;TextView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="@+id/text_id"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="137dp"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="59dp"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:layout_marginTop</w:t>
      </w:r>
      <w:r w:rsidRPr="00E05935">
        <w:rPr>
          <w:color w:val="6A8759"/>
          <w:lang w:val="en-US"/>
        </w:rPr>
        <w:t>="28dp"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="List element id"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:textSize</w:t>
      </w:r>
      <w:r w:rsidRPr="00E05935">
        <w:rPr>
          <w:color w:val="6A8759"/>
          <w:lang w:val="en-US"/>
        </w:rPr>
        <w:t>="25dp"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:layout_constraintEnd_toEndOf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:layout_constraintStart_toStartOf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:layout_constraintTop_toBottomOf</w:t>
      </w:r>
      <w:r w:rsidRPr="00E05935">
        <w:rPr>
          <w:color w:val="6A8759"/>
          <w:lang w:val="en-US"/>
        </w:rPr>
        <w:t xml:space="preserve">="@+id/text_list_dialog"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&lt;TextView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="@+id/text_toolbar"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="137dp"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="59dp"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:layout_marginTop</w:t>
      </w:r>
      <w:r w:rsidRPr="00E05935">
        <w:rPr>
          <w:color w:val="6A8759"/>
          <w:lang w:val="en-US"/>
        </w:rPr>
        <w:t>="60dp"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="Toolbar Info"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:textSize</w:t>
      </w:r>
      <w:r w:rsidRPr="00E05935">
        <w:rPr>
          <w:color w:val="6A8759"/>
          <w:lang w:val="en-US"/>
        </w:rPr>
        <w:t>="25dp"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:layout_constraintEnd_toEndOf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:layout_constraintStart_toStartOf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:layout_constraintTop_toBottomOf</w:t>
      </w:r>
      <w:r w:rsidRPr="00E05935">
        <w:rPr>
          <w:color w:val="6A8759"/>
          <w:lang w:val="en-US"/>
        </w:rPr>
        <w:t xml:space="preserve">="@+id/my_toolbar"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&lt;TextView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="@+id/context_menu"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:layout_width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:layout_height</w:t>
      </w:r>
      <w:r w:rsidRPr="00E05935">
        <w:rPr>
          <w:color w:val="6A8759"/>
          <w:lang w:val="en-US"/>
        </w:rPr>
        <w:t>="wrap_content"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</w:t>
      </w:r>
      <w:r w:rsidRPr="00E05935">
        <w:rPr>
          <w:color w:val="6A8759"/>
          <w:lang w:val="en-US"/>
        </w:rPr>
        <w:t>="Context Menu"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:textSize</w:t>
      </w:r>
      <w:r w:rsidRPr="00E05935">
        <w:rPr>
          <w:color w:val="6A8759"/>
          <w:lang w:val="en-US"/>
        </w:rPr>
        <w:t>="35dp"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:layout_constraintBottom_toBottomOf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:layout_constraintEnd_toEndOf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:layout_constraintHorizontal_bias</w:t>
      </w:r>
      <w:r w:rsidRPr="00E05935">
        <w:rPr>
          <w:color w:val="6A8759"/>
          <w:lang w:val="en-US"/>
        </w:rPr>
        <w:t>="0.497"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:layout_constraintStart_toStartOf</w:t>
      </w:r>
      <w:r w:rsidRPr="00E05935">
        <w:rPr>
          <w:color w:val="6A8759"/>
          <w:lang w:val="en-US"/>
        </w:rPr>
        <w:t>="parent"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:layout_constraintTop_toBottomOf</w:t>
      </w:r>
      <w:r w:rsidRPr="00E05935">
        <w:rPr>
          <w:color w:val="6A8759"/>
          <w:lang w:val="en-US"/>
        </w:rPr>
        <w:t>="@+id/text_id"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:layout_constraintVertical_bias</w:t>
      </w:r>
      <w:r w:rsidRPr="00E05935">
        <w:rPr>
          <w:color w:val="6A8759"/>
          <w:lang w:val="en-US"/>
        </w:rPr>
        <w:t xml:space="preserve">="0.249"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>&lt;/androidx.constraintlayout.widget.ConstraintLayout&gt;</w:t>
      </w:r>
    </w:p>
    <w:p w:rsidR="00E8150A" w:rsidRDefault="00E05935" w:rsidP="00195B13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>toolbar.xml</w:t>
      </w:r>
    </w:p>
    <w:p w:rsidR="00E05935" w:rsidRPr="007E6A8D" w:rsidRDefault="00E05935" w:rsidP="007E6A8D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E05935">
        <w:rPr>
          <w:color w:val="E8BF6A"/>
          <w:lang w:val="en-US"/>
        </w:rPr>
        <w:t xml:space="preserve">&lt;menu </w:t>
      </w:r>
      <w:r w:rsidRPr="00E05935">
        <w:rPr>
          <w:color w:val="BABABA"/>
          <w:lang w:val="en-US"/>
        </w:rPr>
        <w:t>xmlns:</w:t>
      </w:r>
      <w:r w:rsidRPr="00E05935">
        <w:rPr>
          <w:color w:val="9876AA"/>
          <w:lang w:val="en-US"/>
        </w:rPr>
        <w:t>android</w:t>
      </w:r>
      <w:r w:rsidRPr="00E05935">
        <w:rPr>
          <w:color w:val="6A8759"/>
          <w:lang w:val="en-US"/>
        </w:rPr>
        <w:t>="http://schemas.android.com/apk/res/android"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BABABA"/>
          <w:lang w:val="en-US"/>
        </w:rPr>
        <w:t>xmlns:</w:t>
      </w:r>
      <w:r w:rsidRPr="00E05935">
        <w:rPr>
          <w:color w:val="9876AA"/>
          <w:lang w:val="en-US"/>
        </w:rPr>
        <w:t>app</w:t>
      </w:r>
      <w:r w:rsidRPr="00E05935">
        <w:rPr>
          <w:color w:val="6A8759"/>
          <w:lang w:val="en-US"/>
        </w:rPr>
        <w:t>="http://schemas.android.com/apk/res-auto"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BABABA"/>
          <w:lang w:val="en-US"/>
        </w:rPr>
        <w:t>xmlns:</w:t>
      </w:r>
      <w:r w:rsidRPr="00E05935">
        <w:rPr>
          <w:color w:val="9876AA"/>
          <w:lang w:val="en-US"/>
        </w:rPr>
        <w:t>tools</w:t>
      </w:r>
      <w:r w:rsidRPr="00E05935">
        <w:rPr>
          <w:color w:val="6A8759"/>
          <w:lang w:val="en-US"/>
        </w:rPr>
        <w:t>="http://schemas.android.com/tools"</w:t>
      </w:r>
      <w:r w:rsidRPr="00E05935">
        <w:rPr>
          <w:color w:val="6A8759"/>
          <w:lang w:val="en-US"/>
        </w:rPr>
        <w:br/>
        <w:t xml:space="preserve">    </w:t>
      </w:r>
      <w:r w:rsidRPr="00E05935">
        <w:rPr>
          <w:color w:val="9876AA"/>
          <w:lang w:val="en-US"/>
        </w:rPr>
        <w:t>tools</w:t>
      </w:r>
      <w:r w:rsidRPr="00E05935">
        <w:rPr>
          <w:color w:val="BABABA"/>
          <w:lang w:val="en-US"/>
        </w:rPr>
        <w:t>:context</w:t>
      </w:r>
      <w:r w:rsidRPr="00E05935">
        <w:rPr>
          <w:color w:val="6A8759"/>
          <w:lang w:val="en-US"/>
        </w:rPr>
        <w:t>=".Activity3"</w:t>
      </w:r>
      <w:r w:rsidRPr="00E05935">
        <w:rPr>
          <w:color w:val="E8BF6A"/>
          <w:lang w:val="en-US"/>
        </w:rPr>
        <w:t>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 xml:space="preserve">    &lt;item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="@+id/action_settings"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:orderInCategory</w:t>
      </w:r>
      <w:r w:rsidRPr="00E05935">
        <w:rPr>
          <w:color w:val="6A8759"/>
          <w:lang w:val="en-US"/>
        </w:rPr>
        <w:t>="100"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:title</w:t>
      </w:r>
      <w:r w:rsidRPr="00E05935">
        <w:rPr>
          <w:color w:val="6A8759"/>
          <w:lang w:val="en-US"/>
        </w:rPr>
        <w:t>="AMOGUS"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:showAsAction</w:t>
      </w:r>
      <w:r w:rsidRPr="00E05935">
        <w:rPr>
          <w:color w:val="6A8759"/>
          <w:lang w:val="en-US"/>
        </w:rPr>
        <w:t>="never"</w:t>
      </w:r>
      <w:r w:rsidRPr="00E05935">
        <w:rPr>
          <w:color w:val="6A8759"/>
          <w:lang w:val="en-US"/>
        </w:rPr>
        <w:br/>
        <w:t xml:space="preserve">     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  <w:t xml:space="preserve">    &lt;item</w:t>
      </w:r>
      <w:r w:rsidRPr="00E05935">
        <w:rPr>
          <w:color w:val="E8BF6A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="@+id/action_settings2"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:orderInCategory</w:t>
      </w:r>
      <w:r w:rsidRPr="00E05935">
        <w:rPr>
          <w:color w:val="6A8759"/>
          <w:lang w:val="en-US"/>
        </w:rPr>
        <w:t>="100"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:title</w:t>
      </w:r>
      <w:r w:rsidRPr="00E05935">
        <w:rPr>
          <w:color w:val="6A8759"/>
          <w:lang w:val="en-US"/>
        </w:rPr>
        <w:t>="1000-7"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:showAsAction</w:t>
      </w:r>
      <w:r w:rsidRPr="00E05935">
        <w:rPr>
          <w:color w:val="6A8759"/>
          <w:lang w:val="en-US"/>
        </w:rPr>
        <w:t>="never"</w:t>
      </w:r>
      <w:r w:rsidRPr="00E05935"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  <w:t xml:space="preserve">    &lt;item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lastRenderedPageBreak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:id</w:t>
      </w:r>
      <w:r w:rsidRPr="00E05935">
        <w:rPr>
          <w:color w:val="6A8759"/>
          <w:lang w:val="en-US"/>
        </w:rPr>
        <w:t>="@+id/action_settings3"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:orderInCategory</w:t>
      </w:r>
      <w:r w:rsidRPr="00E05935">
        <w:rPr>
          <w:color w:val="6A8759"/>
          <w:lang w:val="en-US"/>
        </w:rPr>
        <w:t>="200"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android</w:t>
      </w:r>
      <w:r w:rsidRPr="00E05935">
        <w:rPr>
          <w:color w:val="BABABA"/>
          <w:lang w:val="en-US"/>
        </w:rPr>
        <w:t>:title</w:t>
      </w:r>
      <w:r w:rsidRPr="00E05935">
        <w:rPr>
          <w:color w:val="6A8759"/>
          <w:lang w:val="en-US"/>
        </w:rPr>
        <w:t>="ABOBA"</w:t>
      </w:r>
      <w:r w:rsidRPr="00E05935">
        <w:rPr>
          <w:color w:val="6A8759"/>
          <w:lang w:val="en-US"/>
        </w:rPr>
        <w:br/>
        <w:t xml:space="preserve">        </w:t>
      </w:r>
      <w:r w:rsidRPr="00E05935">
        <w:rPr>
          <w:color w:val="9876AA"/>
          <w:lang w:val="en-US"/>
        </w:rPr>
        <w:t>app</w:t>
      </w:r>
      <w:r w:rsidRPr="00E05935">
        <w:rPr>
          <w:color w:val="BABABA"/>
          <w:lang w:val="en-US"/>
        </w:rPr>
        <w:t>:showAsAction</w:t>
      </w:r>
      <w:r w:rsidRPr="00E05935">
        <w:rPr>
          <w:color w:val="6A8759"/>
          <w:lang w:val="en-US"/>
        </w:rPr>
        <w:t xml:space="preserve">="never" </w:t>
      </w:r>
      <w:r>
        <w:rPr>
          <w:color w:val="E8BF6A"/>
          <w:lang w:val="en-US"/>
        </w:rPr>
        <w:t>/&gt;</w:t>
      </w:r>
      <w:r w:rsidRPr="00E05935">
        <w:rPr>
          <w:color w:val="E8BF6A"/>
          <w:lang w:val="en-US"/>
        </w:rPr>
        <w:br/>
      </w:r>
      <w:r w:rsidRPr="00E05935">
        <w:rPr>
          <w:color w:val="E8BF6A"/>
          <w:lang w:val="en-US"/>
        </w:rPr>
        <w:br/>
        <w:t>&lt;/menu&gt;</w:t>
      </w:r>
    </w:p>
    <w:p w:rsidR="00E8150A" w:rsidRPr="00E05935" w:rsidRDefault="00E8150A" w:rsidP="00E05935">
      <w:pPr>
        <w:pStyle w:val="a4"/>
        <w:ind w:left="360"/>
        <w:rPr>
          <w:lang w:val="en-US"/>
        </w:rPr>
      </w:pPr>
    </w:p>
    <w:p w:rsidR="00E8150A" w:rsidRPr="00E05935" w:rsidRDefault="00E8150A" w:rsidP="00E05935">
      <w:pPr>
        <w:pStyle w:val="a4"/>
        <w:ind w:left="360"/>
        <w:rPr>
          <w:lang w:val="en-US"/>
        </w:rPr>
      </w:pPr>
    </w:p>
    <w:sectPr w:rsidR="00E8150A" w:rsidRPr="00E05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583F"/>
    <w:multiLevelType w:val="hybridMultilevel"/>
    <w:tmpl w:val="57E689F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0C0128B"/>
    <w:multiLevelType w:val="hybridMultilevel"/>
    <w:tmpl w:val="09E849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3E2F12"/>
    <w:multiLevelType w:val="hybridMultilevel"/>
    <w:tmpl w:val="EF94A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B76F8"/>
    <w:multiLevelType w:val="hybridMultilevel"/>
    <w:tmpl w:val="A5D08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1197F"/>
    <w:multiLevelType w:val="hybridMultilevel"/>
    <w:tmpl w:val="5096F0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34381"/>
    <w:multiLevelType w:val="hybridMultilevel"/>
    <w:tmpl w:val="F64A09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06C5C"/>
    <w:multiLevelType w:val="hybridMultilevel"/>
    <w:tmpl w:val="9FB2EB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 w15:restartNumberingAfterBreak="0">
    <w:nsid w:val="5B8B3E4F"/>
    <w:multiLevelType w:val="hybridMultilevel"/>
    <w:tmpl w:val="47DE7BB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Богдан Углинский">
    <w15:presenceInfo w15:providerId="Windows Live" w15:userId="b3ebbc33385c00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A6"/>
    <w:rsid w:val="00026A7F"/>
    <w:rsid w:val="0004387E"/>
    <w:rsid w:val="00085824"/>
    <w:rsid w:val="00085E93"/>
    <w:rsid w:val="000A1A27"/>
    <w:rsid w:val="000F164B"/>
    <w:rsid w:val="001451E1"/>
    <w:rsid w:val="0017585A"/>
    <w:rsid w:val="00195B13"/>
    <w:rsid w:val="001B3EEB"/>
    <w:rsid w:val="001D56B9"/>
    <w:rsid w:val="001F4518"/>
    <w:rsid w:val="00281922"/>
    <w:rsid w:val="002A3CC7"/>
    <w:rsid w:val="0032734D"/>
    <w:rsid w:val="00330268"/>
    <w:rsid w:val="00350B7F"/>
    <w:rsid w:val="00386C49"/>
    <w:rsid w:val="004930DE"/>
    <w:rsid w:val="004E7417"/>
    <w:rsid w:val="00526D46"/>
    <w:rsid w:val="005D17CC"/>
    <w:rsid w:val="006F3657"/>
    <w:rsid w:val="00704C3C"/>
    <w:rsid w:val="00705D37"/>
    <w:rsid w:val="007E6A8D"/>
    <w:rsid w:val="00806872"/>
    <w:rsid w:val="00821DC8"/>
    <w:rsid w:val="00833386"/>
    <w:rsid w:val="00844647"/>
    <w:rsid w:val="008A320A"/>
    <w:rsid w:val="00900E37"/>
    <w:rsid w:val="00904D49"/>
    <w:rsid w:val="00963EC7"/>
    <w:rsid w:val="009E1142"/>
    <w:rsid w:val="009E159D"/>
    <w:rsid w:val="00A07D42"/>
    <w:rsid w:val="00BB0FF1"/>
    <w:rsid w:val="00DC0025"/>
    <w:rsid w:val="00E05935"/>
    <w:rsid w:val="00E2287C"/>
    <w:rsid w:val="00E8150A"/>
    <w:rsid w:val="00EF2054"/>
    <w:rsid w:val="00F5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882D5"/>
  <w15:chartTrackingRefBased/>
  <w15:docId w15:val="{2042B4FD-6A61-4454-9885-1DEB59FF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1A6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50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01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F501A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501A6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F501A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01A6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F50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501A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501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501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67B0D-D754-4BFE-BB97-6EA7D1AF0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31</Pages>
  <Words>8208</Words>
  <Characters>46788</Characters>
  <Application>Microsoft Office Word</Application>
  <DocSecurity>0</DocSecurity>
  <Lines>389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Углинский</dc:creator>
  <cp:keywords/>
  <dc:description/>
  <cp:lastModifiedBy>Богдан Углинский</cp:lastModifiedBy>
  <cp:revision>25</cp:revision>
  <dcterms:created xsi:type="dcterms:W3CDTF">2022-10-28T13:50:00Z</dcterms:created>
  <dcterms:modified xsi:type="dcterms:W3CDTF">2022-10-28T20:24:00Z</dcterms:modified>
</cp:coreProperties>
</file>