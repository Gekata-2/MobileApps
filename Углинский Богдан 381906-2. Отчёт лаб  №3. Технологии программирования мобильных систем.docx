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7AC" w:rsidRDefault="000747AC" w:rsidP="000747AC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0747AC" w:rsidRDefault="000747AC" w:rsidP="000747AC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color w:val="000000" w:themeColor="text1"/>
          <w:sz w:val="28"/>
          <w:szCs w:val="28"/>
        </w:rPr>
        <w:t>Федеральное автономное образовательное учреждение</w:t>
      </w:r>
    </w:p>
    <w:p w:rsidR="000747AC" w:rsidRDefault="000747AC" w:rsidP="000747AC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color w:val="000000" w:themeColor="text1"/>
          <w:sz w:val="28"/>
          <w:szCs w:val="28"/>
        </w:rPr>
        <w:t>высшего образования</w:t>
      </w:r>
    </w:p>
    <w:p w:rsidR="000747AC" w:rsidRDefault="000747AC" w:rsidP="000747AC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«Национальный исследовательский</w:t>
      </w:r>
    </w:p>
    <w:p w:rsidR="000747AC" w:rsidRDefault="000747AC" w:rsidP="000747AC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Нижегородский государственный университет им. Н.И. Лобачевского»</w:t>
      </w:r>
    </w:p>
    <w:p w:rsidR="000747AC" w:rsidRDefault="000747AC" w:rsidP="000747A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47AC" w:rsidRDefault="000747AC" w:rsidP="000747A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747AC" w:rsidRDefault="000747AC" w:rsidP="000747AC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Институт информационных технологий, математики и механики</w:t>
      </w:r>
    </w:p>
    <w:p w:rsidR="000747AC" w:rsidRPr="005473FB" w:rsidRDefault="000747AC" w:rsidP="000747AC">
      <w:pPr>
        <w:spacing w:after="0" w:line="360" w:lineRule="auto"/>
        <w:ind w:firstLine="709"/>
        <w:jc w:val="both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color w:val="000000" w:themeColor="text1"/>
          <w:szCs w:val="24"/>
        </w:rPr>
        <w:t>Направление подготовки «Фундаментальная информатика и информационные технологии»</w:t>
      </w:r>
    </w:p>
    <w:p w:rsidR="000747AC" w:rsidRDefault="000747AC" w:rsidP="000747A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0747AC" w:rsidRDefault="000747AC" w:rsidP="000747A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0747AC" w:rsidRDefault="000747AC" w:rsidP="000747AC">
      <w:pPr>
        <w:spacing w:after="0" w:line="36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ОТЧЕТ</w:t>
      </w:r>
    </w:p>
    <w:p w:rsidR="000747AC" w:rsidRDefault="000747AC" w:rsidP="000747AC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color w:val="000000" w:themeColor="text1"/>
          <w:szCs w:val="24"/>
        </w:rPr>
        <w:t>по лабораторной работе</w:t>
      </w:r>
    </w:p>
    <w:p w:rsidR="000747AC" w:rsidRDefault="000747AC" w:rsidP="000747AC">
      <w:pPr>
        <w:spacing w:after="0" w:line="360" w:lineRule="auto"/>
        <w:jc w:val="center"/>
        <w:rPr>
          <w:b/>
          <w:bCs/>
        </w:rPr>
      </w:pPr>
      <w:r w:rsidRPr="00A41B21">
        <w:rPr>
          <w:b/>
          <w:bCs/>
        </w:rPr>
        <w:t>Практическое задание для лекции №2</w:t>
      </w:r>
    </w:p>
    <w:p w:rsidR="000747AC" w:rsidRDefault="000747AC" w:rsidP="000747A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0747AC" w:rsidRDefault="000747AC" w:rsidP="000747AC">
      <w:pPr>
        <w:tabs>
          <w:tab w:val="left" w:pos="3969"/>
          <w:tab w:val="left" w:pos="439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0747AC" w:rsidRDefault="000747AC" w:rsidP="000747AC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Cs w:val="24"/>
        </w:rPr>
        <w:t>Выполнил:</w:t>
      </w:r>
      <w:r w:rsidRPr="79BA9BB2">
        <w:rPr>
          <w:rFonts w:ascii="Calibri" w:eastAsia="Calibri" w:hAnsi="Calibri" w:cs="Calibri"/>
          <w:color w:val="000000" w:themeColor="text1"/>
          <w:szCs w:val="24"/>
        </w:rPr>
        <w:t xml:space="preserve"> студент группы</w:t>
      </w:r>
    </w:p>
    <w:p w:rsidR="000747AC" w:rsidRPr="000747AC" w:rsidRDefault="000747AC" w:rsidP="000747AC">
      <w:pPr>
        <w:tabs>
          <w:tab w:val="left" w:pos="3969"/>
          <w:tab w:val="left" w:pos="4395"/>
        </w:tabs>
        <w:spacing w:after="0" w:line="360" w:lineRule="auto"/>
        <w:ind w:left="4819" w:firstLine="709"/>
        <w:jc w:val="both"/>
        <w:rPr>
          <w:rFonts w:ascii="Calibri" w:eastAsia="Calibri" w:hAnsi="Calibri" w:cs="Calibri"/>
          <w:color w:val="000000" w:themeColor="text1"/>
          <w:szCs w:val="24"/>
        </w:rPr>
      </w:pPr>
      <w:r>
        <w:rPr>
          <w:rFonts w:ascii="Calibri" w:eastAsia="Calibri" w:hAnsi="Calibri" w:cs="Calibri"/>
          <w:color w:val="000000" w:themeColor="text1"/>
          <w:szCs w:val="24"/>
        </w:rPr>
        <w:t>381906-2 Угли</w:t>
      </w:r>
      <w:r w:rsidRPr="79BA9BB2">
        <w:rPr>
          <w:rFonts w:ascii="Calibri" w:eastAsia="Calibri" w:hAnsi="Calibri" w:cs="Calibri"/>
          <w:color w:val="000000" w:themeColor="text1"/>
          <w:szCs w:val="24"/>
        </w:rPr>
        <w:t>н</w:t>
      </w:r>
      <w:r>
        <w:rPr>
          <w:rFonts w:ascii="Calibri" w:eastAsia="Calibri" w:hAnsi="Calibri" w:cs="Calibri"/>
          <w:color w:val="000000" w:themeColor="text1"/>
          <w:szCs w:val="24"/>
        </w:rPr>
        <w:t>с</w:t>
      </w:r>
      <w:r w:rsidRPr="79BA9BB2">
        <w:rPr>
          <w:rFonts w:ascii="Calibri" w:eastAsia="Calibri" w:hAnsi="Calibri" w:cs="Calibri"/>
          <w:color w:val="000000" w:themeColor="text1"/>
          <w:szCs w:val="24"/>
        </w:rPr>
        <w:t>кий Б.С</w:t>
      </w:r>
    </w:p>
    <w:p w:rsidR="000747AC" w:rsidRDefault="000747AC" w:rsidP="000747AC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color w:val="000000" w:themeColor="text1"/>
          <w:szCs w:val="24"/>
        </w:rPr>
        <w:t>____________________Подпись</w:t>
      </w:r>
    </w:p>
    <w:p w:rsidR="000747AC" w:rsidRPr="00A41B21" w:rsidRDefault="000747AC" w:rsidP="000747AC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b/>
          <w:bCs/>
          <w:color w:val="000000" w:themeColor="text1"/>
          <w:szCs w:val="24"/>
        </w:rPr>
        <w:t>Проверил:</w:t>
      </w:r>
      <w:r w:rsidRPr="79BA9BB2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 w:themeColor="text1"/>
          <w:szCs w:val="24"/>
        </w:rPr>
        <w:t>Карчков</w:t>
      </w:r>
      <w:proofErr w:type="spellEnd"/>
      <w:r>
        <w:rPr>
          <w:rFonts w:ascii="Calibri" w:eastAsia="Calibri" w:hAnsi="Calibri" w:cs="Calibri"/>
          <w:color w:val="000000" w:themeColor="text1"/>
          <w:szCs w:val="24"/>
        </w:rPr>
        <w:t xml:space="preserve"> Д.А.</w:t>
      </w:r>
    </w:p>
    <w:p w:rsidR="000747AC" w:rsidRDefault="000747AC" w:rsidP="000747AC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79BA9BB2">
        <w:rPr>
          <w:rFonts w:ascii="Times New Roman" w:eastAsia="Times New Roman" w:hAnsi="Times New Roman" w:cs="Times New Roman"/>
          <w:color w:val="000000" w:themeColor="text1"/>
          <w:szCs w:val="24"/>
        </w:rPr>
        <w:t>___________________</w:t>
      </w:r>
      <w:r w:rsidRPr="00F00857">
        <w:rPr>
          <w:rFonts w:ascii="Times New Roman" w:eastAsia="Times New Roman" w:hAnsi="Times New Roman" w:cs="Times New Roman"/>
          <w:color w:val="000000" w:themeColor="text1"/>
          <w:szCs w:val="24"/>
        </w:rPr>
        <w:t>__</w:t>
      </w:r>
      <w:r w:rsidRPr="79BA9BB2">
        <w:rPr>
          <w:rFonts w:ascii="Calibri" w:eastAsia="Calibri" w:hAnsi="Calibri" w:cs="Calibri"/>
          <w:color w:val="000000" w:themeColor="text1"/>
          <w:szCs w:val="24"/>
        </w:rPr>
        <w:t xml:space="preserve"> Подпись</w:t>
      </w:r>
      <w:r w:rsidRPr="79BA9BB2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</w:p>
    <w:p w:rsidR="000747AC" w:rsidRDefault="000747AC" w:rsidP="000747AC">
      <w:pPr>
        <w:tabs>
          <w:tab w:val="left" w:pos="3969"/>
          <w:tab w:val="left" w:pos="4395"/>
        </w:tabs>
        <w:spacing w:after="0" w:line="360" w:lineRule="auto"/>
        <w:ind w:left="4819" w:firstLine="709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0747AC" w:rsidRDefault="000747AC" w:rsidP="000747AC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0747AC" w:rsidRDefault="000747AC" w:rsidP="000747AC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0747AC" w:rsidRDefault="000747AC" w:rsidP="000747AC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0747AC" w:rsidRDefault="000747AC" w:rsidP="000747AC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0747AC" w:rsidRDefault="000747AC" w:rsidP="000747AC">
      <w:pPr>
        <w:tabs>
          <w:tab w:val="left" w:pos="3969"/>
          <w:tab w:val="left" w:pos="4395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0747AC" w:rsidRDefault="000747AC" w:rsidP="000747A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:rsidR="000747AC" w:rsidRDefault="000747AC" w:rsidP="000747AC">
      <w:pPr>
        <w:spacing w:after="0" w:line="360" w:lineRule="auto"/>
        <w:ind w:firstLine="709"/>
        <w:jc w:val="center"/>
        <w:rPr>
          <w:rFonts w:ascii="Calibri" w:eastAsia="Calibri" w:hAnsi="Calibri" w:cs="Calibri"/>
          <w:color w:val="000000" w:themeColor="text1"/>
          <w:szCs w:val="24"/>
        </w:rPr>
      </w:pPr>
      <w:r w:rsidRPr="79BA9BB2">
        <w:rPr>
          <w:rFonts w:ascii="Calibri" w:eastAsia="Calibri" w:hAnsi="Calibri" w:cs="Calibri"/>
          <w:color w:val="000000" w:themeColor="text1"/>
          <w:szCs w:val="24"/>
        </w:rPr>
        <w:t>Нижний Новгород</w:t>
      </w:r>
    </w:p>
    <w:p w:rsidR="000747AC" w:rsidRPr="003466BC" w:rsidRDefault="000747AC" w:rsidP="000747A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Cs w:val="24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6086189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47AC" w:rsidRDefault="000747AC" w:rsidP="000747AC">
          <w:pPr>
            <w:pStyle w:val="a5"/>
          </w:pPr>
          <w:r>
            <w:t>Оглавление</w:t>
          </w:r>
        </w:p>
        <w:p w:rsidR="000747AC" w:rsidRDefault="000747AC" w:rsidP="000747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89120" w:history="1">
            <w:r w:rsidRPr="00B8417A">
              <w:rPr>
                <w:rStyle w:val="a3"/>
                <w:rFonts w:eastAsia="Times New Roman"/>
                <w:noProof/>
              </w:rPr>
              <w:t>1. Цели работы.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_Toc115889120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47AC" w:rsidRDefault="002C429A" w:rsidP="000747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889121" w:history="1">
            <w:r w:rsidR="000747AC" w:rsidRPr="00B8417A">
              <w:rPr>
                <w:rStyle w:val="a3"/>
                <w:noProof/>
              </w:rPr>
              <w:t>2. Постановка задачи.</w:t>
            </w:r>
            <w:r w:rsidR="000747AC">
              <w:rPr>
                <w:noProof/>
                <w:webHidden/>
              </w:rPr>
              <w:tab/>
            </w:r>
            <w:r w:rsidR="000747AC">
              <w:rPr>
                <w:noProof/>
                <w:webHidden/>
              </w:rPr>
              <w:fldChar w:fldCharType="begin"/>
            </w:r>
            <w:r w:rsidR="000747AC">
              <w:rPr>
                <w:noProof/>
                <w:webHidden/>
              </w:rPr>
              <w:instrText xml:space="preserve"> PAGEREF _Toc115889121 \h </w:instrText>
            </w:r>
            <w:r w:rsidR="000747AC">
              <w:rPr>
                <w:noProof/>
                <w:webHidden/>
              </w:rPr>
            </w:r>
            <w:r w:rsidR="000747AC">
              <w:rPr>
                <w:noProof/>
                <w:webHidden/>
              </w:rPr>
              <w:fldChar w:fldCharType="separate"/>
            </w:r>
            <w:r w:rsidR="000747AC">
              <w:rPr>
                <w:noProof/>
                <w:webHidden/>
              </w:rPr>
              <w:t>4</w:t>
            </w:r>
            <w:r w:rsidR="000747AC">
              <w:rPr>
                <w:noProof/>
                <w:webHidden/>
              </w:rPr>
              <w:fldChar w:fldCharType="end"/>
            </w:r>
          </w:hyperlink>
        </w:p>
        <w:p w:rsidR="000747AC" w:rsidRDefault="002C429A" w:rsidP="000747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889122" w:history="1">
            <w:r w:rsidR="000747AC" w:rsidRPr="00B8417A">
              <w:rPr>
                <w:rStyle w:val="a3"/>
                <w:noProof/>
              </w:rPr>
              <w:t>3. Решение задачи.</w:t>
            </w:r>
            <w:r w:rsidR="000747AC">
              <w:rPr>
                <w:noProof/>
                <w:webHidden/>
              </w:rPr>
              <w:tab/>
            </w:r>
            <w:r w:rsidR="000747AC">
              <w:rPr>
                <w:noProof/>
                <w:webHidden/>
              </w:rPr>
              <w:fldChar w:fldCharType="begin"/>
            </w:r>
            <w:r w:rsidR="000747AC">
              <w:rPr>
                <w:noProof/>
                <w:webHidden/>
              </w:rPr>
              <w:instrText xml:space="preserve"> PAGEREF _Toc115889122 \h </w:instrText>
            </w:r>
            <w:r w:rsidR="000747AC">
              <w:rPr>
                <w:noProof/>
                <w:webHidden/>
              </w:rPr>
            </w:r>
            <w:r w:rsidR="000747AC">
              <w:rPr>
                <w:noProof/>
                <w:webHidden/>
              </w:rPr>
              <w:fldChar w:fldCharType="separate"/>
            </w:r>
            <w:r w:rsidR="000747AC">
              <w:rPr>
                <w:noProof/>
                <w:webHidden/>
              </w:rPr>
              <w:t>5</w:t>
            </w:r>
            <w:r w:rsidR="000747AC">
              <w:rPr>
                <w:noProof/>
                <w:webHidden/>
              </w:rPr>
              <w:fldChar w:fldCharType="end"/>
            </w:r>
          </w:hyperlink>
        </w:p>
        <w:p w:rsidR="000747AC" w:rsidRDefault="002C429A" w:rsidP="000747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889123" w:history="1">
            <w:r w:rsidR="000747AC" w:rsidRPr="00B8417A">
              <w:rPr>
                <w:rStyle w:val="a3"/>
                <w:noProof/>
              </w:rPr>
              <w:t>4. Руководство пользователя.</w:t>
            </w:r>
            <w:r w:rsidR="000747AC">
              <w:rPr>
                <w:noProof/>
                <w:webHidden/>
              </w:rPr>
              <w:tab/>
            </w:r>
            <w:r w:rsidR="000747AC">
              <w:rPr>
                <w:noProof/>
                <w:webHidden/>
              </w:rPr>
              <w:fldChar w:fldCharType="begin"/>
            </w:r>
            <w:r w:rsidR="000747AC">
              <w:rPr>
                <w:noProof/>
                <w:webHidden/>
              </w:rPr>
              <w:instrText xml:space="preserve"> PAGEREF _Toc115889123 \h </w:instrText>
            </w:r>
            <w:r w:rsidR="000747AC">
              <w:rPr>
                <w:noProof/>
                <w:webHidden/>
              </w:rPr>
            </w:r>
            <w:r w:rsidR="000747AC">
              <w:rPr>
                <w:noProof/>
                <w:webHidden/>
              </w:rPr>
              <w:fldChar w:fldCharType="separate"/>
            </w:r>
            <w:r w:rsidR="000747AC">
              <w:rPr>
                <w:noProof/>
                <w:webHidden/>
              </w:rPr>
              <w:t>6</w:t>
            </w:r>
            <w:r w:rsidR="000747AC">
              <w:rPr>
                <w:noProof/>
                <w:webHidden/>
              </w:rPr>
              <w:fldChar w:fldCharType="end"/>
            </w:r>
          </w:hyperlink>
        </w:p>
        <w:p w:rsidR="000747AC" w:rsidRDefault="002C429A" w:rsidP="000747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889124" w:history="1">
            <w:r w:rsidR="000747AC" w:rsidRPr="00B8417A">
              <w:rPr>
                <w:rStyle w:val="a3"/>
                <w:noProof/>
              </w:rPr>
              <w:t>Приложение.</w:t>
            </w:r>
            <w:r w:rsidR="000747AC">
              <w:rPr>
                <w:noProof/>
                <w:webHidden/>
              </w:rPr>
              <w:tab/>
            </w:r>
            <w:r w:rsidR="000747AC">
              <w:rPr>
                <w:noProof/>
                <w:webHidden/>
              </w:rPr>
              <w:fldChar w:fldCharType="begin"/>
            </w:r>
            <w:r w:rsidR="000747AC">
              <w:rPr>
                <w:noProof/>
                <w:webHidden/>
              </w:rPr>
              <w:instrText xml:space="preserve"> PAGEREF _Toc115889124 \h </w:instrText>
            </w:r>
            <w:r w:rsidR="000747AC">
              <w:rPr>
                <w:noProof/>
                <w:webHidden/>
              </w:rPr>
            </w:r>
            <w:r w:rsidR="000747AC">
              <w:rPr>
                <w:noProof/>
                <w:webHidden/>
              </w:rPr>
              <w:fldChar w:fldCharType="separate"/>
            </w:r>
            <w:r w:rsidR="000747AC">
              <w:rPr>
                <w:noProof/>
                <w:webHidden/>
              </w:rPr>
              <w:t>7</w:t>
            </w:r>
            <w:r w:rsidR="000747AC">
              <w:rPr>
                <w:noProof/>
                <w:webHidden/>
              </w:rPr>
              <w:fldChar w:fldCharType="end"/>
            </w:r>
          </w:hyperlink>
        </w:p>
        <w:p w:rsidR="000747AC" w:rsidRDefault="000747AC" w:rsidP="000747AC">
          <w:r>
            <w:rPr>
              <w:b/>
              <w:bCs/>
            </w:rPr>
            <w:fldChar w:fldCharType="end"/>
          </w:r>
        </w:p>
      </w:sdtContent>
    </w:sdt>
    <w:p w:rsidR="000747AC" w:rsidRDefault="000747AC" w:rsidP="000747AC">
      <w:pPr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br w:type="page"/>
      </w:r>
    </w:p>
    <w:p w:rsidR="000747AC" w:rsidRDefault="000747AC" w:rsidP="000747AC">
      <w:pPr>
        <w:pStyle w:val="1"/>
        <w:rPr>
          <w:rFonts w:eastAsia="Times New Roman"/>
        </w:rPr>
      </w:pPr>
      <w:bookmarkStart w:id="0" w:name="_Toc115889120"/>
      <w:r>
        <w:rPr>
          <w:rFonts w:eastAsia="Times New Roman"/>
        </w:rPr>
        <w:lastRenderedPageBreak/>
        <w:t>1. Цели работы.</w:t>
      </w:r>
      <w:bookmarkEnd w:id="0"/>
    </w:p>
    <w:p w:rsidR="000747AC" w:rsidRPr="00D65405" w:rsidRDefault="000747AC" w:rsidP="000747AC"/>
    <w:p w:rsidR="000747AC" w:rsidRPr="00506C3B" w:rsidRDefault="000747AC" w:rsidP="000747AC">
      <w:pPr>
        <w:jc w:val="both"/>
        <w:rPr>
          <w:rFonts w:eastAsia="Times New Roman"/>
        </w:rPr>
      </w:pPr>
      <w:r>
        <w:rPr>
          <w:rFonts w:eastAsia="Times New Roman"/>
        </w:rPr>
        <w:tab/>
        <w:t>Целью данной лабораторной работы является освоение</w:t>
      </w:r>
      <w:r w:rsidR="00B931A9">
        <w:rPr>
          <w:rFonts w:eastAsia="Times New Roman"/>
        </w:rPr>
        <w:t xml:space="preserve"> базовых возможностей по построению пользовательских интерфейсов, позиционированию, </w:t>
      </w:r>
      <w:proofErr w:type="spellStart"/>
      <w:r w:rsidR="00A54789">
        <w:rPr>
          <w:rFonts w:eastAsia="Times New Roman"/>
        </w:rPr>
        <w:t>отрисовке</w:t>
      </w:r>
      <w:proofErr w:type="spellEnd"/>
      <w:r w:rsidR="00B931A9">
        <w:rPr>
          <w:rFonts w:eastAsia="Times New Roman"/>
        </w:rPr>
        <w:t xml:space="preserve"> и перемещению элементов</w:t>
      </w:r>
      <w:r>
        <w:rPr>
          <w:rFonts w:eastAsia="Times New Roman"/>
        </w:rPr>
        <w:t xml:space="preserve">. Также необходимо </w:t>
      </w:r>
      <w:r w:rsidR="00B931A9">
        <w:rPr>
          <w:rFonts w:eastAsia="Times New Roman"/>
        </w:rPr>
        <w:t>освоить базовые навыки по анимации элементов, созданию диалогов и взаимодействию с ними.</w:t>
      </w:r>
    </w:p>
    <w:p w:rsidR="000747AC" w:rsidRPr="00506C3B" w:rsidRDefault="000747AC" w:rsidP="000747AC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0747AC" w:rsidRDefault="000747AC" w:rsidP="000747AC">
      <w:pPr>
        <w:pStyle w:val="1"/>
      </w:pPr>
      <w:bookmarkStart w:id="1" w:name="_Toc115889121"/>
      <w:r>
        <w:lastRenderedPageBreak/>
        <w:t>2.</w:t>
      </w:r>
      <w:r w:rsidRPr="005473FB">
        <w:t xml:space="preserve"> </w:t>
      </w:r>
      <w:r>
        <w:t>Постановка задачи.</w:t>
      </w:r>
      <w:bookmarkEnd w:id="1"/>
    </w:p>
    <w:p w:rsidR="000747AC" w:rsidRDefault="000747AC" w:rsidP="000747AC">
      <w:r>
        <w:tab/>
      </w:r>
    </w:p>
    <w:p w:rsidR="000747AC" w:rsidRDefault="000747AC" w:rsidP="000747AC">
      <w:pPr>
        <w:ind w:firstLine="708"/>
        <w:jc w:val="both"/>
      </w:pPr>
      <w:r>
        <w:t>Для выполнения лабораторной работы были поставлены следующие задачи:</w:t>
      </w:r>
    </w:p>
    <w:p w:rsidR="000747AC" w:rsidRDefault="000747AC" w:rsidP="000747AC">
      <w:pPr>
        <w:pStyle w:val="a4"/>
        <w:numPr>
          <w:ilvl w:val="0"/>
          <w:numId w:val="1"/>
        </w:numPr>
        <w:jc w:val="both"/>
      </w:pPr>
      <w:r>
        <w:t>Создать новый пустой проект.</w:t>
      </w:r>
    </w:p>
    <w:p w:rsidR="00B931A9" w:rsidRDefault="00B931A9" w:rsidP="000747AC">
      <w:pPr>
        <w:pStyle w:val="a4"/>
        <w:numPr>
          <w:ilvl w:val="0"/>
          <w:numId w:val="1"/>
        </w:numPr>
        <w:jc w:val="both"/>
      </w:pPr>
      <w:r>
        <w:t>Нарисовать 3 квадрата красного, зелёного и синего цветов</w:t>
      </w:r>
      <w:r w:rsidR="00A54789">
        <w:t>.</w:t>
      </w:r>
    </w:p>
    <w:p w:rsidR="00B931A9" w:rsidRDefault="00B931A9" w:rsidP="000747AC">
      <w:pPr>
        <w:pStyle w:val="a4"/>
        <w:numPr>
          <w:ilvl w:val="0"/>
          <w:numId w:val="1"/>
        </w:numPr>
        <w:jc w:val="both"/>
      </w:pPr>
      <w:r>
        <w:t xml:space="preserve">Поместить слово </w:t>
      </w:r>
      <w:r w:rsidRPr="00B931A9">
        <w:t>“</w:t>
      </w:r>
      <w:r>
        <w:t>Квадрат</w:t>
      </w:r>
      <w:r w:rsidRPr="00B931A9">
        <w:t>”</w:t>
      </w:r>
      <w:r>
        <w:t xml:space="preserve"> белого цвета по центру синего квадрата.</w:t>
      </w:r>
    </w:p>
    <w:p w:rsidR="00B931A9" w:rsidRDefault="00B931A9" w:rsidP="000747AC">
      <w:pPr>
        <w:pStyle w:val="a4"/>
        <w:numPr>
          <w:ilvl w:val="0"/>
          <w:numId w:val="1"/>
        </w:numPr>
        <w:jc w:val="both"/>
      </w:pPr>
      <w:r>
        <w:t xml:space="preserve">Нарисовать 5 квадратов с использованием </w:t>
      </w:r>
      <w:proofErr w:type="spellStart"/>
      <w:r>
        <w:rPr>
          <w:lang w:val="en-US"/>
        </w:rPr>
        <w:t>TableLayout</w:t>
      </w:r>
      <w:proofErr w:type="spellEnd"/>
      <w:r w:rsidRPr="00B931A9">
        <w:t xml:space="preserve"> </w:t>
      </w:r>
      <w:r>
        <w:t xml:space="preserve">и </w:t>
      </w:r>
      <w:proofErr w:type="spellStart"/>
      <w:ins w:id="2" w:author="Богдан Углинский" w:date="2022-10-05T19:28:00Z">
        <w:r>
          <w:rPr>
            <w:lang w:val="en-US"/>
          </w:rPr>
          <w:t>TableRow</w:t>
        </w:r>
      </w:ins>
      <w:proofErr w:type="spellEnd"/>
      <w:ins w:id="3" w:author="Богдан Углинский" w:date="2022-10-05T19:29:00Z">
        <w:r w:rsidRPr="00B931A9">
          <w:rPr>
            <w:rPrChange w:id="4" w:author="Богдан Углинский" w:date="2022-10-05T19:29:00Z">
              <w:rPr>
                <w:lang w:val="en-US"/>
              </w:rPr>
            </w:rPrChange>
          </w:rPr>
          <w:t>.</w:t>
        </w:r>
      </w:ins>
    </w:p>
    <w:p w:rsidR="00B931A9" w:rsidRDefault="00B931A9" w:rsidP="00B931A9">
      <w:pPr>
        <w:pStyle w:val="a4"/>
        <w:numPr>
          <w:ilvl w:val="0"/>
          <w:numId w:val="1"/>
        </w:numPr>
        <w:jc w:val="both"/>
        <w:rPr>
          <w:ins w:id="5" w:author="Богдан Углинский" w:date="2022-10-05T19:29:00Z"/>
        </w:rPr>
      </w:pPr>
      <w:ins w:id="6" w:author="Богдан Углинский" w:date="2022-10-05T19:29:00Z">
        <w:r>
          <w:t xml:space="preserve">Нарисовать 5 квадратов с использованием </w:t>
        </w:r>
        <w:proofErr w:type="spellStart"/>
        <w:r>
          <w:rPr>
            <w:lang w:val="en-US"/>
          </w:rPr>
          <w:t>GridLayout</w:t>
        </w:r>
        <w:proofErr w:type="spellEnd"/>
        <w:r w:rsidRPr="00C32AB8">
          <w:t>.</w:t>
        </w:r>
      </w:ins>
    </w:p>
    <w:p w:rsidR="00B931A9" w:rsidRDefault="00B931A9" w:rsidP="000747AC">
      <w:pPr>
        <w:pStyle w:val="a4"/>
        <w:numPr>
          <w:ilvl w:val="0"/>
          <w:numId w:val="1"/>
        </w:numPr>
        <w:jc w:val="both"/>
      </w:pPr>
      <w:ins w:id="7" w:author="Богдан Углинский" w:date="2022-10-05T19:29:00Z">
        <w:r>
          <w:t xml:space="preserve">Применить </w:t>
        </w:r>
      </w:ins>
      <w:ins w:id="8" w:author="Богдан Углинский" w:date="2022-10-05T19:34:00Z">
        <w:r w:rsidR="00396E56">
          <w:t xml:space="preserve">к </w:t>
        </w:r>
      </w:ins>
      <w:ins w:id="9" w:author="Богдан Углинский" w:date="2022-10-05T19:29:00Z">
        <w:r>
          <w:t xml:space="preserve">квадрату трансформации </w:t>
        </w:r>
        <w:r>
          <w:rPr>
            <w:lang w:val="en-US"/>
          </w:rPr>
          <w:t>Translate</w:t>
        </w:r>
        <w:r w:rsidRPr="00396E56">
          <w:rPr>
            <w:rPrChange w:id="10" w:author="Богдан Углинский" w:date="2022-10-05T19:34:00Z">
              <w:rPr>
                <w:lang w:val="en-US"/>
              </w:rPr>
            </w:rPrChange>
          </w:rPr>
          <w:t xml:space="preserve">, </w:t>
        </w:r>
        <w:r>
          <w:rPr>
            <w:lang w:val="en-US"/>
          </w:rPr>
          <w:t>Scale</w:t>
        </w:r>
        <w:r w:rsidRPr="00396E56">
          <w:rPr>
            <w:rPrChange w:id="11" w:author="Богдан Углинский" w:date="2022-10-05T19:34:00Z">
              <w:rPr>
                <w:lang w:val="en-US"/>
              </w:rPr>
            </w:rPrChange>
          </w:rPr>
          <w:t xml:space="preserve">, </w:t>
        </w:r>
        <w:r>
          <w:rPr>
            <w:lang w:val="en-US"/>
          </w:rPr>
          <w:t>Rotation</w:t>
        </w:r>
        <w:r w:rsidRPr="00396E56">
          <w:rPr>
            <w:rPrChange w:id="12" w:author="Богдан Углинский" w:date="2022-10-05T19:34:00Z">
              <w:rPr>
                <w:lang w:val="en-US"/>
              </w:rPr>
            </w:rPrChange>
          </w:rPr>
          <w:t>.</w:t>
        </w:r>
        <w:r>
          <w:t xml:space="preserve"> </w:t>
        </w:r>
      </w:ins>
    </w:p>
    <w:p w:rsidR="00B931A9" w:rsidRDefault="00B931A9" w:rsidP="000747AC">
      <w:pPr>
        <w:pStyle w:val="a4"/>
        <w:numPr>
          <w:ilvl w:val="0"/>
          <w:numId w:val="1"/>
        </w:numPr>
        <w:jc w:val="both"/>
      </w:pPr>
      <w:ins w:id="13" w:author="Богдан Углинский" w:date="2022-10-05T19:30:00Z">
        <w:r>
          <w:t>Нарисовать квадрат и анимировать его перемещение вниз</w:t>
        </w:r>
      </w:ins>
      <w:r w:rsidR="00A54789">
        <w:t>,</w:t>
      </w:r>
      <w:ins w:id="14" w:author="Богдан Углинский" w:date="2022-10-05T19:30:00Z">
        <w:r>
          <w:t xml:space="preserve"> с увеличением его размера</w:t>
        </w:r>
      </w:ins>
      <w:r w:rsidR="00A54789" w:rsidRPr="00A54789">
        <w:t>.</w:t>
      </w:r>
    </w:p>
    <w:p w:rsidR="00B931A9" w:rsidDel="00396E56" w:rsidRDefault="00B931A9" w:rsidP="00396E56">
      <w:pPr>
        <w:pStyle w:val="a4"/>
        <w:numPr>
          <w:ilvl w:val="0"/>
          <w:numId w:val="1"/>
        </w:numPr>
        <w:jc w:val="both"/>
        <w:rPr>
          <w:del w:id="15" w:author="Богдан Углинский" w:date="2022-10-05T19:33:00Z"/>
        </w:rPr>
      </w:pPr>
      <w:ins w:id="16" w:author="Богдан Углинский" w:date="2022-10-05T19:30:00Z">
        <w:r>
          <w:t>Создать 2 текстовых поля</w:t>
        </w:r>
      </w:ins>
      <w:ins w:id="17" w:author="Богдан Углинский" w:date="2022-10-05T19:32:00Z">
        <w:r>
          <w:t>,</w:t>
        </w:r>
      </w:ins>
      <w:ins w:id="18" w:author="Богдан Углинский" w:date="2022-10-05T19:30:00Z">
        <w:r>
          <w:t xml:space="preserve"> куда пользователь может </w:t>
        </w:r>
      </w:ins>
      <w:ins w:id="19" w:author="Богдан Углинский" w:date="2022-10-05T19:33:00Z">
        <w:r>
          <w:t>вводить значения чисел</w:t>
        </w:r>
      </w:ins>
      <w:ins w:id="20" w:author="Богдан Углинский" w:date="2022-10-05T19:30:00Z">
        <w:r>
          <w:t>.</w:t>
        </w:r>
      </w:ins>
    </w:p>
    <w:p w:rsidR="00396E56" w:rsidRDefault="00396E56" w:rsidP="00396E56">
      <w:pPr>
        <w:pStyle w:val="a4"/>
        <w:numPr>
          <w:ilvl w:val="0"/>
          <w:numId w:val="1"/>
        </w:numPr>
        <w:jc w:val="both"/>
        <w:rPr>
          <w:ins w:id="21" w:author="Богдан Углинский" w:date="2022-10-05T19:35:00Z"/>
        </w:rPr>
      </w:pPr>
    </w:p>
    <w:p w:rsidR="00396E56" w:rsidRDefault="00396E56">
      <w:pPr>
        <w:pStyle w:val="a4"/>
        <w:numPr>
          <w:ilvl w:val="0"/>
          <w:numId w:val="1"/>
        </w:numPr>
        <w:jc w:val="both"/>
        <w:rPr>
          <w:ins w:id="22" w:author="Богдан Углинский" w:date="2022-10-05T19:35:00Z"/>
        </w:rPr>
        <w:pPrChange w:id="23" w:author="Богдан Углинский" w:date="2022-10-05T19:35:00Z">
          <w:pPr/>
        </w:pPrChange>
      </w:pPr>
      <w:ins w:id="24" w:author="Богдан Углинский" w:date="2022-10-05T19:35:00Z">
        <w:r>
          <w:t>Создать кнопку «сложить», при нажатии на которую пользователь увидит результат сложения двух чисел, введённых в текстовые поля.</w:t>
        </w:r>
      </w:ins>
    </w:p>
    <w:p w:rsidR="00B931A9" w:rsidDel="00396E56" w:rsidRDefault="00B931A9">
      <w:pPr>
        <w:rPr>
          <w:del w:id="25" w:author="Богдан Углинский" w:date="2022-10-05T19:34:00Z"/>
        </w:rPr>
        <w:pPrChange w:id="26" w:author="Богдан Углинский" w:date="2022-10-05T19:35:00Z">
          <w:pPr>
            <w:pStyle w:val="a4"/>
            <w:numPr>
              <w:numId w:val="1"/>
            </w:numPr>
            <w:ind w:hanging="360"/>
            <w:jc w:val="both"/>
          </w:pPr>
        </w:pPrChange>
      </w:pPr>
    </w:p>
    <w:p w:rsidR="000747AC" w:rsidDel="00396E56" w:rsidRDefault="000747AC">
      <w:pPr>
        <w:rPr>
          <w:del w:id="27" w:author="Богдан Углинский" w:date="2022-10-05T19:34:00Z"/>
        </w:rPr>
        <w:pPrChange w:id="28" w:author="Богдан Углинский" w:date="2022-10-05T19:35:00Z">
          <w:pPr>
            <w:pStyle w:val="a4"/>
            <w:numPr>
              <w:numId w:val="1"/>
            </w:numPr>
            <w:ind w:hanging="360"/>
            <w:jc w:val="both"/>
          </w:pPr>
        </w:pPrChange>
      </w:pPr>
      <w:del w:id="29" w:author="Богдан Углинский" w:date="2022-10-05T19:34:00Z">
        <w:r w:rsidDel="00396E56">
          <w:delText>Изучить структуру созданного проекта и выяснить где и какие файлы должны располагаться.</w:delText>
        </w:r>
      </w:del>
    </w:p>
    <w:p w:rsidR="000747AC" w:rsidDel="00396E56" w:rsidRDefault="000747AC">
      <w:pPr>
        <w:rPr>
          <w:del w:id="30" w:author="Богдан Углинский" w:date="2022-10-05T19:34:00Z"/>
        </w:rPr>
        <w:pPrChange w:id="31" w:author="Богдан Углинский" w:date="2022-10-05T19:35:00Z">
          <w:pPr>
            <w:pStyle w:val="a4"/>
            <w:numPr>
              <w:numId w:val="1"/>
            </w:numPr>
            <w:ind w:hanging="360"/>
            <w:jc w:val="both"/>
          </w:pPr>
        </w:pPrChange>
      </w:pPr>
      <w:del w:id="32" w:author="Богдан Углинский" w:date="2022-10-05T19:34:00Z">
        <w:r w:rsidDel="00396E56">
          <w:delText xml:space="preserve">Изучить содержимое файлов с расширение </w:delText>
        </w:r>
        <w:r w:rsidRPr="00D65405" w:rsidDel="00396E56">
          <w:rPr>
            <w:b/>
          </w:rPr>
          <w:delText>.</w:delText>
        </w:r>
        <w:r w:rsidRPr="00D65405" w:rsidDel="00396E56">
          <w:rPr>
            <w:b/>
            <w:lang w:val="en-US"/>
          </w:rPr>
          <w:delText>java</w:delText>
        </w:r>
        <w:r w:rsidRPr="00506C3B" w:rsidDel="00396E56">
          <w:delText xml:space="preserve"> </w:delText>
        </w:r>
        <w:r w:rsidDel="00396E56">
          <w:delText xml:space="preserve">и </w:delText>
        </w:r>
        <w:r w:rsidRPr="00D65405" w:rsidDel="00396E56">
          <w:rPr>
            <w:b/>
          </w:rPr>
          <w:delText>.</w:delText>
        </w:r>
        <w:r w:rsidRPr="00D65405" w:rsidDel="00396E56">
          <w:rPr>
            <w:b/>
            <w:lang w:val="en-US"/>
          </w:rPr>
          <w:delText>xml</w:delText>
        </w:r>
        <w:r w:rsidDel="00396E56">
          <w:delText xml:space="preserve">. </w:delText>
        </w:r>
      </w:del>
    </w:p>
    <w:p w:rsidR="000747AC" w:rsidDel="00396E56" w:rsidRDefault="000747AC">
      <w:pPr>
        <w:rPr>
          <w:del w:id="33" w:author="Богдан Углинский" w:date="2022-10-05T19:34:00Z"/>
        </w:rPr>
        <w:pPrChange w:id="34" w:author="Богдан Углинский" w:date="2022-10-05T19:35:00Z">
          <w:pPr>
            <w:pStyle w:val="a4"/>
            <w:numPr>
              <w:numId w:val="1"/>
            </w:numPr>
            <w:ind w:hanging="360"/>
            <w:jc w:val="both"/>
          </w:pPr>
        </w:pPrChange>
      </w:pPr>
      <w:del w:id="35" w:author="Богдан Углинский" w:date="2022-10-05T19:34:00Z">
        <w:r w:rsidDel="00396E56">
          <w:delText xml:space="preserve">Рассмотреть возможности по запуску мобильной операционной системы, как с использование эмуляторов, так и с использованием отладки по </w:delText>
        </w:r>
        <w:r w:rsidRPr="007032CF" w:rsidDel="00396E56">
          <w:rPr>
            <w:i/>
            <w:lang w:val="en-US"/>
          </w:rPr>
          <w:delText>USB</w:delText>
        </w:r>
        <w:r w:rsidDel="00396E56">
          <w:delText xml:space="preserve">, с использованием реального устройства. </w:delText>
        </w:r>
      </w:del>
    </w:p>
    <w:p w:rsidR="000747AC" w:rsidDel="00396E56" w:rsidRDefault="000747AC">
      <w:pPr>
        <w:rPr>
          <w:del w:id="36" w:author="Богдан Углинский" w:date="2022-10-05T19:34:00Z"/>
        </w:rPr>
        <w:pPrChange w:id="37" w:author="Богдан Углинский" w:date="2022-10-05T19:35:00Z">
          <w:pPr>
            <w:pStyle w:val="a4"/>
            <w:numPr>
              <w:numId w:val="1"/>
            </w:numPr>
            <w:ind w:hanging="360"/>
            <w:jc w:val="both"/>
          </w:pPr>
        </w:pPrChange>
      </w:pPr>
      <w:del w:id="38" w:author="Богдан Углинский" w:date="2022-10-05T19:34:00Z">
        <w:r w:rsidDel="00396E56">
          <w:delText>Запустить приложение, используя один из вариантов отладки приложения.</w:delText>
        </w:r>
      </w:del>
    </w:p>
    <w:p w:rsidR="000747AC" w:rsidRPr="00506C3B" w:rsidDel="00396E56" w:rsidRDefault="000747AC">
      <w:pPr>
        <w:rPr>
          <w:del w:id="39" w:author="Богдан Углинский" w:date="2022-10-05T19:34:00Z"/>
        </w:rPr>
        <w:pPrChange w:id="40" w:author="Богдан Углинский" w:date="2022-10-05T19:35:00Z">
          <w:pPr>
            <w:pStyle w:val="a4"/>
            <w:numPr>
              <w:numId w:val="1"/>
            </w:numPr>
            <w:ind w:hanging="360"/>
            <w:jc w:val="both"/>
          </w:pPr>
        </w:pPrChange>
      </w:pPr>
      <w:del w:id="41" w:author="Богдан Углинский" w:date="2022-10-05T19:34:00Z">
        <w:r w:rsidDel="00396E56">
          <w:delText>Разработать приложение, на экране которого будет одно текстовое поле со счётчиком и кнопка, при нажатии на которую, значение счётчика увеличится на единицу.</w:delText>
        </w:r>
        <w:r w:rsidRPr="00D65405" w:rsidDel="00396E56">
          <w:delText xml:space="preserve"> </w:delText>
        </w:r>
      </w:del>
    </w:p>
    <w:p w:rsidR="000747AC" w:rsidRPr="00A41B21" w:rsidRDefault="000747A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747AC" w:rsidRDefault="000747AC" w:rsidP="000747AC">
      <w:pPr>
        <w:pStyle w:val="1"/>
      </w:pPr>
      <w:bookmarkStart w:id="42" w:name="_Toc115889122"/>
      <w:r>
        <w:lastRenderedPageBreak/>
        <w:t>3.</w:t>
      </w:r>
      <w:r w:rsidRPr="005473FB">
        <w:t xml:space="preserve"> </w:t>
      </w:r>
      <w:r>
        <w:t>Решение задачи.</w:t>
      </w:r>
      <w:bookmarkEnd w:id="42"/>
    </w:p>
    <w:p w:rsidR="00A461F9" w:rsidRDefault="00A461F9" w:rsidP="00A461F9">
      <w:pPr>
        <w:pStyle w:val="a4"/>
        <w:ind w:left="360"/>
        <w:jc w:val="both"/>
      </w:pPr>
    </w:p>
    <w:p w:rsidR="007271D5" w:rsidRPr="007271D5" w:rsidRDefault="007271D5" w:rsidP="00A461F9">
      <w:pPr>
        <w:pStyle w:val="a4"/>
        <w:numPr>
          <w:ilvl w:val="0"/>
          <w:numId w:val="5"/>
        </w:numPr>
        <w:jc w:val="both"/>
      </w:pPr>
      <w:r>
        <w:t xml:space="preserve">Для того, чтобы создать квадрат необходимо открыть папку </w:t>
      </w:r>
      <w:r w:rsidRPr="00A461F9">
        <w:rPr>
          <w:b/>
          <w:i/>
          <w:lang w:val="en-US"/>
        </w:rPr>
        <w:t>res</w:t>
      </w:r>
      <w:r w:rsidRPr="00A461F9">
        <w:rPr>
          <w:b/>
          <w:i/>
        </w:rPr>
        <w:t>/</w:t>
      </w:r>
      <w:proofErr w:type="spellStart"/>
      <w:r w:rsidRPr="00A461F9">
        <w:rPr>
          <w:b/>
          <w:i/>
          <w:lang w:val="en-US"/>
        </w:rPr>
        <w:t>drawable</w:t>
      </w:r>
      <w:proofErr w:type="spellEnd"/>
      <w:r>
        <w:t xml:space="preserve">, после чего нажать на неё правой кнопкой мыши, выбрать </w:t>
      </w:r>
      <w:r w:rsidRPr="002C429A">
        <w:rPr>
          <w:i/>
          <w:sz w:val="28"/>
          <w:lang w:val="en-US"/>
        </w:rPr>
        <w:t>New</w:t>
      </w:r>
      <w:r>
        <w:t xml:space="preserve"> и в выпадающем меню нажать на </w:t>
      </w:r>
      <w:proofErr w:type="spellStart"/>
      <w:r w:rsidRPr="00A461F9">
        <w:rPr>
          <w:i/>
          <w:sz w:val="28"/>
          <w:lang w:val="en-US"/>
        </w:rPr>
        <w:t>Drawable</w:t>
      </w:r>
      <w:proofErr w:type="spellEnd"/>
      <w:r w:rsidRPr="00A461F9">
        <w:rPr>
          <w:i/>
          <w:sz w:val="28"/>
        </w:rPr>
        <w:t xml:space="preserve"> </w:t>
      </w:r>
      <w:r w:rsidRPr="00A461F9">
        <w:rPr>
          <w:i/>
          <w:sz w:val="28"/>
          <w:lang w:val="en-US"/>
        </w:rPr>
        <w:t>Resource</w:t>
      </w:r>
      <w:r w:rsidRPr="00A461F9">
        <w:rPr>
          <w:i/>
          <w:sz w:val="28"/>
        </w:rPr>
        <w:t xml:space="preserve"> </w:t>
      </w:r>
      <w:r w:rsidRPr="00A461F9">
        <w:rPr>
          <w:i/>
          <w:sz w:val="28"/>
          <w:lang w:val="en-US"/>
        </w:rPr>
        <w:t>F</w:t>
      </w:r>
      <w:r w:rsidR="002C429A" w:rsidRPr="00A461F9">
        <w:rPr>
          <w:i/>
          <w:sz w:val="28"/>
          <w:lang w:val="en-US"/>
        </w:rPr>
        <w:t>i</w:t>
      </w:r>
      <w:r w:rsidRPr="00A461F9">
        <w:rPr>
          <w:i/>
          <w:sz w:val="28"/>
          <w:lang w:val="en-US"/>
        </w:rPr>
        <w:t>le</w:t>
      </w:r>
      <w:r w:rsidR="002C429A">
        <w:rPr>
          <w:i/>
          <w:sz w:val="28"/>
        </w:rPr>
        <w:t>.</w:t>
      </w:r>
    </w:p>
    <w:p w:rsidR="009C587B" w:rsidRDefault="007271D5" w:rsidP="00A461F9">
      <w:pPr>
        <w:jc w:val="both"/>
      </w:pPr>
      <w:r>
        <w:rPr>
          <w:noProof/>
          <w:lang w:eastAsia="ru-RU"/>
        </w:rPr>
        <w:drawing>
          <wp:inline distT="0" distB="0" distL="0" distR="0" wp14:anchorId="19FC4CEE" wp14:editId="7F1FFD4E">
            <wp:extent cx="2816891" cy="3053301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191" cy="306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1D5" w:rsidRDefault="007271D5" w:rsidP="00A461F9">
      <w:pPr>
        <w:pStyle w:val="a4"/>
        <w:ind w:left="360"/>
        <w:jc w:val="both"/>
      </w:pPr>
      <w:r>
        <w:t xml:space="preserve">В созданном </w:t>
      </w:r>
      <w:r w:rsidRPr="00A461F9">
        <w:rPr>
          <w:b/>
        </w:rPr>
        <w:t>.</w:t>
      </w:r>
      <w:r w:rsidRPr="00A461F9">
        <w:rPr>
          <w:b/>
          <w:lang w:val="en-US"/>
        </w:rPr>
        <w:t>xml</w:t>
      </w:r>
      <w:r>
        <w:t xml:space="preserve"> файле необходимо указать форму рисунка </w:t>
      </w:r>
      <w:r w:rsidRPr="007271D5">
        <w:t>“</w:t>
      </w:r>
      <w:r w:rsidRPr="00A461F9">
        <w:rPr>
          <w:i/>
          <w:lang w:val="en-US"/>
        </w:rPr>
        <w:t>rectangle</w:t>
      </w:r>
      <w:r w:rsidRPr="007271D5">
        <w:t>”</w:t>
      </w:r>
      <w:r>
        <w:t>, а также цвет и размер.</w:t>
      </w:r>
      <w:r w:rsidR="00A461F9" w:rsidRPr="00A461F9">
        <w:t xml:space="preserve"> </w:t>
      </w:r>
      <w:r>
        <w:t xml:space="preserve">Для размещения этого изображения на экране необходимо создать элемент </w:t>
      </w:r>
      <w:r w:rsidRPr="00A461F9">
        <w:rPr>
          <w:lang w:val="en-US"/>
        </w:rPr>
        <w:t>View</w:t>
      </w:r>
      <w:r w:rsidRPr="007271D5">
        <w:t xml:space="preserve"> </w:t>
      </w:r>
      <w:r>
        <w:t xml:space="preserve">и в качестве свойства </w:t>
      </w:r>
      <w:r w:rsidRPr="00A461F9">
        <w:rPr>
          <w:lang w:val="en-US"/>
        </w:rPr>
        <w:t>background</w:t>
      </w:r>
      <w:r w:rsidRPr="007271D5">
        <w:t xml:space="preserve"> </w:t>
      </w:r>
      <w:r>
        <w:t xml:space="preserve">указать путь до изображения относительно папки </w:t>
      </w:r>
      <w:r w:rsidRPr="00A461F9">
        <w:rPr>
          <w:b/>
          <w:i/>
          <w:lang w:val="en-US"/>
        </w:rPr>
        <w:t>res</w:t>
      </w:r>
      <w:r w:rsidR="00A461F9" w:rsidRPr="00A461F9">
        <w:t>.</w:t>
      </w:r>
    </w:p>
    <w:p w:rsidR="00A461F9" w:rsidRPr="00A461F9" w:rsidRDefault="00A461F9" w:rsidP="00A461F9">
      <w:pPr>
        <w:pStyle w:val="a4"/>
        <w:ind w:left="360"/>
        <w:jc w:val="both"/>
      </w:pPr>
    </w:p>
    <w:p w:rsidR="00DD266A" w:rsidRDefault="007271D5" w:rsidP="00A461F9">
      <w:pPr>
        <w:pStyle w:val="a4"/>
        <w:numPr>
          <w:ilvl w:val="0"/>
          <w:numId w:val="5"/>
        </w:numPr>
        <w:jc w:val="both"/>
      </w:pPr>
      <w:r>
        <w:t xml:space="preserve">Чтобы разместить текстовое поле поверх </w:t>
      </w:r>
      <w:r w:rsidR="00DD266A">
        <w:t>изображения необходимо привязать его ко всем 4-ём сторонам квадрата.</w:t>
      </w:r>
    </w:p>
    <w:p w:rsidR="00A461F9" w:rsidRDefault="00A461F9" w:rsidP="00A461F9">
      <w:pPr>
        <w:pStyle w:val="a4"/>
        <w:ind w:left="360"/>
      </w:pPr>
    </w:p>
    <w:p w:rsidR="00DD266A" w:rsidRDefault="00DD266A" w:rsidP="00A461F9">
      <w:pPr>
        <w:pStyle w:val="a4"/>
        <w:numPr>
          <w:ilvl w:val="0"/>
          <w:numId w:val="5"/>
        </w:numPr>
        <w:jc w:val="both"/>
      </w:pPr>
      <w:r>
        <w:t xml:space="preserve">Для использования </w:t>
      </w:r>
      <w:proofErr w:type="spellStart"/>
      <w:r w:rsidRPr="00A461F9">
        <w:rPr>
          <w:b/>
          <w:i/>
          <w:lang w:val="en-US"/>
        </w:rPr>
        <w:t>TableLayout</w:t>
      </w:r>
      <w:proofErr w:type="spellEnd"/>
      <w:r w:rsidRPr="00DD266A">
        <w:t xml:space="preserve"> </w:t>
      </w:r>
      <w:r>
        <w:t>необходимо в качестве дочерних объектов добавить к нему интересующее количество рядов таблицы</w:t>
      </w:r>
      <w:r w:rsidR="00A461F9" w:rsidRPr="00A461F9">
        <w:t xml:space="preserve"> </w:t>
      </w:r>
      <w:r>
        <w:t>(</w:t>
      </w:r>
      <w:proofErr w:type="spellStart"/>
      <w:r w:rsidR="00A461F9" w:rsidRPr="00A461F9">
        <w:rPr>
          <w:b/>
          <w:i/>
          <w:lang w:val="en-US"/>
        </w:rPr>
        <w:t>Ta</w:t>
      </w:r>
      <w:r w:rsidRPr="00A461F9">
        <w:rPr>
          <w:b/>
          <w:i/>
          <w:lang w:val="en-US"/>
        </w:rPr>
        <w:t>b</w:t>
      </w:r>
      <w:r w:rsidR="00A461F9" w:rsidRPr="00A461F9">
        <w:rPr>
          <w:b/>
          <w:i/>
          <w:lang w:val="en-US"/>
        </w:rPr>
        <w:t>l</w:t>
      </w:r>
      <w:r w:rsidRPr="00A461F9">
        <w:rPr>
          <w:b/>
          <w:i/>
          <w:lang w:val="en-US"/>
        </w:rPr>
        <w:t>eRow</w:t>
      </w:r>
      <w:proofErr w:type="spellEnd"/>
      <w:r>
        <w:t xml:space="preserve">). После чего, в каждый ряд добавить элементы и указать столбцы, в которых </w:t>
      </w:r>
      <w:r w:rsidR="00A461F9">
        <w:t>они должны располагаться, а так</w:t>
      </w:r>
      <w:r>
        <w:t>же отступы между строками и столбцами.</w:t>
      </w:r>
    </w:p>
    <w:p w:rsidR="00A461F9" w:rsidRDefault="00DD266A" w:rsidP="00A461F9">
      <w:pPr>
        <w:pStyle w:val="a4"/>
        <w:ind w:left="360"/>
      </w:pPr>
      <w:r w:rsidRPr="00DD266A">
        <w:rPr>
          <w:noProof/>
          <w:lang w:eastAsia="ru-RU"/>
        </w:rPr>
        <w:drawing>
          <wp:inline distT="0" distB="0" distL="0" distR="0" wp14:anchorId="2B0E1E43" wp14:editId="22E28EB0">
            <wp:extent cx="1804946" cy="1123540"/>
            <wp:effectExtent l="0" t="0" r="508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4134" cy="121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266A">
        <w:rPr>
          <w:noProof/>
          <w:lang w:eastAsia="ru-RU"/>
        </w:rPr>
        <w:drawing>
          <wp:inline distT="0" distB="0" distL="0" distR="0" wp14:anchorId="1691EFC3" wp14:editId="79E1D267">
            <wp:extent cx="3693095" cy="10700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53" cy="110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F9" w:rsidRDefault="00A461F9" w:rsidP="00A461F9">
      <w:pPr>
        <w:pStyle w:val="a4"/>
        <w:ind w:left="360"/>
      </w:pPr>
    </w:p>
    <w:p w:rsidR="00DD266A" w:rsidRDefault="00DD266A" w:rsidP="00A461F9">
      <w:pPr>
        <w:pStyle w:val="a4"/>
        <w:numPr>
          <w:ilvl w:val="0"/>
          <w:numId w:val="5"/>
        </w:numPr>
        <w:jc w:val="both"/>
      </w:pPr>
      <w:r>
        <w:t xml:space="preserve">При использовании </w:t>
      </w:r>
      <w:proofErr w:type="spellStart"/>
      <w:r w:rsidRPr="00A461F9">
        <w:rPr>
          <w:b/>
          <w:i/>
          <w:lang w:val="en-US"/>
        </w:rPr>
        <w:t>GridLayout</w:t>
      </w:r>
      <w:proofErr w:type="spellEnd"/>
      <w:r>
        <w:t xml:space="preserve">, в отличие от </w:t>
      </w:r>
      <w:proofErr w:type="spellStart"/>
      <w:r w:rsidRPr="00A461F9">
        <w:rPr>
          <w:b/>
          <w:i/>
          <w:lang w:val="en-US"/>
        </w:rPr>
        <w:t>TableLayout</w:t>
      </w:r>
      <w:proofErr w:type="spellEnd"/>
      <w:r>
        <w:t xml:space="preserve"> необходимо явно указать количество столбцов. Помимо этого, каждому элементу можно задать количество столбцов, которые он занимает. Компоновка элементов происходит автоматически, в зависимости от указанных параметров.</w:t>
      </w:r>
    </w:p>
    <w:p w:rsidR="001454A7" w:rsidRDefault="00DD266A" w:rsidP="00A461F9">
      <w:pPr>
        <w:pStyle w:val="a4"/>
        <w:numPr>
          <w:ilvl w:val="0"/>
          <w:numId w:val="5"/>
        </w:numPr>
        <w:jc w:val="both"/>
      </w:pPr>
      <w:r>
        <w:lastRenderedPageBreak/>
        <w:t>Транс</w:t>
      </w:r>
      <w:r w:rsidR="00A461F9">
        <w:t>ф</w:t>
      </w:r>
      <w:r>
        <w:t>ормация квадрата происходит в несколько этапов. Снач</w:t>
      </w:r>
      <w:r w:rsidR="001454A7">
        <w:t>а</w:t>
      </w:r>
      <w:r>
        <w:t>ла создаётся один</w:t>
      </w:r>
      <w:r w:rsidR="001454A7">
        <w:t xml:space="preserve"> </w:t>
      </w:r>
      <w:r w:rsidR="001454A7" w:rsidRPr="00A461F9">
        <w:rPr>
          <w:b/>
          <w:i/>
          <w:lang w:val="en-US"/>
        </w:rPr>
        <w:t>View</w:t>
      </w:r>
      <w:r w:rsidR="001454A7">
        <w:t>,</w:t>
      </w:r>
      <w:r w:rsidR="001454A7" w:rsidRPr="001454A7">
        <w:t xml:space="preserve"> </w:t>
      </w:r>
      <w:r w:rsidR="001454A7">
        <w:t xml:space="preserve">с квадратом в качестве заднего фона, </w:t>
      </w:r>
      <w:r>
        <w:t xml:space="preserve">и один </w:t>
      </w:r>
      <w:r w:rsidR="001454A7" w:rsidRPr="001454A7">
        <w:t>“</w:t>
      </w:r>
      <w:r>
        <w:t>пустой</w:t>
      </w:r>
      <w:r w:rsidR="001454A7" w:rsidRPr="001454A7">
        <w:t>”</w:t>
      </w:r>
      <w:r>
        <w:t xml:space="preserve"> </w:t>
      </w:r>
      <w:r w:rsidRPr="00A461F9">
        <w:rPr>
          <w:b/>
          <w:i/>
          <w:lang w:val="en-US"/>
        </w:rPr>
        <w:t>View</w:t>
      </w:r>
      <w:r w:rsidRPr="00DD266A">
        <w:t xml:space="preserve">. </w:t>
      </w:r>
      <w:r w:rsidRPr="001454A7">
        <w:t>“</w:t>
      </w:r>
      <w:r w:rsidRPr="00A461F9">
        <w:rPr>
          <w:i/>
          <w:lang w:val="en-US"/>
        </w:rPr>
        <w:t>background</w:t>
      </w:r>
      <w:r w:rsidRPr="001454A7">
        <w:t>”</w:t>
      </w:r>
      <w:r w:rsidRPr="00DD266A">
        <w:t xml:space="preserve"> </w:t>
      </w:r>
      <w:r>
        <w:t>первого</w:t>
      </w:r>
      <w:r w:rsidR="001454A7">
        <w:t xml:space="preserve"> присваивается второму, после чего второй </w:t>
      </w:r>
      <w:r w:rsidR="001454A7" w:rsidRPr="00A461F9">
        <w:rPr>
          <w:b/>
          <w:i/>
          <w:lang w:val="en-US"/>
        </w:rPr>
        <w:t>View</w:t>
      </w:r>
      <w:r w:rsidR="001454A7" w:rsidRPr="001454A7">
        <w:t xml:space="preserve"> </w:t>
      </w:r>
      <w:r w:rsidR="001454A7">
        <w:t xml:space="preserve">сжимается в 3 раза с использованием </w:t>
      </w:r>
      <w:proofErr w:type="spellStart"/>
      <w:r w:rsidR="001454A7" w:rsidRPr="00A461F9">
        <w:rPr>
          <w:b/>
          <w:i/>
          <w:lang w:val="en-US"/>
        </w:rPr>
        <w:t>setScaleX</w:t>
      </w:r>
      <w:proofErr w:type="spellEnd"/>
      <w:r w:rsidR="001454A7" w:rsidRPr="00A461F9">
        <w:rPr>
          <w:b/>
          <w:i/>
        </w:rPr>
        <w:t>(0.33</w:t>
      </w:r>
      <w:r w:rsidR="001454A7" w:rsidRPr="00A461F9">
        <w:rPr>
          <w:b/>
          <w:i/>
          <w:lang w:val="en-US"/>
        </w:rPr>
        <w:t>f</w:t>
      </w:r>
      <w:r w:rsidR="001454A7" w:rsidRPr="00A461F9">
        <w:rPr>
          <w:b/>
          <w:i/>
        </w:rPr>
        <w:t>)</w:t>
      </w:r>
      <w:r w:rsidR="001454A7" w:rsidRPr="001454A7">
        <w:t xml:space="preserve"> </w:t>
      </w:r>
      <w:r w:rsidR="001454A7">
        <w:t>и поворачивается на 45 градусов (</w:t>
      </w:r>
      <w:proofErr w:type="spellStart"/>
      <w:r w:rsidR="001454A7" w:rsidRPr="00A461F9">
        <w:rPr>
          <w:b/>
          <w:i/>
          <w:lang w:val="en-US"/>
        </w:rPr>
        <w:t>setRotation</w:t>
      </w:r>
      <w:proofErr w:type="spellEnd"/>
      <w:r w:rsidR="001454A7" w:rsidRPr="00A461F9">
        <w:rPr>
          <w:b/>
          <w:i/>
        </w:rPr>
        <w:t>(45.0</w:t>
      </w:r>
      <w:r w:rsidR="001454A7" w:rsidRPr="00A461F9">
        <w:rPr>
          <w:b/>
          <w:i/>
          <w:lang w:val="en-US"/>
        </w:rPr>
        <w:t>f</w:t>
      </w:r>
      <w:r w:rsidR="001454A7" w:rsidRPr="00A461F9">
        <w:rPr>
          <w:b/>
          <w:i/>
        </w:rPr>
        <w:t>)</w:t>
      </w:r>
      <w:r w:rsidR="001454A7">
        <w:t>).</w:t>
      </w:r>
    </w:p>
    <w:p w:rsidR="00A461F9" w:rsidRDefault="00A461F9" w:rsidP="00A461F9">
      <w:pPr>
        <w:pStyle w:val="a4"/>
        <w:ind w:left="360"/>
      </w:pPr>
    </w:p>
    <w:p w:rsidR="00A461F9" w:rsidRDefault="001454A7" w:rsidP="00A461F9">
      <w:pPr>
        <w:pStyle w:val="a4"/>
        <w:numPr>
          <w:ilvl w:val="0"/>
          <w:numId w:val="5"/>
        </w:numPr>
        <w:jc w:val="both"/>
      </w:pPr>
      <w:proofErr w:type="spellStart"/>
      <w:r>
        <w:t>Анимирование</w:t>
      </w:r>
      <w:proofErr w:type="spellEnd"/>
      <w:r>
        <w:t xml:space="preserve"> происходит с использованием </w:t>
      </w:r>
      <w:proofErr w:type="spellStart"/>
      <w:r w:rsidRPr="00A461F9">
        <w:rPr>
          <w:b/>
          <w:lang w:val="en-US"/>
        </w:rPr>
        <w:t>AnimationSet</w:t>
      </w:r>
      <w:proofErr w:type="spellEnd"/>
      <w:r>
        <w:t xml:space="preserve">, позволяющего совмещать несколько </w:t>
      </w:r>
      <w:proofErr w:type="spellStart"/>
      <w:r>
        <w:t>анимаций</w:t>
      </w:r>
      <w:proofErr w:type="spellEnd"/>
      <w:r>
        <w:t xml:space="preserve"> и запускать их одновременно. Для этого отдельно создаются анимации для пе</w:t>
      </w:r>
      <w:r w:rsidR="00A54789">
        <w:t>ре</w:t>
      </w:r>
      <w:r>
        <w:t>мещения (</w:t>
      </w:r>
      <w:proofErr w:type="spellStart"/>
      <w:r w:rsidRPr="00A461F9">
        <w:rPr>
          <w:b/>
          <w:i/>
          <w:lang w:val="en-US"/>
        </w:rPr>
        <w:t>TranslateAnimation</w:t>
      </w:r>
      <w:proofErr w:type="spellEnd"/>
      <w:r>
        <w:t>)</w:t>
      </w:r>
      <w:r w:rsidR="00A54789">
        <w:t xml:space="preserve"> </w:t>
      </w:r>
      <w:r>
        <w:t xml:space="preserve">и масштабирования </w:t>
      </w:r>
      <w:r w:rsidRPr="001454A7">
        <w:t>(</w:t>
      </w:r>
      <w:proofErr w:type="spellStart"/>
      <w:r w:rsidRPr="002C429A">
        <w:rPr>
          <w:b/>
          <w:i/>
          <w:lang w:val="en-US"/>
        </w:rPr>
        <w:t>ScaleAnmation</w:t>
      </w:r>
      <w:proofErr w:type="spellEnd"/>
      <w:r w:rsidRPr="001454A7">
        <w:t>)</w:t>
      </w:r>
      <w:r>
        <w:t xml:space="preserve">. Для каждой анимации задаются их параметры, такие как: длина перемещения, коэффициент масштабирования, а также время действия и метод повторения. После чего обе эти анимации добавляются в </w:t>
      </w:r>
      <w:proofErr w:type="spellStart"/>
      <w:r w:rsidRPr="00A461F9">
        <w:rPr>
          <w:b/>
          <w:i/>
          <w:lang w:val="en-US"/>
        </w:rPr>
        <w:t>AnimationSet</w:t>
      </w:r>
      <w:proofErr w:type="spellEnd"/>
      <w:r>
        <w:t xml:space="preserve">. На последнем шаге полученная ранее комбинация </w:t>
      </w:r>
      <w:proofErr w:type="spellStart"/>
      <w:r>
        <w:t>анимаций</w:t>
      </w:r>
      <w:proofErr w:type="spellEnd"/>
      <w:r>
        <w:t xml:space="preserve"> запускается через </w:t>
      </w:r>
      <w:proofErr w:type="spellStart"/>
      <w:r w:rsidRPr="00A461F9">
        <w:rPr>
          <w:b/>
          <w:i/>
          <w:lang w:val="en-US"/>
        </w:rPr>
        <w:t>startAnimation</w:t>
      </w:r>
      <w:proofErr w:type="spellEnd"/>
      <w:r w:rsidRPr="00A461F9">
        <w:rPr>
          <w:b/>
          <w:i/>
        </w:rPr>
        <w:t>(</w:t>
      </w:r>
      <w:proofErr w:type="spellStart"/>
      <w:r w:rsidRPr="00A461F9">
        <w:rPr>
          <w:b/>
          <w:i/>
          <w:lang w:val="en-US"/>
        </w:rPr>
        <w:t>animationSet</w:t>
      </w:r>
      <w:proofErr w:type="spellEnd"/>
      <w:r w:rsidRPr="00A461F9">
        <w:rPr>
          <w:b/>
          <w:i/>
        </w:rPr>
        <w:t>)</w:t>
      </w:r>
      <w:r w:rsidR="00A461F9" w:rsidRPr="00A461F9">
        <w:t>.</w:t>
      </w:r>
    </w:p>
    <w:p w:rsidR="00A461F9" w:rsidRDefault="00A461F9" w:rsidP="00A461F9">
      <w:pPr>
        <w:pStyle w:val="a4"/>
        <w:ind w:left="360"/>
        <w:jc w:val="both"/>
      </w:pPr>
    </w:p>
    <w:p w:rsidR="00A461F9" w:rsidRDefault="001454A7" w:rsidP="00A461F9">
      <w:pPr>
        <w:pStyle w:val="a4"/>
        <w:numPr>
          <w:ilvl w:val="0"/>
          <w:numId w:val="5"/>
        </w:numPr>
        <w:jc w:val="both"/>
      </w:pPr>
      <w:r>
        <w:t xml:space="preserve">Получение пользовательского ввода осуществляется за счёт таких элементов, как </w:t>
      </w:r>
      <w:proofErr w:type="spellStart"/>
      <w:r w:rsidRPr="00A461F9">
        <w:rPr>
          <w:b/>
          <w:i/>
          <w:lang w:val="en-US"/>
        </w:rPr>
        <w:t>EditText</w:t>
      </w:r>
      <w:proofErr w:type="spellEnd"/>
      <w:r w:rsidRPr="001454A7">
        <w:t xml:space="preserve">. </w:t>
      </w:r>
      <w:r>
        <w:t xml:space="preserve">Это позволяет задать набор символов, которые пользователь может вводить (текст, </w:t>
      </w:r>
      <w:r w:rsidR="00EF4B5D">
        <w:t>только целые числа</w:t>
      </w:r>
      <w:r>
        <w:t>, дробные</w:t>
      </w:r>
      <w:r w:rsidR="00EF4B5D">
        <w:t xml:space="preserve"> и т.д.</w:t>
      </w:r>
      <w:r>
        <w:t>)</w:t>
      </w:r>
      <w:r w:rsidR="00EF4B5D">
        <w:t xml:space="preserve">. Каждому из этих элементов задаётся своё </w:t>
      </w:r>
      <w:r w:rsidR="00EF4B5D" w:rsidRPr="00A54789">
        <w:rPr>
          <w:i/>
          <w:lang w:val="en-US"/>
        </w:rPr>
        <w:t>id</w:t>
      </w:r>
      <w:r w:rsidR="00A54789">
        <w:t>, по которому</w:t>
      </w:r>
      <w:r w:rsidR="00EF4B5D">
        <w:t xml:space="preserve"> идёт взаимодействие с элементами (считывание пользовательского ввода). При нажатии кнопки </w:t>
      </w:r>
      <w:r w:rsidR="00EF4B5D" w:rsidRPr="002C429A">
        <w:rPr>
          <w:b/>
          <w:color w:val="7030A0"/>
          <w:sz w:val="28"/>
          <w:lang w:val="en-US"/>
        </w:rPr>
        <w:t>Sum</w:t>
      </w:r>
      <w:r w:rsidR="00EF4B5D" w:rsidRPr="002C429A">
        <w:rPr>
          <w:color w:val="7030A0"/>
          <w:sz w:val="28"/>
        </w:rPr>
        <w:t xml:space="preserve"> </w:t>
      </w:r>
      <w:r w:rsidR="002C429A">
        <w:t>введённые</w:t>
      </w:r>
      <w:r w:rsidR="00EF4B5D">
        <w:t xml:space="preserve"> значения сначала преобразовываются к типу данных </w:t>
      </w:r>
      <w:r w:rsidR="00EF4B5D" w:rsidRPr="00A461F9">
        <w:rPr>
          <w:b/>
          <w:i/>
          <w:lang w:val="en-US"/>
        </w:rPr>
        <w:t>String</w:t>
      </w:r>
      <w:r w:rsidR="00EF4B5D">
        <w:t xml:space="preserve">, после чего к типу </w:t>
      </w:r>
      <w:r w:rsidR="00EF4B5D" w:rsidRPr="00A461F9">
        <w:rPr>
          <w:b/>
          <w:i/>
          <w:lang w:val="en-US"/>
        </w:rPr>
        <w:t>Double</w:t>
      </w:r>
      <w:r w:rsidR="00EF4B5D">
        <w:t xml:space="preserve">, для их сложения, после чего опять к </w:t>
      </w:r>
      <w:r w:rsidR="00EF4B5D" w:rsidRPr="00A461F9">
        <w:rPr>
          <w:b/>
          <w:i/>
          <w:lang w:val="en-US"/>
        </w:rPr>
        <w:t>String</w:t>
      </w:r>
      <w:r w:rsidR="00EF4B5D">
        <w:t>, для записи их на экран.</w:t>
      </w:r>
    </w:p>
    <w:p w:rsidR="00A461F9" w:rsidRDefault="00A461F9" w:rsidP="00A461F9">
      <w:pPr>
        <w:pStyle w:val="a4"/>
        <w:ind w:left="360"/>
        <w:jc w:val="both"/>
      </w:pPr>
      <w:bookmarkStart w:id="43" w:name="_GoBack"/>
      <w:bookmarkEnd w:id="43"/>
    </w:p>
    <w:p w:rsidR="00EF4B5D" w:rsidRPr="00EF4B5D" w:rsidRDefault="00EF4B5D" w:rsidP="00A461F9">
      <w:pPr>
        <w:pStyle w:val="a4"/>
        <w:numPr>
          <w:ilvl w:val="0"/>
          <w:numId w:val="5"/>
        </w:numPr>
        <w:jc w:val="both"/>
      </w:pPr>
      <w:r>
        <w:t xml:space="preserve">Все вышеперечисленные активности размещаются на отдельных экранах, так называемых </w:t>
      </w:r>
      <w:r w:rsidRPr="00EF4B5D">
        <w:t>“</w:t>
      </w:r>
      <w:r w:rsidRPr="00A461F9">
        <w:rPr>
          <w:lang w:val="en-US"/>
        </w:rPr>
        <w:t>activity</w:t>
      </w:r>
      <w:r w:rsidRPr="00EF4B5D">
        <w:t>”</w:t>
      </w:r>
      <w:r>
        <w:t>. Для перемещения между ними созданы внизу экранов кнопки</w:t>
      </w:r>
      <w:r w:rsidR="00F56ED3" w:rsidRPr="00F56ED3">
        <w:t xml:space="preserve"> </w:t>
      </w:r>
      <w:proofErr w:type="spellStart"/>
      <w:r w:rsidR="00F56ED3" w:rsidRPr="002C429A">
        <w:rPr>
          <w:b/>
          <w:color w:val="7030A0"/>
          <w:sz w:val="28"/>
          <w:lang w:val="en-US"/>
        </w:rPr>
        <w:t>Prev</w:t>
      </w:r>
      <w:proofErr w:type="spellEnd"/>
      <w:r w:rsidR="00F56ED3" w:rsidRPr="00A54789">
        <w:rPr>
          <w:color w:val="7030A0"/>
        </w:rPr>
        <w:t xml:space="preserve"> </w:t>
      </w:r>
      <w:r w:rsidR="00F56ED3">
        <w:t xml:space="preserve">и </w:t>
      </w:r>
      <w:r w:rsidR="00F56ED3" w:rsidRPr="002C429A">
        <w:rPr>
          <w:b/>
          <w:color w:val="7030A0"/>
          <w:sz w:val="28"/>
          <w:lang w:val="en-US"/>
        </w:rPr>
        <w:t>Next</w:t>
      </w:r>
      <w:r w:rsidRPr="00A54789">
        <w:rPr>
          <w:color w:val="7030A0"/>
        </w:rPr>
        <w:t xml:space="preserve"> </w:t>
      </w:r>
      <w:r>
        <w:t>для открытия следующего</w:t>
      </w:r>
      <w:r w:rsidR="00F56ED3">
        <w:t xml:space="preserve"> и предыдущего</w:t>
      </w:r>
      <w:r>
        <w:t xml:space="preserve"> задания. Перемещение основано на использовании функции </w:t>
      </w:r>
      <w:proofErr w:type="spellStart"/>
      <w:proofErr w:type="gramStart"/>
      <w:r w:rsidRPr="00A461F9">
        <w:rPr>
          <w:b/>
          <w:i/>
          <w:lang w:val="en-US"/>
        </w:rPr>
        <w:t>strartActivity</w:t>
      </w:r>
      <w:proofErr w:type="spellEnd"/>
      <w:r w:rsidRPr="00EF4B5D">
        <w:t>(</w:t>
      </w:r>
      <w:proofErr w:type="gramEnd"/>
      <w:r>
        <w:t>), которой необходимо указать какую активность открыть.</w:t>
      </w:r>
    </w:p>
    <w:p w:rsidR="007271D5" w:rsidRPr="007271D5" w:rsidRDefault="007271D5" w:rsidP="007271D5">
      <w:r w:rsidRPr="007271D5">
        <w:br w:type="page"/>
      </w:r>
    </w:p>
    <w:p w:rsidR="000747AC" w:rsidRPr="007032CF" w:rsidDel="009C587B" w:rsidRDefault="000747AC" w:rsidP="000747AC">
      <w:pPr>
        <w:ind w:firstLine="708"/>
        <w:jc w:val="both"/>
        <w:rPr>
          <w:del w:id="44" w:author="Богдан Углинский" w:date="2022-10-05T19:35:00Z"/>
        </w:rPr>
      </w:pPr>
      <w:del w:id="45" w:author="Богдан Углинский" w:date="2022-10-05T19:35:00Z">
        <w:r w:rsidRPr="007032CF" w:rsidDel="009C587B">
          <w:lastRenderedPageBreak/>
          <w:delText xml:space="preserve">Сперва необходимо добавить все элементы на экран приложения. Для этого достаточно открыть файлы </w:delText>
        </w:r>
        <w:r w:rsidRPr="007032CF" w:rsidDel="009C587B">
          <w:rPr>
            <w:b/>
            <w:lang w:val="en-US"/>
          </w:rPr>
          <w:delText>activity</w:delText>
        </w:r>
        <w:r w:rsidRPr="007032CF" w:rsidDel="009C587B">
          <w:rPr>
            <w:b/>
          </w:rPr>
          <w:delText>_</w:delText>
        </w:r>
        <w:r w:rsidRPr="007032CF" w:rsidDel="009C587B">
          <w:rPr>
            <w:b/>
            <w:lang w:val="en-US"/>
          </w:rPr>
          <w:delText>main</w:delText>
        </w:r>
        <w:r w:rsidRPr="007032CF" w:rsidDel="009C587B">
          <w:rPr>
            <w:b/>
          </w:rPr>
          <w:delText>.</w:delText>
        </w:r>
        <w:r w:rsidRPr="007032CF" w:rsidDel="009C587B">
          <w:rPr>
            <w:b/>
            <w:lang w:val="en-US"/>
          </w:rPr>
          <w:delText>xml</w:delText>
        </w:r>
        <w:r w:rsidRPr="007032CF" w:rsidDel="009C587B">
          <w:delText xml:space="preserve"> и нажать на кнопку </w:delText>
        </w:r>
        <w:r w:rsidRPr="007032CF" w:rsidDel="009C587B">
          <w:rPr>
            <w:i/>
            <w:sz w:val="28"/>
            <w:lang w:val="en-US"/>
          </w:rPr>
          <w:delText>Design</w:delText>
        </w:r>
        <w:r w:rsidRPr="007032CF" w:rsidDel="009C587B">
          <w:delText xml:space="preserve">, перейдя таким образом в интерактивный режим создания приложений. </w:delText>
        </w:r>
      </w:del>
    </w:p>
    <w:p w:rsidR="000747AC" w:rsidRPr="007032CF" w:rsidDel="009C587B" w:rsidRDefault="000747AC" w:rsidP="000747AC">
      <w:pPr>
        <w:ind w:firstLine="708"/>
        <w:jc w:val="both"/>
        <w:rPr>
          <w:del w:id="46" w:author="Богдан Углинский" w:date="2022-10-05T19:35:00Z"/>
        </w:rPr>
      </w:pPr>
      <w:del w:id="47" w:author="Богдан Углинский" w:date="2022-10-05T19:35:00Z">
        <w:r w:rsidRPr="007032CF" w:rsidDel="009C587B">
          <w:rPr>
            <w:noProof/>
            <w:lang w:eastAsia="ru-RU"/>
          </w:rPr>
          <w:drawing>
            <wp:inline distT="0" distB="0" distL="0" distR="0" wp14:anchorId="7334D2FB" wp14:editId="4C8EDEC5">
              <wp:extent cx="1431985" cy="362019"/>
              <wp:effectExtent l="0" t="0" r="0" b="0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71137" cy="37191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0747AC" w:rsidRPr="007032CF" w:rsidDel="009C587B" w:rsidRDefault="000747AC" w:rsidP="000747AC">
      <w:pPr>
        <w:ind w:firstLine="708"/>
        <w:jc w:val="both"/>
        <w:rPr>
          <w:del w:id="48" w:author="Богдан Углинский" w:date="2022-10-05T19:35:00Z"/>
        </w:rPr>
      </w:pPr>
      <w:del w:id="49" w:author="Богдан Углинский" w:date="2022-10-05T19:35:00Z">
        <w:r w:rsidRPr="007032CF" w:rsidDel="009C587B">
          <w:delText xml:space="preserve">После этого, необходимо перенести элементы с меню быстро доступа и разместить их на экране приложения. Т.к. для создания приложения используется </w:delText>
        </w:r>
        <w:r w:rsidRPr="007032CF" w:rsidDel="009C587B">
          <w:rPr>
            <w:i/>
            <w:lang w:val="en-US"/>
          </w:rPr>
          <w:delText>ConstraintLayout</w:delText>
        </w:r>
        <w:r w:rsidRPr="007032CF" w:rsidDel="009C587B">
          <w:delText>, то необходимо задать каждом элементу привязку к другим элементам. Для этого нужно перетащить стрелку от интересующей части элемента и направить её к тому элементу, относительно которого будет определятся местоположение.  В этом приложении текстовое поле привязано к границам экрана, кнопка сверху привязана к текстовому пол, а по бокам к границам экрана.</w:delText>
        </w:r>
      </w:del>
    </w:p>
    <w:p w:rsidR="000747AC" w:rsidRPr="007032CF" w:rsidDel="009C587B" w:rsidRDefault="000747AC" w:rsidP="000747AC">
      <w:pPr>
        <w:ind w:firstLine="708"/>
        <w:jc w:val="both"/>
        <w:rPr>
          <w:del w:id="50" w:author="Богдан Углинский" w:date="2022-10-05T19:35:00Z"/>
        </w:rPr>
      </w:pPr>
      <w:del w:id="51" w:author="Богдан Углинский" w:date="2022-10-05T19:35:00Z">
        <w:r w:rsidRPr="007032CF" w:rsidDel="009C587B">
          <w:rPr>
            <w:noProof/>
            <w:lang w:eastAsia="ru-RU"/>
          </w:rPr>
          <w:drawing>
            <wp:inline distT="0" distB="0" distL="0" distR="0" wp14:anchorId="20050183" wp14:editId="7B17BF2D">
              <wp:extent cx="3847382" cy="2647311"/>
              <wp:effectExtent l="0" t="0" r="1270" b="1270"/>
              <wp:docPr id="6" name="Рисунок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56055" cy="265327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0747AC" w:rsidRPr="007032CF" w:rsidDel="009C587B" w:rsidRDefault="000747AC" w:rsidP="000747AC">
      <w:pPr>
        <w:ind w:firstLine="708"/>
        <w:jc w:val="both"/>
        <w:rPr>
          <w:del w:id="52" w:author="Богдан Углинский" w:date="2022-10-05T19:35:00Z"/>
        </w:rPr>
      </w:pPr>
      <w:del w:id="53" w:author="Богдан Углинский" w:date="2022-10-05T19:35:00Z">
        <w:r w:rsidRPr="007032CF" w:rsidDel="009C587B">
          <w:delText xml:space="preserve">Когда все элементы расположены необходимо присвоить </w:delText>
        </w:r>
        <w:r w:rsidRPr="007032CF" w:rsidDel="009C587B">
          <w:rPr>
            <w:lang w:val="en-US"/>
          </w:rPr>
          <w:delText>id</w:delText>
        </w:r>
        <w:r w:rsidRPr="007032CF" w:rsidDel="009C587B">
          <w:delText xml:space="preserve"> каждому элементу с которым будет происходить взаимодействие. У текстового поля </w:delText>
        </w:r>
        <w:r w:rsidRPr="007032CF" w:rsidDel="009C587B">
          <w:rPr>
            <w:lang w:val="en-US"/>
          </w:rPr>
          <w:delText>id</w:delText>
        </w:r>
        <w:r w:rsidRPr="007032CF" w:rsidDel="009C587B">
          <w:delText xml:space="preserve"> – “</w:delText>
        </w:r>
        <w:r w:rsidRPr="007032CF" w:rsidDel="009C587B">
          <w:rPr>
            <w:lang w:val="en-US"/>
          </w:rPr>
          <w:delText>text</w:delText>
        </w:r>
        <w:r w:rsidRPr="007032CF" w:rsidDel="009C587B">
          <w:delText xml:space="preserve">”. </w:delText>
        </w:r>
        <w:r w:rsidRPr="007032CF" w:rsidDel="009C587B">
          <w:tab/>
        </w:r>
      </w:del>
    </w:p>
    <w:p w:rsidR="000747AC" w:rsidRPr="007032CF" w:rsidDel="009C587B" w:rsidRDefault="000747AC" w:rsidP="000747AC">
      <w:pPr>
        <w:ind w:firstLine="708"/>
        <w:jc w:val="both"/>
        <w:rPr>
          <w:del w:id="54" w:author="Богдан Углинский" w:date="2022-10-05T19:35:00Z"/>
        </w:rPr>
      </w:pPr>
      <w:del w:id="55" w:author="Богдан Углинский" w:date="2022-10-05T19:35:00Z">
        <w:r w:rsidRPr="007032CF" w:rsidDel="009C587B">
          <w:rPr>
            <w:noProof/>
            <w:lang w:eastAsia="ru-RU"/>
          </w:rPr>
          <w:drawing>
            <wp:inline distT="0" distB="0" distL="0" distR="0" wp14:anchorId="590E1137" wp14:editId="0BB74C2A">
              <wp:extent cx="3093522" cy="567925"/>
              <wp:effectExtent l="0" t="0" r="0" b="3810"/>
              <wp:docPr id="7" name="Рисунок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56636" cy="57951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0747AC" w:rsidRPr="007032CF" w:rsidDel="009C587B" w:rsidRDefault="000747AC" w:rsidP="000747AC">
      <w:pPr>
        <w:ind w:firstLine="708"/>
        <w:jc w:val="both"/>
        <w:rPr>
          <w:del w:id="56" w:author="Богдан Углинский" w:date="2022-10-05T19:35:00Z"/>
        </w:rPr>
      </w:pPr>
      <w:del w:id="57" w:author="Богдан Углинский" w:date="2022-10-05T19:35:00Z">
        <w:r w:rsidRPr="007032CF" w:rsidDel="009C587B">
          <w:delText xml:space="preserve">Теперь, когда все операции с пользовательским интерфейсом произведены, необходимо написать логику приложения, с использования языка программирования </w:delText>
        </w:r>
        <w:r w:rsidRPr="007032CF" w:rsidDel="009C587B">
          <w:rPr>
            <w:lang w:val="en-US"/>
          </w:rPr>
          <w:delText>Java</w:delText>
        </w:r>
        <w:r w:rsidRPr="007032CF" w:rsidDel="009C587B">
          <w:delText xml:space="preserve">. Для этого в файле </w:delText>
        </w:r>
        <w:r w:rsidRPr="007032CF" w:rsidDel="009C587B">
          <w:rPr>
            <w:b/>
            <w:lang w:val="en-US"/>
          </w:rPr>
          <w:delText>MainActivity</w:delText>
        </w:r>
        <w:r w:rsidRPr="007032CF" w:rsidDel="009C587B">
          <w:rPr>
            <w:b/>
          </w:rPr>
          <w:delText>.</w:delText>
        </w:r>
        <w:r w:rsidRPr="007032CF" w:rsidDel="009C587B">
          <w:rPr>
            <w:b/>
            <w:lang w:val="en-US"/>
          </w:rPr>
          <w:delText>java</w:delText>
        </w:r>
        <w:r w:rsidRPr="007032CF" w:rsidDel="009C587B">
          <w:delText xml:space="preserve"> создадим публичную функцию (</w:delText>
        </w:r>
        <w:r w:rsidRPr="007032CF" w:rsidDel="009C587B">
          <w:rPr>
            <w:lang w:val="en-US"/>
          </w:rPr>
          <w:delText>onButtonClicked</w:delText>
        </w:r>
        <w:r w:rsidRPr="007032CF" w:rsidDel="009C587B">
          <w:delText xml:space="preserve">), которая будем исполнятся, когда пользователь нажмёт на кнопку. </w:delText>
        </w:r>
      </w:del>
    </w:p>
    <w:p w:rsidR="000747AC" w:rsidRPr="007032CF" w:rsidDel="009C587B" w:rsidRDefault="000747AC" w:rsidP="000747AC">
      <w:pPr>
        <w:ind w:firstLine="708"/>
        <w:jc w:val="both"/>
        <w:rPr>
          <w:del w:id="58" w:author="Богдан Углинский" w:date="2022-10-05T19:35:00Z"/>
        </w:rPr>
      </w:pPr>
      <w:del w:id="59" w:author="Богдан Углинский" w:date="2022-10-05T19:35:00Z">
        <w:r w:rsidRPr="007032CF" w:rsidDel="009C587B">
          <w:delText xml:space="preserve">В этой функции используем то </w:delText>
        </w:r>
        <w:r w:rsidRPr="007032CF" w:rsidDel="009C587B">
          <w:rPr>
            <w:lang w:val="en-US"/>
          </w:rPr>
          <w:delText>id</w:delText>
        </w:r>
        <w:r w:rsidRPr="007032CF" w:rsidDel="009C587B">
          <w:delText xml:space="preserve">, которое мы дали текстовому полю ранее, и записываем в него значение большее на 1, чем предыдущее. Для этого было создано приватное поле: </w:delText>
        </w:r>
        <w:r w:rsidRPr="007032CF" w:rsidDel="009C587B">
          <w:rPr>
            <w:lang w:val="en-US"/>
          </w:rPr>
          <w:delText>int</w:delText>
        </w:r>
        <w:r w:rsidRPr="007032CF" w:rsidDel="009C587B">
          <w:delText xml:space="preserve"> </w:delText>
        </w:r>
        <w:r w:rsidRPr="007032CF" w:rsidDel="009C587B">
          <w:rPr>
            <w:lang w:val="en-US"/>
          </w:rPr>
          <w:delText>counter</w:delText>
        </w:r>
        <w:r w:rsidRPr="007032CF" w:rsidDel="009C587B">
          <w:delText xml:space="preserve"> = 0.</w:delText>
        </w:r>
      </w:del>
    </w:p>
    <w:p w:rsidR="000747AC" w:rsidRPr="007032CF" w:rsidDel="009C587B" w:rsidRDefault="000747AC" w:rsidP="000747AC">
      <w:pPr>
        <w:jc w:val="both"/>
        <w:rPr>
          <w:del w:id="60" w:author="Богдан Углинский" w:date="2022-10-05T19:35:00Z"/>
        </w:rPr>
      </w:pPr>
      <w:del w:id="61" w:author="Богдан Углинский" w:date="2022-10-05T19:35:00Z">
        <w:r w:rsidRPr="007032CF" w:rsidDel="009C587B">
          <w:delText>Таким образом при нажатии на кнопку значения счётчика будет увеличиваться на единицу.</w:delText>
        </w:r>
      </w:del>
    </w:p>
    <w:p w:rsidR="000747AC" w:rsidRDefault="000747AC" w:rsidP="000747AC">
      <w:pPr>
        <w:pStyle w:val="1"/>
      </w:pPr>
      <w:bookmarkStart w:id="62" w:name="_Toc115889123"/>
      <w:r>
        <w:t>4. Руководство пользователя.</w:t>
      </w:r>
      <w:bookmarkEnd w:id="62"/>
    </w:p>
    <w:p w:rsidR="000747AC" w:rsidRPr="00EF4B5D" w:rsidRDefault="000747AC" w:rsidP="000747AC">
      <w:pPr>
        <w:ind w:firstLine="708"/>
        <w:jc w:val="both"/>
      </w:pPr>
      <w:r>
        <w:t xml:space="preserve">При запуске приложения </w:t>
      </w:r>
      <w:r w:rsidR="00EF4B5D">
        <w:t>по</w:t>
      </w:r>
      <w:r w:rsidR="00A54789">
        <w:t>льзователь увидит</w:t>
      </w:r>
      <w:r w:rsidR="00EF4B5D">
        <w:t xml:space="preserve"> 3 </w:t>
      </w:r>
      <w:r w:rsidR="003D1A4C">
        <w:t>квадрата красного, зелёного и си</w:t>
      </w:r>
      <w:r w:rsidR="00EF4B5D">
        <w:t>н</w:t>
      </w:r>
      <w:r w:rsidR="003D1A4C">
        <w:t>е</w:t>
      </w:r>
      <w:r w:rsidR="00A54789">
        <w:t>го цветов</w:t>
      </w:r>
      <w:r w:rsidR="00EF4B5D">
        <w:t xml:space="preserve">, при этом на синем написано </w:t>
      </w:r>
      <w:r w:rsidR="00EF4B5D" w:rsidRPr="00EF4B5D">
        <w:t>“</w:t>
      </w:r>
      <w:r w:rsidR="003D1A4C">
        <w:t>квад</w:t>
      </w:r>
      <w:r w:rsidR="00EF4B5D">
        <w:t>рат</w:t>
      </w:r>
      <w:r w:rsidR="00A54789" w:rsidRPr="00A54789">
        <w:t>”</w:t>
      </w:r>
      <w:r w:rsidR="00EF4B5D">
        <w:t xml:space="preserve"> белым цветом. </w:t>
      </w:r>
    </w:p>
    <w:p w:rsidR="000747AC" w:rsidRDefault="003D1A4C" w:rsidP="000747AC">
      <w:r>
        <w:rPr>
          <w:noProof/>
          <w:lang w:eastAsia="ru-RU"/>
        </w:rPr>
        <w:drawing>
          <wp:inline distT="0" distB="0" distL="0" distR="0">
            <wp:extent cx="1022478" cy="2115047"/>
            <wp:effectExtent l="76200" t="76200" r="139700" b="133350"/>
            <wp:docPr id="10" name="Рисунок 10" descr="https://sun9-82.userapi.com/impg/xhQDJ-ZaOQ6MQnGkt2MIoRuAfVljQCwqiQgAFw/7FIoWmId9OU.jpg?size=738x1600&amp;quality=95&amp;sign=ab1f8c162aeb1c1e04ac375a2c03f7f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82.userapi.com/impg/xhQDJ-ZaOQ6MQnGkt2MIoRuAfVljQCwqiQgAFw/7FIoWmId9OU.jpg?size=738x1600&amp;quality=95&amp;sign=ab1f8c162aeb1c1e04ac375a2c03f7f6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3"/>
                    <a:stretch/>
                  </pic:blipFill>
                  <pic:spPr bwMode="auto">
                    <a:xfrm>
                      <a:off x="0" y="0"/>
                      <a:ext cx="1036684" cy="21444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6ED3" w:rsidRDefault="00F56ED3" w:rsidP="00F56ED3">
      <w:pPr>
        <w:jc w:val="both"/>
      </w:pPr>
      <w:r>
        <w:t xml:space="preserve">При нажатии кнопки </w:t>
      </w:r>
      <w:r>
        <w:rPr>
          <w:lang w:val="en-US"/>
        </w:rPr>
        <w:t>Next</w:t>
      </w:r>
      <w:r w:rsidRPr="00F56ED3">
        <w:t xml:space="preserve"> </w:t>
      </w:r>
      <w:r>
        <w:t>пользов</w:t>
      </w:r>
      <w:r w:rsidR="003D1A4C">
        <w:t>атель попадёт на второй экран</w:t>
      </w:r>
      <w:r>
        <w:t xml:space="preserve">, на котором расположены 5 квадратов с использованием </w:t>
      </w:r>
      <w:proofErr w:type="spellStart"/>
      <w:r>
        <w:rPr>
          <w:lang w:val="en-US"/>
        </w:rPr>
        <w:t>TableLyaout</w:t>
      </w:r>
      <w:proofErr w:type="spellEnd"/>
      <w:r w:rsidRPr="00F56ED3">
        <w:t>.</w:t>
      </w:r>
    </w:p>
    <w:p w:rsidR="003D1A4C" w:rsidRPr="00F56ED3" w:rsidRDefault="003D1A4C" w:rsidP="00F56ED3">
      <w:pPr>
        <w:jc w:val="both"/>
      </w:pPr>
      <w:r>
        <w:rPr>
          <w:noProof/>
          <w:lang w:eastAsia="ru-RU"/>
        </w:rPr>
        <w:drawing>
          <wp:inline distT="0" distB="0" distL="0" distR="0">
            <wp:extent cx="1118911" cy="2305878"/>
            <wp:effectExtent l="76200" t="76200" r="138430" b="132715"/>
            <wp:docPr id="11" name="Рисунок 11" descr="https://sun9-87.userapi.com/impg/gr4fjrYuASjOt0DCZQczlZqik_jemCW3VTmYFw/yOxHXgi6hjY.jpg?size=738x1600&amp;quality=95&amp;sign=dffb19a5503fa1e4590b7174f123407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87.userapi.com/impg/gr4fjrYuASjOt0DCZQczlZqik_jemCW3VTmYFw/yOxHXgi6hjY.jpg?size=738x1600&amp;quality=95&amp;sign=dffb19a5503fa1e4590b7174f1234075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1"/>
                    <a:stretch/>
                  </pic:blipFill>
                  <pic:spPr bwMode="auto">
                    <a:xfrm>
                      <a:off x="0" y="0"/>
                      <a:ext cx="1145834" cy="23613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6ED3" w:rsidRDefault="00F56ED3" w:rsidP="00FC4DA9">
      <w:r>
        <w:t>На следу</w:t>
      </w:r>
      <w:r w:rsidR="003D1A4C">
        <w:t>ю</w:t>
      </w:r>
      <w:r>
        <w:t xml:space="preserve">щей странице всё тоже самое, но с использованием </w:t>
      </w:r>
      <w:proofErr w:type="spellStart"/>
      <w:r>
        <w:rPr>
          <w:lang w:val="en-US"/>
        </w:rPr>
        <w:t>GridLayout</w:t>
      </w:r>
      <w:proofErr w:type="spellEnd"/>
      <w:r w:rsidRPr="00F56ED3">
        <w:t>.</w:t>
      </w:r>
    </w:p>
    <w:p w:rsidR="00FC4DA9" w:rsidRDefault="003D1A4C" w:rsidP="00A461F9">
      <w:pPr>
        <w:jc w:val="both"/>
      </w:pPr>
      <w:r>
        <w:rPr>
          <w:noProof/>
          <w:lang w:eastAsia="ru-RU"/>
        </w:rPr>
        <w:drawing>
          <wp:inline distT="0" distB="0" distL="0" distR="0">
            <wp:extent cx="1073867" cy="2218414"/>
            <wp:effectExtent l="76200" t="76200" r="126365" b="125095"/>
            <wp:docPr id="12" name="Рисунок 12" descr="https://sun9-74.userapi.com/impg/81zrnkAfP9QE01VE_tEQfnhzdwVyTqThz8E2Kw/SE90pzWoK6M.jpg?size=738x1600&amp;quality=95&amp;sign=8aa85538a2834b3e6a7c24913af9ddf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74.userapi.com/impg/81zrnkAfP9QE01VE_tEQfnhzdwVyTqThz8E2Kw/SE90pzWoK6M.jpg?size=738x1600&amp;quality=95&amp;sign=8aa85538a2834b3e6a7c24913af9ddf4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14"/>
                    <a:stretch/>
                  </pic:blipFill>
                  <pic:spPr bwMode="auto">
                    <a:xfrm>
                      <a:off x="0" y="0"/>
                      <a:ext cx="1120554" cy="23148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6ED3" w:rsidRDefault="003D1A4C" w:rsidP="000747AC">
      <w:r>
        <w:lastRenderedPageBreak/>
        <w:t>Н</w:t>
      </w:r>
      <w:r w:rsidR="00A54789">
        <w:t xml:space="preserve">а 4-ой странице располагается </w:t>
      </w:r>
      <w:r>
        <w:t>квад</w:t>
      </w:r>
      <w:r w:rsidR="00F56ED3">
        <w:t>ра</w:t>
      </w:r>
      <w:r w:rsidR="00A54789">
        <w:t>т</w:t>
      </w:r>
      <w:r w:rsidR="00F56ED3">
        <w:t xml:space="preserve"> и его изменённая версия.</w:t>
      </w:r>
    </w:p>
    <w:p w:rsidR="003D1A4C" w:rsidRPr="003D1A4C" w:rsidRDefault="003D1A4C" w:rsidP="000747A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240155" cy="2569842"/>
            <wp:effectExtent l="76200" t="76200" r="131445" b="135890"/>
            <wp:docPr id="13" name="Рисунок 13" descr="https://sun1-91.userapi.com/impg/ofYw7PrbvF_sCC1W_FOFjJ8XLMeS1vi41yzclg/ofP_hK75v7c.jpg?size=738x1600&amp;quality=95&amp;sign=61b1a5c6eec5f9fad2c002d03c4d680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1-91.userapi.com/impg/ofYw7PrbvF_sCC1W_FOFjJ8XLMeS1vi41yzclg/ofP_hK75v7c.jpg?size=738x1600&amp;quality=95&amp;sign=61b1a5c6eec5f9fad2c002d03c4d680a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20"/>
                    <a:stretch/>
                  </pic:blipFill>
                  <pic:spPr bwMode="auto">
                    <a:xfrm>
                      <a:off x="0" y="0"/>
                      <a:ext cx="1256121" cy="26029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6ED3" w:rsidRDefault="00F56ED3" w:rsidP="000747AC">
      <w:r>
        <w:t>Потом пользователь увидит ани</w:t>
      </w:r>
      <w:r w:rsidR="003D1A4C">
        <w:t>мированный квадрат, который перемещается</w:t>
      </w:r>
      <w:r>
        <w:t xml:space="preserve"> вниз</w:t>
      </w:r>
      <w:r w:rsidR="003D1A4C">
        <w:t xml:space="preserve"> </w:t>
      </w:r>
      <w:r>
        <w:t>-</w:t>
      </w:r>
      <w:r w:rsidR="003D1A4C">
        <w:t xml:space="preserve"> </w:t>
      </w:r>
      <w:r>
        <w:t>вверх и при этом увели</w:t>
      </w:r>
      <w:r w:rsidR="003D1A4C">
        <w:t>чи</w:t>
      </w:r>
      <w:r>
        <w:t>вается</w:t>
      </w:r>
      <w:r w:rsidR="003D1A4C">
        <w:t xml:space="preserve"> </w:t>
      </w:r>
      <w:r>
        <w:t>-</w:t>
      </w:r>
      <w:r w:rsidR="003D1A4C">
        <w:t xml:space="preserve"> </w:t>
      </w:r>
      <w:r>
        <w:t>уменьшается.</w:t>
      </w:r>
    </w:p>
    <w:p w:rsidR="003D1A4C" w:rsidRDefault="003D1A4C" w:rsidP="000747AC">
      <w:r>
        <w:rPr>
          <w:noProof/>
          <w:lang w:eastAsia="ru-RU"/>
        </w:rPr>
        <w:drawing>
          <wp:inline distT="0" distB="0" distL="0" distR="0">
            <wp:extent cx="3395860" cy="2075291"/>
            <wp:effectExtent l="76200" t="76200" r="128905" b="134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8"/>
                    <a:stretch/>
                  </pic:blipFill>
                  <pic:spPr bwMode="auto">
                    <a:xfrm>
                      <a:off x="0" y="0"/>
                      <a:ext cx="3419942" cy="20900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1A4C" w:rsidRDefault="00F56ED3" w:rsidP="000747AC">
      <w:r>
        <w:t>Последняя активность содержит два поля ввода, кнопку для сложения и текстовое поле с результатом сложения.</w:t>
      </w:r>
    </w:p>
    <w:p w:rsidR="000747AC" w:rsidRPr="00A461F9" w:rsidRDefault="003D1A4C" w:rsidP="000747AC">
      <w:r>
        <w:rPr>
          <w:noProof/>
          <w:lang w:eastAsia="ru-RU"/>
        </w:rPr>
        <w:drawing>
          <wp:inline distT="0" distB="0" distL="0" distR="0">
            <wp:extent cx="1113183" cy="2306130"/>
            <wp:effectExtent l="76200" t="76200" r="125095" b="132715"/>
            <wp:docPr id="16" name="Рисунок 16" descr="https://sun9-60.userapi.com/impg/_JTre2uCa8jhf32TtQzAqoL17IB2tVN5uw7XIA/bsVSL8AVmtM.jpg?size=738x1600&amp;quality=95&amp;sign=a004e6efefb50e78149a9215b8400e0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un9-60.userapi.com/impg/_JTre2uCa8jhf32TtQzAqoL17IB2tVN5uw7XIA/bsVSL8AVmtM.jpg?size=738x1600&amp;quality=95&amp;sign=a004e6efefb50e78149a9215b8400e0e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20"/>
                    <a:stretch/>
                  </pic:blipFill>
                  <pic:spPr bwMode="auto">
                    <a:xfrm>
                      <a:off x="0" y="0"/>
                      <a:ext cx="1136253" cy="23539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7AC" w:rsidRPr="00E24360" w:rsidRDefault="000747AC" w:rsidP="000747AC">
      <w:pPr>
        <w:pStyle w:val="1"/>
      </w:pPr>
      <w:bookmarkStart w:id="63" w:name="_Toc115889124"/>
      <w:r>
        <w:lastRenderedPageBreak/>
        <w:t>Приложение</w:t>
      </w:r>
      <w:r w:rsidRPr="00E24360">
        <w:t>.</w:t>
      </w:r>
      <w:bookmarkEnd w:id="63"/>
    </w:p>
    <w:p w:rsidR="000747AC" w:rsidRDefault="000747AC" w:rsidP="000747AC">
      <w:pPr>
        <w:jc w:val="both"/>
      </w:pPr>
    </w:p>
    <w:p w:rsidR="000747AC" w:rsidRDefault="000747AC" w:rsidP="000747AC">
      <w:pPr>
        <w:pStyle w:val="a4"/>
        <w:numPr>
          <w:ilvl w:val="0"/>
          <w:numId w:val="2"/>
        </w:numPr>
        <w:rPr>
          <w:lang w:val="en-US"/>
        </w:rPr>
      </w:pPr>
      <w:r w:rsidRPr="006A44A8">
        <w:rPr>
          <w:lang w:val="en-US"/>
        </w:rPr>
        <w:t>MainActivity.java:</w:t>
      </w:r>
    </w:p>
    <w:p w:rsidR="00F56ED3" w:rsidRPr="00F56ED3" w:rsidRDefault="00F56ED3" w:rsidP="00F56ED3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F56ED3">
        <w:rPr>
          <w:color w:val="CC7832"/>
          <w:lang w:val="en-US"/>
        </w:rPr>
        <w:t xml:space="preserve">package </w:t>
      </w:r>
      <w:r w:rsidRPr="00F56ED3">
        <w:rPr>
          <w:color w:val="A9B7C6"/>
          <w:lang w:val="en-US"/>
        </w:rPr>
        <w:t>com.example.lab2</w:t>
      </w:r>
      <w:r w:rsidRPr="00F56ED3">
        <w:rPr>
          <w:color w:val="CC7832"/>
          <w:lang w:val="en-US"/>
        </w:rPr>
        <w:t>;</w:t>
      </w:r>
      <w:r w:rsidRPr="00F56ED3">
        <w:rPr>
          <w:color w:val="CC7832"/>
          <w:lang w:val="en-US"/>
        </w:rPr>
        <w:br/>
      </w:r>
      <w:r w:rsidRPr="00F56ED3">
        <w:rPr>
          <w:color w:val="CC7832"/>
          <w:lang w:val="en-US"/>
        </w:rPr>
        <w:br/>
        <w:t xml:space="preserve">import </w:t>
      </w:r>
      <w:proofErr w:type="spellStart"/>
      <w:r w:rsidRPr="00F56ED3">
        <w:rPr>
          <w:color w:val="A9B7C6"/>
          <w:lang w:val="en-US"/>
        </w:rPr>
        <w:t>androidx.appcompat.app.AppCompatActivity</w:t>
      </w:r>
      <w:proofErr w:type="spellEnd"/>
      <w:r w:rsidRPr="00F56ED3">
        <w:rPr>
          <w:color w:val="CC7832"/>
          <w:lang w:val="en-US"/>
        </w:rPr>
        <w:t>;</w:t>
      </w:r>
      <w:r w:rsidRPr="00F56ED3">
        <w:rPr>
          <w:color w:val="CC7832"/>
          <w:lang w:val="en-US"/>
        </w:rPr>
        <w:br/>
      </w:r>
      <w:r w:rsidRPr="00F56ED3">
        <w:rPr>
          <w:color w:val="CC7832"/>
          <w:lang w:val="en-US"/>
        </w:rPr>
        <w:br/>
        <w:t xml:space="preserve">import </w:t>
      </w:r>
      <w:proofErr w:type="spellStart"/>
      <w:r w:rsidRPr="00F56ED3">
        <w:rPr>
          <w:color w:val="A9B7C6"/>
          <w:lang w:val="en-US"/>
        </w:rPr>
        <w:t>android.content.Intent</w:t>
      </w:r>
      <w:proofErr w:type="spellEnd"/>
      <w:r w:rsidRPr="00F56ED3">
        <w:rPr>
          <w:color w:val="CC7832"/>
          <w:lang w:val="en-US"/>
        </w:rPr>
        <w:t>;</w:t>
      </w:r>
      <w:r w:rsidRPr="00F56ED3">
        <w:rPr>
          <w:color w:val="CC7832"/>
          <w:lang w:val="en-US"/>
        </w:rPr>
        <w:br/>
        <w:t xml:space="preserve">import </w:t>
      </w:r>
      <w:proofErr w:type="spellStart"/>
      <w:r w:rsidRPr="00F56ED3">
        <w:rPr>
          <w:color w:val="A9B7C6"/>
          <w:lang w:val="en-US"/>
        </w:rPr>
        <w:t>android.os.Bundle</w:t>
      </w:r>
      <w:proofErr w:type="spellEnd"/>
      <w:r w:rsidRPr="00F56ED3">
        <w:rPr>
          <w:color w:val="CC7832"/>
          <w:lang w:val="en-US"/>
        </w:rPr>
        <w:t>;</w:t>
      </w:r>
      <w:r w:rsidRPr="00F56ED3">
        <w:rPr>
          <w:color w:val="CC7832"/>
          <w:lang w:val="en-US"/>
        </w:rPr>
        <w:br/>
        <w:t xml:space="preserve">import </w:t>
      </w:r>
      <w:proofErr w:type="spellStart"/>
      <w:r w:rsidRPr="00F56ED3">
        <w:rPr>
          <w:color w:val="A9B7C6"/>
          <w:lang w:val="en-US"/>
        </w:rPr>
        <w:t>android.view.View</w:t>
      </w:r>
      <w:proofErr w:type="spellEnd"/>
      <w:r w:rsidRPr="00F56ED3">
        <w:rPr>
          <w:color w:val="CC7832"/>
          <w:lang w:val="en-US"/>
        </w:rPr>
        <w:t>;</w:t>
      </w:r>
      <w:r w:rsidRPr="00F56ED3">
        <w:rPr>
          <w:color w:val="CC7832"/>
          <w:lang w:val="en-US"/>
        </w:rPr>
        <w:br/>
      </w:r>
      <w:r w:rsidRPr="00F56ED3">
        <w:rPr>
          <w:color w:val="CC7832"/>
          <w:lang w:val="en-US"/>
        </w:rPr>
        <w:br/>
      </w:r>
      <w:r w:rsidRPr="00F56ED3">
        <w:rPr>
          <w:color w:val="CC7832"/>
          <w:lang w:val="en-US"/>
        </w:rPr>
        <w:br/>
        <w:t xml:space="preserve">public class </w:t>
      </w:r>
      <w:proofErr w:type="spellStart"/>
      <w:r w:rsidRPr="00F56ED3">
        <w:rPr>
          <w:color w:val="A9B7C6"/>
          <w:lang w:val="en-US"/>
        </w:rPr>
        <w:t>MainActivity</w:t>
      </w:r>
      <w:proofErr w:type="spellEnd"/>
      <w:r w:rsidRPr="00F56ED3">
        <w:rPr>
          <w:color w:val="A9B7C6"/>
          <w:lang w:val="en-US"/>
        </w:rPr>
        <w:t xml:space="preserve"> </w:t>
      </w:r>
      <w:r w:rsidRPr="00F56ED3">
        <w:rPr>
          <w:color w:val="CC7832"/>
          <w:lang w:val="en-US"/>
        </w:rPr>
        <w:t xml:space="preserve">extends </w:t>
      </w:r>
      <w:proofErr w:type="spellStart"/>
      <w:r w:rsidRPr="00F56ED3">
        <w:rPr>
          <w:color w:val="A9B7C6"/>
          <w:lang w:val="en-US"/>
        </w:rPr>
        <w:t>AppCompatActivity</w:t>
      </w:r>
      <w:proofErr w:type="spellEnd"/>
      <w:r w:rsidRPr="00F56ED3">
        <w:rPr>
          <w:color w:val="A9B7C6"/>
          <w:lang w:val="en-US"/>
        </w:rPr>
        <w:t xml:space="preserve"> {</w:t>
      </w:r>
      <w:r w:rsidRPr="00F56ED3">
        <w:rPr>
          <w:color w:val="A9B7C6"/>
          <w:lang w:val="en-US"/>
        </w:rPr>
        <w:br/>
      </w:r>
      <w:r w:rsidRPr="00F56ED3">
        <w:rPr>
          <w:color w:val="A9B7C6"/>
          <w:lang w:val="en-US"/>
        </w:rPr>
        <w:br/>
        <w:t xml:space="preserve">    </w:t>
      </w:r>
      <w:r w:rsidRPr="00F56ED3">
        <w:rPr>
          <w:color w:val="BBB529"/>
          <w:lang w:val="en-US"/>
        </w:rPr>
        <w:t>@Override</w:t>
      </w:r>
      <w:r w:rsidRPr="00F56ED3">
        <w:rPr>
          <w:color w:val="BBB529"/>
          <w:lang w:val="en-US"/>
        </w:rPr>
        <w:br/>
        <w:t xml:space="preserve">    </w:t>
      </w:r>
      <w:r w:rsidRPr="00F56ED3">
        <w:rPr>
          <w:color w:val="CC7832"/>
          <w:lang w:val="en-US"/>
        </w:rPr>
        <w:t xml:space="preserve">protected void </w:t>
      </w:r>
      <w:proofErr w:type="spellStart"/>
      <w:r w:rsidRPr="00F56ED3">
        <w:rPr>
          <w:color w:val="FFC66D"/>
          <w:lang w:val="en-US"/>
        </w:rPr>
        <w:t>onCreate</w:t>
      </w:r>
      <w:proofErr w:type="spellEnd"/>
      <w:r w:rsidRPr="00F56ED3">
        <w:rPr>
          <w:color w:val="A9B7C6"/>
          <w:lang w:val="en-US"/>
        </w:rPr>
        <w:t xml:space="preserve">(Bundle </w:t>
      </w:r>
      <w:proofErr w:type="spellStart"/>
      <w:r w:rsidRPr="00F56ED3">
        <w:rPr>
          <w:color w:val="A9B7C6"/>
          <w:lang w:val="en-US"/>
        </w:rPr>
        <w:t>savedInstanceState</w:t>
      </w:r>
      <w:proofErr w:type="spellEnd"/>
      <w:r w:rsidRPr="00F56ED3">
        <w:rPr>
          <w:color w:val="A9B7C6"/>
          <w:lang w:val="en-US"/>
        </w:rPr>
        <w:t>) {</w:t>
      </w:r>
      <w:r w:rsidRPr="00F56ED3">
        <w:rPr>
          <w:color w:val="A9B7C6"/>
          <w:lang w:val="en-US"/>
        </w:rPr>
        <w:br/>
        <w:t xml:space="preserve">        </w:t>
      </w:r>
      <w:proofErr w:type="spellStart"/>
      <w:r w:rsidRPr="00F56ED3">
        <w:rPr>
          <w:color w:val="CC7832"/>
          <w:lang w:val="en-US"/>
        </w:rPr>
        <w:t>super</w:t>
      </w:r>
      <w:r w:rsidRPr="00F56ED3">
        <w:rPr>
          <w:color w:val="A9B7C6"/>
          <w:lang w:val="en-US"/>
        </w:rPr>
        <w:t>.onCreate</w:t>
      </w:r>
      <w:proofErr w:type="spellEnd"/>
      <w:r w:rsidRPr="00F56ED3">
        <w:rPr>
          <w:color w:val="A9B7C6"/>
          <w:lang w:val="en-US"/>
        </w:rPr>
        <w:t>(</w:t>
      </w:r>
      <w:proofErr w:type="spellStart"/>
      <w:r w:rsidRPr="00F56ED3">
        <w:rPr>
          <w:color w:val="A9B7C6"/>
          <w:lang w:val="en-US"/>
        </w:rPr>
        <w:t>savedInstanceState</w:t>
      </w:r>
      <w:proofErr w:type="spellEnd"/>
      <w:r w:rsidRPr="00F56ED3">
        <w:rPr>
          <w:color w:val="A9B7C6"/>
          <w:lang w:val="en-US"/>
        </w:rPr>
        <w:t>)</w:t>
      </w:r>
      <w:r w:rsidRPr="00F56ED3">
        <w:rPr>
          <w:color w:val="CC7832"/>
          <w:lang w:val="en-US"/>
        </w:rPr>
        <w:t>;</w:t>
      </w:r>
      <w:r w:rsidRPr="00F56ED3">
        <w:rPr>
          <w:color w:val="CC7832"/>
          <w:lang w:val="en-US"/>
        </w:rPr>
        <w:br/>
        <w:t xml:space="preserve">        </w:t>
      </w:r>
      <w:proofErr w:type="spellStart"/>
      <w:r w:rsidRPr="00F56ED3">
        <w:rPr>
          <w:color w:val="A9B7C6"/>
          <w:lang w:val="en-US"/>
        </w:rPr>
        <w:t>setContentView</w:t>
      </w:r>
      <w:proofErr w:type="spellEnd"/>
      <w:r w:rsidRPr="00F56ED3">
        <w:rPr>
          <w:color w:val="A9B7C6"/>
          <w:lang w:val="en-US"/>
        </w:rPr>
        <w:t>(</w:t>
      </w:r>
      <w:proofErr w:type="spellStart"/>
      <w:r w:rsidRPr="00F56ED3">
        <w:rPr>
          <w:color w:val="A9B7C6"/>
          <w:lang w:val="en-US"/>
        </w:rPr>
        <w:t>R.layout.</w:t>
      </w:r>
      <w:r w:rsidRPr="00F56ED3">
        <w:rPr>
          <w:i/>
          <w:iCs/>
          <w:color w:val="9876AA"/>
          <w:lang w:val="en-US"/>
        </w:rPr>
        <w:t>activity_main</w:t>
      </w:r>
      <w:proofErr w:type="spellEnd"/>
      <w:r w:rsidRPr="00F56ED3">
        <w:rPr>
          <w:color w:val="A9B7C6"/>
          <w:lang w:val="en-US"/>
        </w:rPr>
        <w:t>)</w:t>
      </w:r>
      <w:r w:rsidRPr="00F56ED3">
        <w:rPr>
          <w:color w:val="CC7832"/>
          <w:lang w:val="en-US"/>
        </w:rPr>
        <w:t>;</w:t>
      </w:r>
      <w:r w:rsidRPr="00F56ED3">
        <w:rPr>
          <w:color w:val="CC7832"/>
          <w:lang w:val="en-US"/>
        </w:rPr>
        <w:br/>
        <w:t xml:space="preserve">    </w:t>
      </w:r>
      <w:r w:rsidRPr="00F56ED3">
        <w:rPr>
          <w:color w:val="A9B7C6"/>
          <w:lang w:val="en-US"/>
        </w:rPr>
        <w:t>}</w:t>
      </w:r>
      <w:r w:rsidRPr="00F56ED3">
        <w:rPr>
          <w:color w:val="A9B7C6"/>
          <w:lang w:val="en-US"/>
        </w:rPr>
        <w:br/>
      </w:r>
      <w:r w:rsidRPr="00F56ED3">
        <w:rPr>
          <w:color w:val="A9B7C6"/>
          <w:lang w:val="en-US"/>
        </w:rPr>
        <w:br/>
        <w:t xml:space="preserve">    </w:t>
      </w:r>
      <w:r w:rsidRPr="00F56ED3">
        <w:rPr>
          <w:color w:val="CC7832"/>
          <w:lang w:val="en-US"/>
        </w:rPr>
        <w:t xml:space="preserve">public void </w:t>
      </w:r>
      <w:proofErr w:type="spellStart"/>
      <w:r w:rsidRPr="00F56ED3">
        <w:rPr>
          <w:color w:val="FFC66D"/>
          <w:lang w:val="en-US"/>
        </w:rPr>
        <w:t>NextActivity</w:t>
      </w:r>
      <w:proofErr w:type="spellEnd"/>
      <w:r w:rsidRPr="00F56ED3">
        <w:rPr>
          <w:color w:val="A9B7C6"/>
          <w:lang w:val="en-US"/>
        </w:rPr>
        <w:t>(View v) {</w:t>
      </w:r>
      <w:r w:rsidRPr="00F56ED3">
        <w:rPr>
          <w:color w:val="A9B7C6"/>
          <w:lang w:val="en-US"/>
        </w:rPr>
        <w:br/>
        <w:t xml:space="preserve">        </w:t>
      </w:r>
      <w:proofErr w:type="spellStart"/>
      <w:r w:rsidRPr="00F56ED3">
        <w:rPr>
          <w:color w:val="A9B7C6"/>
          <w:lang w:val="en-US"/>
        </w:rPr>
        <w:t>startActivity</w:t>
      </w:r>
      <w:proofErr w:type="spellEnd"/>
      <w:r w:rsidRPr="00F56ED3">
        <w:rPr>
          <w:color w:val="A9B7C6"/>
          <w:lang w:val="en-US"/>
        </w:rPr>
        <w:t>(</w:t>
      </w:r>
      <w:r w:rsidRPr="00F56ED3">
        <w:rPr>
          <w:color w:val="CC7832"/>
          <w:lang w:val="en-US"/>
        </w:rPr>
        <w:t xml:space="preserve">new </w:t>
      </w:r>
      <w:r w:rsidRPr="00F56ED3">
        <w:rPr>
          <w:color w:val="A9B7C6"/>
          <w:lang w:val="en-US"/>
        </w:rPr>
        <w:t>Intent(</w:t>
      </w:r>
      <w:r w:rsidRPr="00F56ED3">
        <w:rPr>
          <w:color w:val="CC7832"/>
          <w:lang w:val="en-US"/>
        </w:rPr>
        <w:t xml:space="preserve">this, </w:t>
      </w:r>
      <w:r w:rsidRPr="00F56ED3">
        <w:rPr>
          <w:color w:val="A9B7C6"/>
          <w:lang w:val="en-US"/>
        </w:rPr>
        <w:t>Activity2.</w:t>
      </w:r>
      <w:r w:rsidRPr="00F56ED3">
        <w:rPr>
          <w:color w:val="CC7832"/>
          <w:lang w:val="en-US"/>
        </w:rPr>
        <w:t>class</w:t>
      </w:r>
      <w:r w:rsidRPr="00F56ED3">
        <w:rPr>
          <w:color w:val="A9B7C6"/>
          <w:lang w:val="en-US"/>
        </w:rPr>
        <w:t>))</w:t>
      </w:r>
      <w:r w:rsidRPr="00F56ED3">
        <w:rPr>
          <w:color w:val="CC7832"/>
          <w:lang w:val="en-US"/>
        </w:rPr>
        <w:t>;</w:t>
      </w:r>
      <w:r w:rsidRPr="00F56ED3">
        <w:rPr>
          <w:color w:val="CC7832"/>
          <w:lang w:val="en-US"/>
        </w:rPr>
        <w:br/>
        <w:t xml:space="preserve">    </w:t>
      </w:r>
      <w:r w:rsidRPr="00F56ED3">
        <w:rPr>
          <w:color w:val="A9B7C6"/>
          <w:lang w:val="en-US"/>
        </w:rPr>
        <w:t>}</w:t>
      </w:r>
      <w:r w:rsidRPr="00F56ED3">
        <w:rPr>
          <w:color w:val="A9B7C6"/>
          <w:lang w:val="en-US"/>
        </w:rPr>
        <w:br/>
        <w:t>}</w:t>
      </w:r>
    </w:p>
    <w:p w:rsidR="000747AC" w:rsidRPr="006A44A8" w:rsidRDefault="000747AC" w:rsidP="000747AC">
      <w:pPr>
        <w:rPr>
          <w:lang w:val="en-US"/>
        </w:rPr>
      </w:pPr>
    </w:p>
    <w:p w:rsidR="000747AC" w:rsidRPr="00F56ED3" w:rsidRDefault="00F56ED3" w:rsidP="00F56ED3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0747AC" w:rsidRPr="006A44A8">
        <w:rPr>
          <w:lang w:val="en-US"/>
        </w:rPr>
        <w:t>ctivity_main.xml:</w:t>
      </w:r>
    </w:p>
    <w:p w:rsidR="00F56ED3" w:rsidRPr="00F56ED3" w:rsidRDefault="00F56ED3" w:rsidP="00F56ED3">
      <w:pPr>
        <w:pStyle w:val="HTML"/>
        <w:shd w:val="clear" w:color="auto" w:fill="2B2B2B"/>
        <w:rPr>
          <w:color w:val="A9B7C6"/>
          <w:lang w:val="en-US"/>
        </w:rPr>
      </w:pPr>
      <w:r w:rsidRPr="00F56ED3">
        <w:rPr>
          <w:color w:val="E8BF6A"/>
          <w:lang w:val="en-US"/>
        </w:rPr>
        <w:t>&lt;?</w:t>
      </w:r>
      <w:r w:rsidRPr="00F56ED3">
        <w:rPr>
          <w:color w:val="BABABA"/>
          <w:lang w:val="en-US"/>
        </w:rPr>
        <w:t>xml version</w:t>
      </w:r>
      <w:r w:rsidRPr="00F56ED3">
        <w:rPr>
          <w:color w:val="6A8759"/>
          <w:lang w:val="en-US"/>
        </w:rPr>
        <w:t xml:space="preserve">="1.0" </w:t>
      </w:r>
      <w:r w:rsidRPr="00F56ED3">
        <w:rPr>
          <w:color w:val="BABABA"/>
          <w:lang w:val="en-US"/>
        </w:rPr>
        <w:t>encoding</w:t>
      </w:r>
      <w:r w:rsidRPr="00F56ED3">
        <w:rPr>
          <w:color w:val="6A8759"/>
          <w:lang w:val="en-US"/>
        </w:rPr>
        <w:t>="utf-8"</w:t>
      </w:r>
      <w:r w:rsidRPr="00F56ED3">
        <w:rPr>
          <w:color w:val="E8BF6A"/>
          <w:lang w:val="en-US"/>
        </w:rPr>
        <w:t>?&gt;</w:t>
      </w:r>
      <w:r w:rsidRPr="00F56ED3">
        <w:rPr>
          <w:color w:val="E8BF6A"/>
          <w:lang w:val="en-US"/>
        </w:rPr>
        <w:br/>
        <w:t>&lt;</w:t>
      </w:r>
      <w:proofErr w:type="spellStart"/>
      <w:r w:rsidRPr="00F56ED3">
        <w:rPr>
          <w:color w:val="E8BF6A"/>
          <w:lang w:val="en-US"/>
        </w:rPr>
        <w:t>androidx.constraintlayout.widget.ConstraintLayout</w:t>
      </w:r>
      <w:proofErr w:type="spellEnd"/>
      <w:r w:rsidRPr="00F56ED3">
        <w:rPr>
          <w:color w:val="E8BF6A"/>
          <w:lang w:val="en-US"/>
        </w:rPr>
        <w:t xml:space="preserve"> </w:t>
      </w:r>
      <w:proofErr w:type="spellStart"/>
      <w:r w:rsidRPr="00F56ED3">
        <w:rPr>
          <w:color w:val="BABABA"/>
          <w:lang w:val="en-US"/>
        </w:rPr>
        <w:t>xmlns:</w:t>
      </w:r>
      <w:r w:rsidRPr="00F56ED3">
        <w:rPr>
          <w:color w:val="9876AA"/>
          <w:lang w:val="en-US"/>
        </w:rPr>
        <w:t>android</w:t>
      </w:r>
      <w:proofErr w:type="spellEnd"/>
      <w:r w:rsidRPr="00F56ED3">
        <w:rPr>
          <w:color w:val="6A8759"/>
          <w:lang w:val="en-US"/>
        </w:rPr>
        <w:t>="http://schemas.android.com/</w:t>
      </w:r>
      <w:proofErr w:type="spellStart"/>
      <w:r w:rsidRPr="00F56ED3">
        <w:rPr>
          <w:color w:val="6A8759"/>
          <w:lang w:val="en-US"/>
        </w:rPr>
        <w:t>apk</w:t>
      </w:r>
      <w:proofErr w:type="spellEnd"/>
      <w:r w:rsidRPr="00F56ED3">
        <w:rPr>
          <w:color w:val="6A8759"/>
          <w:lang w:val="en-US"/>
        </w:rPr>
        <w:t>/res/android"</w:t>
      </w:r>
      <w:r w:rsidRPr="00F56ED3">
        <w:rPr>
          <w:color w:val="6A8759"/>
          <w:lang w:val="en-US"/>
        </w:rPr>
        <w:br/>
        <w:t xml:space="preserve">    </w:t>
      </w:r>
      <w:proofErr w:type="spellStart"/>
      <w:r w:rsidRPr="00F56ED3">
        <w:rPr>
          <w:color w:val="BABABA"/>
          <w:lang w:val="en-US"/>
        </w:rPr>
        <w:t>xmlns:</w:t>
      </w:r>
      <w:r w:rsidRPr="00F56ED3">
        <w:rPr>
          <w:color w:val="9876AA"/>
          <w:lang w:val="en-US"/>
        </w:rPr>
        <w:t>app</w:t>
      </w:r>
      <w:proofErr w:type="spellEnd"/>
      <w:r w:rsidRPr="00F56ED3">
        <w:rPr>
          <w:color w:val="6A8759"/>
          <w:lang w:val="en-US"/>
        </w:rPr>
        <w:t>="http://schemas.android.com/</w:t>
      </w:r>
      <w:proofErr w:type="spellStart"/>
      <w:r w:rsidRPr="00F56ED3">
        <w:rPr>
          <w:color w:val="6A8759"/>
          <w:lang w:val="en-US"/>
        </w:rPr>
        <w:t>apk</w:t>
      </w:r>
      <w:proofErr w:type="spellEnd"/>
      <w:r w:rsidRPr="00F56ED3">
        <w:rPr>
          <w:color w:val="6A8759"/>
          <w:lang w:val="en-US"/>
        </w:rPr>
        <w:t>/res-auto"</w:t>
      </w:r>
      <w:r w:rsidRPr="00F56ED3">
        <w:rPr>
          <w:color w:val="6A8759"/>
          <w:lang w:val="en-US"/>
        </w:rPr>
        <w:br/>
        <w:t xml:space="preserve">    </w:t>
      </w:r>
      <w:proofErr w:type="spellStart"/>
      <w:r w:rsidRPr="00F56ED3">
        <w:rPr>
          <w:color w:val="BABABA"/>
          <w:lang w:val="en-US"/>
        </w:rPr>
        <w:t>xmlns:</w:t>
      </w:r>
      <w:r w:rsidRPr="00F56ED3">
        <w:rPr>
          <w:color w:val="9876AA"/>
          <w:lang w:val="en-US"/>
        </w:rPr>
        <w:t>tools</w:t>
      </w:r>
      <w:proofErr w:type="spellEnd"/>
      <w:r w:rsidRPr="00F56ED3">
        <w:rPr>
          <w:color w:val="6A8759"/>
          <w:lang w:val="en-US"/>
        </w:rPr>
        <w:t>="http://schemas.android.com/tools"</w:t>
      </w:r>
      <w:r w:rsidRPr="00F56ED3">
        <w:rPr>
          <w:color w:val="6A8759"/>
          <w:lang w:val="en-US"/>
        </w:rPr>
        <w:br/>
        <w:t xml:space="preserve">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:layout_width</w:t>
      </w:r>
      <w:proofErr w:type="spellEnd"/>
      <w:r w:rsidRPr="00F56ED3">
        <w:rPr>
          <w:color w:val="6A8759"/>
          <w:lang w:val="en-US"/>
        </w:rPr>
        <w:t>="</w:t>
      </w:r>
      <w:proofErr w:type="spellStart"/>
      <w:r w:rsidRPr="00F56ED3">
        <w:rPr>
          <w:color w:val="6A8759"/>
          <w:lang w:val="en-US"/>
        </w:rPr>
        <w:t>match_parent</w:t>
      </w:r>
      <w:proofErr w:type="spellEnd"/>
      <w:r w:rsidRPr="00F56ED3">
        <w:rPr>
          <w:color w:val="6A8759"/>
          <w:lang w:val="en-US"/>
        </w:rPr>
        <w:t>"</w:t>
      </w:r>
      <w:r w:rsidRPr="00F56ED3">
        <w:rPr>
          <w:color w:val="6A8759"/>
          <w:lang w:val="en-US"/>
        </w:rPr>
        <w:br/>
        <w:t xml:space="preserve">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:layout_height</w:t>
      </w:r>
      <w:proofErr w:type="spellEnd"/>
      <w:r w:rsidRPr="00F56ED3">
        <w:rPr>
          <w:color w:val="6A8759"/>
          <w:lang w:val="en-US"/>
        </w:rPr>
        <w:t>="</w:t>
      </w:r>
      <w:proofErr w:type="spellStart"/>
      <w:r w:rsidRPr="00F56ED3">
        <w:rPr>
          <w:color w:val="6A8759"/>
          <w:lang w:val="en-US"/>
        </w:rPr>
        <w:t>match_parent</w:t>
      </w:r>
      <w:proofErr w:type="spellEnd"/>
      <w:r w:rsidRPr="00F56ED3">
        <w:rPr>
          <w:color w:val="6A8759"/>
          <w:lang w:val="en-US"/>
        </w:rPr>
        <w:t>"</w:t>
      </w:r>
      <w:r w:rsidRPr="00F56ED3">
        <w:rPr>
          <w:color w:val="6A8759"/>
          <w:lang w:val="en-US"/>
        </w:rPr>
        <w:br/>
        <w:t xml:space="preserve">    </w:t>
      </w:r>
      <w:proofErr w:type="spellStart"/>
      <w:r w:rsidRPr="00F56ED3">
        <w:rPr>
          <w:color w:val="9876AA"/>
          <w:lang w:val="en-US"/>
        </w:rPr>
        <w:t>tools</w:t>
      </w:r>
      <w:r w:rsidRPr="00F56ED3">
        <w:rPr>
          <w:color w:val="BABABA"/>
          <w:lang w:val="en-US"/>
        </w:rPr>
        <w:t>:context</w:t>
      </w:r>
      <w:proofErr w:type="spellEnd"/>
      <w:r w:rsidRPr="00F56ED3">
        <w:rPr>
          <w:color w:val="6A8759"/>
          <w:lang w:val="en-US"/>
        </w:rPr>
        <w:t>=".</w:t>
      </w:r>
      <w:proofErr w:type="spellStart"/>
      <w:r w:rsidRPr="00F56ED3">
        <w:rPr>
          <w:color w:val="6A8759"/>
          <w:lang w:val="en-US"/>
        </w:rPr>
        <w:t>MainActivity</w:t>
      </w:r>
      <w:proofErr w:type="spellEnd"/>
      <w:r w:rsidRPr="00F56ED3">
        <w:rPr>
          <w:color w:val="6A8759"/>
          <w:lang w:val="en-US"/>
        </w:rPr>
        <w:t>"</w:t>
      </w:r>
      <w:r w:rsidRPr="00F56ED3">
        <w:rPr>
          <w:color w:val="E8BF6A"/>
          <w:lang w:val="en-US"/>
        </w:rPr>
        <w:t>&gt;</w:t>
      </w:r>
      <w:r w:rsidRPr="00F56ED3">
        <w:rPr>
          <w:color w:val="E8BF6A"/>
          <w:lang w:val="en-US"/>
        </w:rPr>
        <w:br/>
      </w:r>
      <w:r w:rsidRPr="00F56ED3">
        <w:rPr>
          <w:color w:val="E8BF6A"/>
          <w:lang w:val="en-US"/>
        </w:rPr>
        <w:br/>
        <w:t xml:space="preserve">    &lt;</w:t>
      </w:r>
      <w:proofErr w:type="spellStart"/>
      <w:r w:rsidRPr="00F56ED3">
        <w:rPr>
          <w:color w:val="E8BF6A"/>
          <w:lang w:val="en-US"/>
        </w:rPr>
        <w:t>ImageView</w:t>
      </w:r>
      <w:proofErr w:type="spellEnd"/>
      <w:r w:rsidRPr="00F56ED3">
        <w:rPr>
          <w:color w:val="E8BF6A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:id</w:t>
      </w:r>
      <w:proofErr w:type="spellEnd"/>
      <w:r w:rsidRPr="00F56ED3">
        <w:rPr>
          <w:color w:val="6A8759"/>
          <w:lang w:val="en-US"/>
        </w:rPr>
        <w:t>="@+id/</w:t>
      </w:r>
      <w:proofErr w:type="spellStart"/>
      <w:r w:rsidRPr="00F56ED3">
        <w:rPr>
          <w:color w:val="6A8759"/>
          <w:lang w:val="en-US"/>
        </w:rPr>
        <w:t>square_red</w:t>
      </w:r>
      <w:proofErr w:type="spellEnd"/>
      <w:r w:rsidRPr="00F56ED3">
        <w:rPr>
          <w:color w:val="6A8759"/>
          <w:lang w:val="en-US"/>
        </w:rPr>
        <w:t>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:layout_width</w:t>
      </w:r>
      <w:proofErr w:type="spellEnd"/>
      <w:r w:rsidRPr="00F56ED3">
        <w:rPr>
          <w:color w:val="6A8759"/>
          <w:lang w:val="en-US"/>
        </w:rPr>
        <w:t>="140dp"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:layout_height</w:t>
      </w:r>
      <w:proofErr w:type="spellEnd"/>
      <w:r w:rsidRPr="00F56ED3">
        <w:rPr>
          <w:color w:val="6A8759"/>
          <w:lang w:val="en-US"/>
        </w:rPr>
        <w:t>="140dp"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:layout_marginTop</w:t>
      </w:r>
      <w:proofErr w:type="spellEnd"/>
      <w:r w:rsidRPr="00F56ED3">
        <w:rPr>
          <w:color w:val="6A8759"/>
          <w:lang w:val="en-US"/>
        </w:rPr>
        <w:t>="184dp"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:background</w:t>
      </w:r>
      <w:proofErr w:type="spellEnd"/>
      <w:r w:rsidRPr="00F56ED3">
        <w:rPr>
          <w:color w:val="6A8759"/>
          <w:lang w:val="en-US"/>
        </w:rPr>
        <w:t>="@</w:t>
      </w:r>
      <w:proofErr w:type="spellStart"/>
      <w:r w:rsidRPr="00F56ED3">
        <w:rPr>
          <w:color w:val="6A8759"/>
          <w:lang w:val="en-US"/>
        </w:rPr>
        <w:t>drawable</w:t>
      </w:r>
      <w:proofErr w:type="spellEnd"/>
      <w:r w:rsidRPr="00F56ED3">
        <w:rPr>
          <w:color w:val="6A8759"/>
          <w:lang w:val="en-US"/>
        </w:rPr>
        <w:t>/</w:t>
      </w:r>
      <w:proofErr w:type="spellStart"/>
      <w:r w:rsidRPr="00F56ED3">
        <w:rPr>
          <w:color w:val="6A8759"/>
          <w:lang w:val="en-US"/>
        </w:rPr>
        <w:t>square_red</w:t>
      </w:r>
      <w:proofErr w:type="spellEnd"/>
      <w:r w:rsidRPr="00F56ED3">
        <w:rPr>
          <w:color w:val="6A8759"/>
          <w:lang w:val="en-US"/>
        </w:rPr>
        <w:t>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:layout_constraintEnd_toEndOf</w:t>
      </w:r>
      <w:proofErr w:type="spellEnd"/>
      <w:r w:rsidRPr="00F56ED3">
        <w:rPr>
          <w:color w:val="6A8759"/>
          <w:lang w:val="en-US"/>
        </w:rPr>
        <w:t>="parent"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:layout_constraintHorizontal_bias</w:t>
      </w:r>
      <w:proofErr w:type="spellEnd"/>
      <w:r w:rsidRPr="00F56ED3">
        <w:rPr>
          <w:color w:val="6A8759"/>
          <w:lang w:val="en-US"/>
        </w:rPr>
        <w:t>="0.059"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:layout_constraintStart_toStartOf</w:t>
      </w:r>
      <w:proofErr w:type="spellEnd"/>
      <w:r w:rsidRPr="00F56ED3">
        <w:rPr>
          <w:color w:val="6A8759"/>
          <w:lang w:val="en-US"/>
        </w:rPr>
        <w:t>="parent"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:layout_constraintTop_toTopOf</w:t>
      </w:r>
      <w:proofErr w:type="spellEnd"/>
      <w:r w:rsidRPr="00F56ED3">
        <w:rPr>
          <w:color w:val="6A8759"/>
          <w:lang w:val="en-US"/>
        </w:rPr>
        <w:t xml:space="preserve">="parent" </w:t>
      </w:r>
      <w:r w:rsidRPr="00F56ED3">
        <w:rPr>
          <w:color w:val="E8BF6A"/>
          <w:lang w:val="en-US"/>
        </w:rPr>
        <w:t>/&gt;</w:t>
      </w:r>
      <w:r w:rsidRPr="00F56ED3">
        <w:rPr>
          <w:color w:val="E8BF6A"/>
          <w:lang w:val="en-US"/>
        </w:rPr>
        <w:br/>
      </w:r>
      <w:r w:rsidRPr="00F56ED3">
        <w:rPr>
          <w:color w:val="E8BF6A"/>
          <w:lang w:val="en-US"/>
        </w:rPr>
        <w:br/>
        <w:t xml:space="preserve">    &lt;</w:t>
      </w:r>
      <w:proofErr w:type="spellStart"/>
      <w:r w:rsidRPr="00F56ED3">
        <w:rPr>
          <w:color w:val="E8BF6A"/>
          <w:lang w:val="en-US"/>
        </w:rPr>
        <w:t>ImageView</w:t>
      </w:r>
      <w:proofErr w:type="spellEnd"/>
      <w:r w:rsidRPr="00F56ED3">
        <w:rPr>
          <w:color w:val="E8BF6A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:id</w:t>
      </w:r>
      <w:proofErr w:type="spellEnd"/>
      <w:r w:rsidRPr="00F56ED3">
        <w:rPr>
          <w:color w:val="6A8759"/>
          <w:lang w:val="en-US"/>
        </w:rPr>
        <w:t>="@+id/</w:t>
      </w:r>
      <w:proofErr w:type="spellStart"/>
      <w:r w:rsidRPr="00F56ED3">
        <w:rPr>
          <w:color w:val="6A8759"/>
          <w:lang w:val="en-US"/>
        </w:rPr>
        <w:t>square_green</w:t>
      </w:r>
      <w:proofErr w:type="spellEnd"/>
      <w:r w:rsidRPr="00F56ED3">
        <w:rPr>
          <w:color w:val="6A8759"/>
          <w:lang w:val="en-US"/>
        </w:rPr>
        <w:t>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:layout_width</w:t>
      </w:r>
      <w:proofErr w:type="spellEnd"/>
      <w:r w:rsidRPr="00F56ED3">
        <w:rPr>
          <w:color w:val="6A8759"/>
          <w:lang w:val="en-US"/>
        </w:rPr>
        <w:t>="140dp"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:layout_height</w:t>
      </w:r>
      <w:proofErr w:type="spellEnd"/>
      <w:r w:rsidRPr="00F56ED3">
        <w:rPr>
          <w:color w:val="6A8759"/>
          <w:lang w:val="en-US"/>
        </w:rPr>
        <w:t>="140dp"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:layout_marginTop</w:t>
      </w:r>
      <w:proofErr w:type="spellEnd"/>
      <w:r w:rsidRPr="00F56ED3">
        <w:rPr>
          <w:color w:val="6A8759"/>
          <w:lang w:val="en-US"/>
        </w:rPr>
        <w:t>="280dp"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:background</w:t>
      </w:r>
      <w:proofErr w:type="spellEnd"/>
      <w:r w:rsidRPr="00F56ED3">
        <w:rPr>
          <w:color w:val="6A8759"/>
          <w:lang w:val="en-US"/>
        </w:rPr>
        <w:t>="@</w:t>
      </w:r>
      <w:proofErr w:type="spellStart"/>
      <w:r w:rsidRPr="00F56ED3">
        <w:rPr>
          <w:color w:val="6A8759"/>
          <w:lang w:val="en-US"/>
        </w:rPr>
        <w:t>drawable</w:t>
      </w:r>
      <w:proofErr w:type="spellEnd"/>
      <w:r w:rsidRPr="00F56ED3">
        <w:rPr>
          <w:color w:val="6A8759"/>
          <w:lang w:val="en-US"/>
        </w:rPr>
        <w:t>/</w:t>
      </w:r>
      <w:proofErr w:type="spellStart"/>
      <w:r w:rsidRPr="00F56ED3">
        <w:rPr>
          <w:color w:val="6A8759"/>
          <w:lang w:val="en-US"/>
        </w:rPr>
        <w:t>square_green</w:t>
      </w:r>
      <w:proofErr w:type="spellEnd"/>
      <w:r w:rsidRPr="00F56ED3">
        <w:rPr>
          <w:color w:val="6A8759"/>
          <w:lang w:val="en-US"/>
        </w:rPr>
        <w:t>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:layout_constraintEnd_toEndOf</w:t>
      </w:r>
      <w:proofErr w:type="spellEnd"/>
      <w:r w:rsidRPr="00F56ED3">
        <w:rPr>
          <w:color w:val="6A8759"/>
          <w:lang w:val="en-US"/>
        </w:rPr>
        <w:t>="parent"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:layout_constraintHorizontal_bias</w:t>
      </w:r>
      <w:proofErr w:type="spellEnd"/>
      <w:r w:rsidRPr="00F56ED3">
        <w:rPr>
          <w:color w:val="6A8759"/>
          <w:lang w:val="en-US"/>
        </w:rPr>
        <w:t>="0.575"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:layout_constraintStart_toStartOf</w:t>
      </w:r>
      <w:proofErr w:type="spellEnd"/>
      <w:r w:rsidRPr="00F56ED3">
        <w:rPr>
          <w:color w:val="6A8759"/>
          <w:lang w:val="en-US"/>
        </w:rPr>
        <w:t>="parent"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:layout_constraintTop_toTopOf</w:t>
      </w:r>
      <w:proofErr w:type="spellEnd"/>
      <w:r w:rsidRPr="00F56ED3">
        <w:rPr>
          <w:color w:val="6A8759"/>
          <w:lang w:val="en-US"/>
        </w:rPr>
        <w:t xml:space="preserve">="parent" </w:t>
      </w:r>
      <w:r w:rsidRPr="00F56ED3">
        <w:rPr>
          <w:color w:val="E8BF6A"/>
          <w:lang w:val="en-US"/>
        </w:rPr>
        <w:t>/&gt;</w:t>
      </w:r>
      <w:r w:rsidRPr="00F56ED3">
        <w:rPr>
          <w:color w:val="E8BF6A"/>
          <w:lang w:val="en-US"/>
        </w:rPr>
        <w:br/>
      </w:r>
      <w:r w:rsidRPr="00F56ED3">
        <w:rPr>
          <w:color w:val="E8BF6A"/>
          <w:lang w:val="en-US"/>
        </w:rPr>
        <w:br/>
        <w:t xml:space="preserve">    &lt;</w:t>
      </w:r>
      <w:proofErr w:type="spellStart"/>
      <w:r w:rsidRPr="00F56ED3">
        <w:rPr>
          <w:color w:val="E8BF6A"/>
          <w:lang w:val="en-US"/>
        </w:rPr>
        <w:t>ImageView</w:t>
      </w:r>
      <w:proofErr w:type="spellEnd"/>
      <w:r w:rsidRPr="00F56ED3">
        <w:rPr>
          <w:color w:val="E8BF6A"/>
          <w:lang w:val="en-US"/>
        </w:rPr>
        <w:br/>
      </w:r>
      <w:r w:rsidRPr="00F56ED3">
        <w:rPr>
          <w:color w:val="E8BF6A"/>
          <w:lang w:val="en-US"/>
        </w:rPr>
        <w:lastRenderedPageBreak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:id</w:t>
      </w:r>
      <w:proofErr w:type="spellEnd"/>
      <w:r w:rsidRPr="00F56ED3">
        <w:rPr>
          <w:color w:val="6A8759"/>
          <w:lang w:val="en-US"/>
        </w:rPr>
        <w:t>="@+id/</w:t>
      </w:r>
      <w:proofErr w:type="spellStart"/>
      <w:r w:rsidRPr="00F56ED3">
        <w:rPr>
          <w:color w:val="6A8759"/>
          <w:lang w:val="en-US"/>
        </w:rPr>
        <w:t>square_blue</w:t>
      </w:r>
      <w:proofErr w:type="spellEnd"/>
      <w:r w:rsidRPr="00F56ED3">
        <w:rPr>
          <w:color w:val="6A8759"/>
          <w:lang w:val="en-US"/>
        </w:rPr>
        <w:t>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:layout_width</w:t>
      </w:r>
      <w:proofErr w:type="spellEnd"/>
      <w:r w:rsidRPr="00F56ED3">
        <w:rPr>
          <w:color w:val="6A8759"/>
          <w:lang w:val="en-US"/>
        </w:rPr>
        <w:t>="140dp"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:layout_height</w:t>
      </w:r>
      <w:proofErr w:type="spellEnd"/>
      <w:r w:rsidRPr="00F56ED3">
        <w:rPr>
          <w:color w:val="6A8759"/>
          <w:lang w:val="en-US"/>
        </w:rPr>
        <w:t>="140dp"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:layout_marginTop</w:t>
      </w:r>
      <w:proofErr w:type="spellEnd"/>
      <w:r w:rsidRPr="00F56ED3">
        <w:rPr>
          <w:color w:val="6A8759"/>
          <w:lang w:val="en-US"/>
        </w:rPr>
        <w:t>="184dp"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:background</w:t>
      </w:r>
      <w:proofErr w:type="spellEnd"/>
      <w:r w:rsidRPr="00F56ED3">
        <w:rPr>
          <w:color w:val="6A8759"/>
          <w:lang w:val="en-US"/>
        </w:rPr>
        <w:t>="@</w:t>
      </w:r>
      <w:proofErr w:type="spellStart"/>
      <w:r w:rsidRPr="00F56ED3">
        <w:rPr>
          <w:color w:val="6A8759"/>
          <w:lang w:val="en-US"/>
        </w:rPr>
        <w:t>drawable</w:t>
      </w:r>
      <w:proofErr w:type="spellEnd"/>
      <w:r w:rsidRPr="00F56ED3">
        <w:rPr>
          <w:color w:val="6A8759"/>
          <w:lang w:val="en-US"/>
        </w:rPr>
        <w:t>/</w:t>
      </w:r>
      <w:proofErr w:type="spellStart"/>
      <w:r w:rsidRPr="00F56ED3">
        <w:rPr>
          <w:color w:val="6A8759"/>
          <w:lang w:val="en-US"/>
        </w:rPr>
        <w:t>square_blue</w:t>
      </w:r>
      <w:proofErr w:type="spellEnd"/>
      <w:r w:rsidRPr="00F56ED3">
        <w:rPr>
          <w:color w:val="6A8759"/>
          <w:lang w:val="en-US"/>
        </w:rPr>
        <w:t>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:layout_constraintEnd_toEndOf</w:t>
      </w:r>
      <w:proofErr w:type="spellEnd"/>
      <w:r w:rsidRPr="00F56ED3">
        <w:rPr>
          <w:color w:val="6A8759"/>
          <w:lang w:val="en-US"/>
        </w:rPr>
        <w:t>="parent"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:layout_constraintHorizontal_bias</w:t>
      </w:r>
      <w:proofErr w:type="spellEnd"/>
      <w:r w:rsidRPr="00F56ED3">
        <w:rPr>
          <w:color w:val="6A8759"/>
          <w:lang w:val="en-US"/>
        </w:rPr>
        <w:t>="0.94"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:layout_constraintStart_toStartOf</w:t>
      </w:r>
      <w:proofErr w:type="spellEnd"/>
      <w:r w:rsidRPr="00F56ED3">
        <w:rPr>
          <w:color w:val="6A8759"/>
          <w:lang w:val="en-US"/>
        </w:rPr>
        <w:t>="parent"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:layout_constraintTop_toTopOf</w:t>
      </w:r>
      <w:proofErr w:type="spellEnd"/>
      <w:r w:rsidRPr="00F56ED3">
        <w:rPr>
          <w:color w:val="6A8759"/>
          <w:lang w:val="en-US"/>
        </w:rPr>
        <w:t xml:space="preserve">="parent" </w:t>
      </w:r>
      <w:r w:rsidRPr="00F56ED3">
        <w:rPr>
          <w:color w:val="E8BF6A"/>
          <w:lang w:val="en-US"/>
        </w:rPr>
        <w:t>/&gt;</w:t>
      </w:r>
      <w:r w:rsidRPr="00F56ED3">
        <w:rPr>
          <w:color w:val="E8BF6A"/>
          <w:lang w:val="en-US"/>
        </w:rPr>
        <w:br/>
      </w:r>
      <w:r w:rsidRPr="00F56ED3">
        <w:rPr>
          <w:color w:val="E8BF6A"/>
          <w:lang w:val="en-US"/>
        </w:rPr>
        <w:br/>
        <w:t xml:space="preserve">    &lt;</w:t>
      </w:r>
      <w:proofErr w:type="spellStart"/>
      <w:r w:rsidRPr="00F56ED3">
        <w:rPr>
          <w:color w:val="E8BF6A"/>
          <w:lang w:val="en-US"/>
        </w:rPr>
        <w:t>TextView</w:t>
      </w:r>
      <w:proofErr w:type="spellEnd"/>
      <w:r w:rsidRPr="00F56ED3">
        <w:rPr>
          <w:color w:val="E8BF6A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:id</w:t>
      </w:r>
      <w:proofErr w:type="spellEnd"/>
      <w:r w:rsidRPr="00F56ED3">
        <w:rPr>
          <w:color w:val="6A8759"/>
          <w:lang w:val="en-US"/>
        </w:rPr>
        <w:t>="@+id/textView2"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:layout_width</w:t>
      </w:r>
      <w:proofErr w:type="spellEnd"/>
      <w:r w:rsidRPr="00F56ED3">
        <w:rPr>
          <w:color w:val="6A8759"/>
          <w:lang w:val="en-US"/>
        </w:rPr>
        <w:t>="10dp"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:layout_height</w:t>
      </w:r>
      <w:proofErr w:type="spellEnd"/>
      <w:r w:rsidRPr="00F56ED3">
        <w:rPr>
          <w:color w:val="6A8759"/>
          <w:lang w:val="en-US"/>
        </w:rPr>
        <w:t>="24dp"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:layout_marginBottom</w:t>
      </w:r>
      <w:proofErr w:type="spellEnd"/>
      <w:r w:rsidRPr="00F56ED3">
        <w:rPr>
          <w:color w:val="6A8759"/>
          <w:lang w:val="en-US"/>
        </w:rPr>
        <w:t>="32dp"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:text</w:t>
      </w:r>
      <w:proofErr w:type="spellEnd"/>
      <w:r w:rsidRPr="00F56ED3">
        <w:rPr>
          <w:color w:val="6A8759"/>
          <w:lang w:val="en-US"/>
        </w:rPr>
        <w:t>="1"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:layout_constraintBottom_toBottomOf</w:t>
      </w:r>
      <w:proofErr w:type="spellEnd"/>
      <w:r w:rsidRPr="00F56ED3">
        <w:rPr>
          <w:color w:val="6A8759"/>
          <w:lang w:val="en-US"/>
        </w:rPr>
        <w:t>="parent"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:layout_constraintEnd_toEndOf</w:t>
      </w:r>
      <w:proofErr w:type="spellEnd"/>
      <w:r w:rsidRPr="00F56ED3">
        <w:rPr>
          <w:color w:val="6A8759"/>
          <w:lang w:val="en-US"/>
        </w:rPr>
        <w:t>="parent"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:layout_constraintHorizontal_bias</w:t>
      </w:r>
      <w:proofErr w:type="spellEnd"/>
      <w:r w:rsidRPr="00F56ED3">
        <w:rPr>
          <w:color w:val="6A8759"/>
          <w:lang w:val="en-US"/>
        </w:rPr>
        <w:t>="0.498"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:layout_constraintStart_toStartOf</w:t>
      </w:r>
      <w:proofErr w:type="spellEnd"/>
      <w:r w:rsidRPr="00F56ED3">
        <w:rPr>
          <w:color w:val="6A8759"/>
          <w:lang w:val="en-US"/>
        </w:rPr>
        <w:t xml:space="preserve">="parent" </w:t>
      </w:r>
      <w:r w:rsidRPr="00F56ED3">
        <w:rPr>
          <w:color w:val="E8BF6A"/>
          <w:lang w:val="en-US"/>
        </w:rPr>
        <w:t>/&gt;</w:t>
      </w:r>
      <w:r w:rsidRPr="00F56ED3">
        <w:rPr>
          <w:color w:val="E8BF6A"/>
          <w:lang w:val="en-US"/>
        </w:rPr>
        <w:br/>
      </w:r>
      <w:r w:rsidRPr="00F56ED3">
        <w:rPr>
          <w:color w:val="E8BF6A"/>
          <w:lang w:val="en-US"/>
        </w:rPr>
        <w:br/>
        <w:t xml:space="preserve">    &lt;</w:t>
      </w:r>
      <w:proofErr w:type="spellStart"/>
      <w:r w:rsidRPr="00F56ED3">
        <w:rPr>
          <w:color w:val="E8BF6A"/>
          <w:lang w:val="en-US"/>
        </w:rPr>
        <w:t>TextView</w:t>
      </w:r>
      <w:proofErr w:type="spellEnd"/>
      <w:r w:rsidRPr="00F56ED3">
        <w:rPr>
          <w:color w:val="E8BF6A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:id</w:t>
      </w:r>
      <w:proofErr w:type="spellEnd"/>
      <w:r w:rsidRPr="00F56ED3">
        <w:rPr>
          <w:color w:val="6A8759"/>
          <w:lang w:val="en-US"/>
        </w:rPr>
        <w:t>="@+id/Header"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:layout_width</w:t>
      </w:r>
      <w:proofErr w:type="spellEnd"/>
      <w:r w:rsidRPr="00F56ED3">
        <w:rPr>
          <w:color w:val="6A8759"/>
          <w:lang w:val="en-US"/>
        </w:rPr>
        <w:t>="</w:t>
      </w:r>
      <w:proofErr w:type="spellStart"/>
      <w:r w:rsidRPr="00F56ED3">
        <w:rPr>
          <w:color w:val="6A8759"/>
          <w:lang w:val="en-US"/>
        </w:rPr>
        <w:t>wrap_content</w:t>
      </w:r>
      <w:proofErr w:type="spellEnd"/>
      <w:r w:rsidRPr="00F56ED3">
        <w:rPr>
          <w:color w:val="6A8759"/>
          <w:lang w:val="en-US"/>
        </w:rPr>
        <w:t>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:layout_height</w:t>
      </w:r>
      <w:proofErr w:type="spellEnd"/>
      <w:r w:rsidRPr="00F56ED3">
        <w:rPr>
          <w:color w:val="6A8759"/>
          <w:lang w:val="en-US"/>
        </w:rPr>
        <w:t>="</w:t>
      </w:r>
      <w:proofErr w:type="spellStart"/>
      <w:r w:rsidRPr="00F56ED3">
        <w:rPr>
          <w:color w:val="6A8759"/>
          <w:lang w:val="en-US"/>
        </w:rPr>
        <w:t>wrap_content</w:t>
      </w:r>
      <w:proofErr w:type="spellEnd"/>
      <w:r w:rsidRPr="00F56ED3">
        <w:rPr>
          <w:color w:val="6A8759"/>
          <w:lang w:val="en-US"/>
        </w:rPr>
        <w:t>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:layout_marginTop</w:t>
      </w:r>
      <w:proofErr w:type="spellEnd"/>
      <w:r w:rsidRPr="00F56ED3">
        <w:rPr>
          <w:color w:val="6A8759"/>
          <w:lang w:val="en-US"/>
        </w:rPr>
        <w:t>="24dp"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:alpha</w:t>
      </w:r>
      <w:proofErr w:type="spellEnd"/>
      <w:r w:rsidRPr="00F56ED3">
        <w:rPr>
          <w:color w:val="6A8759"/>
          <w:lang w:val="en-US"/>
        </w:rPr>
        <w:t>="1"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:background</w:t>
      </w:r>
      <w:proofErr w:type="spellEnd"/>
      <w:r w:rsidRPr="00F56ED3">
        <w:rPr>
          <w:color w:val="6A8759"/>
          <w:lang w:val="en-US"/>
        </w:rPr>
        <w:t>="#00FFFFFF"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:text</w:t>
      </w:r>
      <w:proofErr w:type="spellEnd"/>
      <w:r w:rsidRPr="00F56ED3">
        <w:rPr>
          <w:color w:val="6A8759"/>
          <w:lang w:val="en-US"/>
        </w:rPr>
        <w:t>="Lab2"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:textColor</w:t>
      </w:r>
      <w:proofErr w:type="spellEnd"/>
      <w:r w:rsidRPr="00F56ED3">
        <w:rPr>
          <w:color w:val="6A8759"/>
          <w:lang w:val="en-US"/>
        </w:rPr>
        <w:t>="#000000"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:textSize</w:t>
      </w:r>
      <w:proofErr w:type="spellEnd"/>
      <w:r w:rsidRPr="00F56ED3">
        <w:rPr>
          <w:color w:val="6A8759"/>
          <w:lang w:val="en-US"/>
        </w:rPr>
        <w:t>="48sp"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:layout_constraintEnd_toEndOf</w:t>
      </w:r>
      <w:proofErr w:type="spellEnd"/>
      <w:r w:rsidRPr="00F56ED3">
        <w:rPr>
          <w:color w:val="6A8759"/>
          <w:lang w:val="en-US"/>
        </w:rPr>
        <w:t>="parent"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:layout_constraintHorizontal_bias</w:t>
      </w:r>
      <w:proofErr w:type="spellEnd"/>
      <w:r w:rsidRPr="00F56ED3">
        <w:rPr>
          <w:color w:val="6A8759"/>
          <w:lang w:val="en-US"/>
        </w:rPr>
        <w:t>="0.462"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:layout_constraintStart_toStartOf</w:t>
      </w:r>
      <w:proofErr w:type="spellEnd"/>
      <w:r w:rsidRPr="00F56ED3">
        <w:rPr>
          <w:color w:val="6A8759"/>
          <w:lang w:val="en-US"/>
        </w:rPr>
        <w:t>="parent"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:layout_constraintTop_toTopOf</w:t>
      </w:r>
      <w:proofErr w:type="spellEnd"/>
      <w:r w:rsidRPr="00F56ED3">
        <w:rPr>
          <w:color w:val="6A8759"/>
          <w:lang w:val="en-US"/>
        </w:rPr>
        <w:t xml:space="preserve">="parent" </w:t>
      </w:r>
      <w:r w:rsidRPr="00F56ED3">
        <w:rPr>
          <w:color w:val="E8BF6A"/>
          <w:lang w:val="en-US"/>
        </w:rPr>
        <w:t>/&gt;</w:t>
      </w:r>
      <w:r w:rsidRPr="00F56ED3">
        <w:rPr>
          <w:color w:val="E8BF6A"/>
          <w:lang w:val="en-US"/>
        </w:rPr>
        <w:br/>
      </w:r>
      <w:r w:rsidRPr="00F56ED3">
        <w:rPr>
          <w:color w:val="E8BF6A"/>
          <w:lang w:val="en-US"/>
        </w:rPr>
        <w:br/>
        <w:t xml:space="preserve">    &lt;Button</w:t>
      </w:r>
      <w:r w:rsidRPr="00F56ED3">
        <w:rPr>
          <w:color w:val="E8BF6A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:id</w:t>
      </w:r>
      <w:proofErr w:type="spellEnd"/>
      <w:r w:rsidRPr="00F56ED3">
        <w:rPr>
          <w:color w:val="6A8759"/>
          <w:lang w:val="en-US"/>
        </w:rPr>
        <w:t>="@+id/next1"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:layout_width</w:t>
      </w:r>
      <w:proofErr w:type="spellEnd"/>
      <w:r w:rsidRPr="00F56ED3">
        <w:rPr>
          <w:color w:val="6A8759"/>
          <w:lang w:val="en-US"/>
        </w:rPr>
        <w:t>="</w:t>
      </w:r>
      <w:proofErr w:type="spellStart"/>
      <w:r w:rsidRPr="00F56ED3">
        <w:rPr>
          <w:color w:val="6A8759"/>
          <w:lang w:val="en-US"/>
        </w:rPr>
        <w:t>wrap_content</w:t>
      </w:r>
      <w:proofErr w:type="spellEnd"/>
      <w:r w:rsidRPr="00F56ED3">
        <w:rPr>
          <w:color w:val="6A8759"/>
          <w:lang w:val="en-US"/>
        </w:rPr>
        <w:t>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:layout_height</w:t>
      </w:r>
      <w:proofErr w:type="spellEnd"/>
      <w:r w:rsidRPr="00F56ED3">
        <w:rPr>
          <w:color w:val="6A8759"/>
          <w:lang w:val="en-US"/>
        </w:rPr>
        <w:t>="</w:t>
      </w:r>
      <w:proofErr w:type="spellStart"/>
      <w:r w:rsidRPr="00F56ED3">
        <w:rPr>
          <w:color w:val="6A8759"/>
          <w:lang w:val="en-US"/>
        </w:rPr>
        <w:t>wrap_content</w:t>
      </w:r>
      <w:proofErr w:type="spellEnd"/>
      <w:r w:rsidRPr="00F56ED3">
        <w:rPr>
          <w:color w:val="6A8759"/>
          <w:lang w:val="en-US"/>
        </w:rPr>
        <w:t>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:layout_marginBottom</w:t>
      </w:r>
      <w:proofErr w:type="spellEnd"/>
      <w:r w:rsidRPr="00F56ED3">
        <w:rPr>
          <w:color w:val="6A8759"/>
          <w:lang w:val="en-US"/>
        </w:rPr>
        <w:t>="16dp"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:onClick</w:t>
      </w:r>
      <w:proofErr w:type="spellEnd"/>
      <w:r w:rsidRPr="00F56ED3">
        <w:rPr>
          <w:color w:val="6A8759"/>
          <w:lang w:val="en-US"/>
        </w:rPr>
        <w:t>="</w:t>
      </w:r>
      <w:proofErr w:type="spellStart"/>
      <w:r w:rsidRPr="00F56ED3">
        <w:rPr>
          <w:color w:val="6A8759"/>
          <w:lang w:val="en-US"/>
        </w:rPr>
        <w:t>NextActivity</w:t>
      </w:r>
      <w:proofErr w:type="spellEnd"/>
      <w:r w:rsidRPr="00F56ED3">
        <w:rPr>
          <w:color w:val="6A8759"/>
          <w:lang w:val="en-US"/>
        </w:rPr>
        <w:t>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:text</w:t>
      </w:r>
      <w:proofErr w:type="spellEnd"/>
      <w:r w:rsidRPr="00F56ED3">
        <w:rPr>
          <w:color w:val="6A8759"/>
          <w:lang w:val="en-US"/>
        </w:rPr>
        <w:t>="next"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:layout_constraintBottom_toBottomOf</w:t>
      </w:r>
      <w:proofErr w:type="spellEnd"/>
      <w:r w:rsidRPr="00F56ED3">
        <w:rPr>
          <w:color w:val="6A8759"/>
          <w:lang w:val="en-US"/>
        </w:rPr>
        <w:t>="parent"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:layout_constraintEnd_toEndOf</w:t>
      </w:r>
      <w:proofErr w:type="spellEnd"/>
      <w:r w:rsidRPr="00F56ED3">
        <w:rPr>
          <w:color w:val="6A8759"/>
          <w:lang w:val="en-US"/>
        </w:rPr>
        <w:t>="parent"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:layout_constraintHorizontal_bias</w:t>
      </w:r>
      <w:proofErr w:type="spellEnd"/>
      <w:r w:rsidRPr="00F56ED3">
        <w:rPr>
          <w:color w:val="6A8759"/>
          <w:lang w:val="en-US"/>
        </w:rPr>
        <w:t>="0.897"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:layout_constraintStart_toStartOf</w:t>
      </w:r>
      <w:proofErr w:type="spellEnd"/>
      <w:r w:rsidRPr="00F56ED3">
        <w:rPr>
          <w:color w:val="6A8759"/>
          <w:lang w:val="en-US"/>
        </w:rPr>
        <w:t xml:space="preserve">="parent" </w:t>
      </w:r>
      <w:r w:rsidRPr="00F56ED3">
        <w:rPr>
          <w:color w:val="E8BF6A"/>
          <w:lang w:val="en-US"/>
        </w:rPr>
        <w:t>/&gt;</w:t>
      </w:r>
      <w:r w:rsidRPr="00F56ED3">
        <w:rPr>
          <w:color w:val="E8BF6A"/>
          <w:lang w:val="en-US"/>
        </w:rPr>
        <w:br/>
      </w:r>
      <w:r w:rsidRPr="00F56ED3">
        <w:rPr>
          <w:color w:val="E8BF6A"/>
          <w:lang w:val="en-US"/>
        </w:rPr>
        <w:br/>
        <w:t xml:space="preserve">    &lt;</w:t>
      </w:r>
      <w:proofErr w:type="spellStart"/>
      <w:r w:rsidRPr="00F56ED3">
        <w:rPr>
          <w:color w:val="E8BF6A"/>
          <w:lang w:val="en-US"/>
        </w:rPr>
        <w:t>TextView</w:t>
      </w:r>
      <w:proofErr w:type="spellEnd"/>
      <w:r w:rsidRPr="00F56ED3">
        <w:rPr>
          <w:color w:val="E8BF6A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:id</w:t>
      </w:r>
      <w:proofErr w:type="spellEnd"/>
      <w:r w:rsidRPr="00F56ED3">
        <w:rPr>
          <w:color w:val="6A8759"/>
          <w:lang w:val="en-US"/>
        </w:rPr>
        <w:t>="@+id/textView3"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:layout_width</w:t>
      </w:r>
      <w:proofErr w:type="spellEnd"/>
      <w:r w:rsidRPr="00F56ED3">
        <w:rPr>
          <w:color w:val="6A8759"/>
          <w:lang w:val="en-US"/>
        </w:rPr>
        <w:t>="</w:t>
      </w:r>
      <w:proofErr w:type="spellStart"/>
      <w:r w:rsidRPr="00F56ED3">
        <w:rPr>
          <w:color w:val="6A8759"/>
          <w:lang w:val="en-US"/>
        </w:rPr>
        <w:t>wrap_content</w:t>
      </w:r>
      <w:proofErr w:type="spellEnd"/>
      <w:r w:rsidRPr="00F56ED3">
        <w:rPr>
          <w:color w:val="6A8759"/>
          <w:lang w:val="en-US"/>
        </w:rPr>
        <w:t>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:layout_height</w:t>
      </w:r>
      <w:proofErr w:type="spellEnd"/>
      <w:r w:rsidRPr="00F56ED3">
        <w:rPr>
          <w:color w:val="6A8759"/>
          <w:lang w:val="en-US"/>
        </w:rPr>
        <w:t>="</w:t>
      </w:r>
      <w:proofErr w:type="spellStart"/>
      <w:r w:rsidRPr="00F56ED3">
        <w:rPr>
          <w:color w:val="6A8759"/>
          <w:lang w:val="en-US"/>
        </w:rPr>
        <w:t>wrap_content</w:t>
      </w:r>
      <w:proofErr w:type="spellEnd"/>
      <w:r w:rsidRPr="00F56ED3">
        <w:rPr>
          <w:color w:val="6A8759"/>
          <w:lang w:val="en-US"/>
        </w:rPr>
        <w:t>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:text</w:t>
      </w:r>
      <w:proofErr w:type="spellEnd"/>
      <w:r w:rsidRPr="00F56ED3">
        <w:rPr>
          <w:color w:val="6A8759"/>
          <w:lang w:val="en-US"/>
        </w:rPr>
        <w:t>="</w:t>
      </w:r>
      <w:r>
        <w:rPr>
          <w:color w:val="6A8759"/>
        </w:rPr>
        <w:t>Квадрат</w:t>
      </w:r>
      <w:r w:rsidRPr="00F56ED3">
        <w:rPr>
          <w:color w:val="6A8759"/>
          <w:lang w:val="en-US"/>
        </w:rPr>
        <w:t>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:textColor</w:t>
      </w:r>
      <w:proofErr w:type="spellEnd"/>
      <w:r w:rsidRPr="00F56ED3">
        <w:rPr>
          <w:color w:val="6A8759"/>
          <w:lang w:val="en-US"/>
        </w:rPr>
        <w:t>="#FFFFFF"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:layout_constraintBottom_toBottomOf</w:t>
      </w:r>
      <w:proofErr w:type="spellEnd"/>
      <w:r w:rsidRPr="00F56ED3">
        <w:rPr>
          <w:color w:val="6A8759"/>
          <w:lang w:val="en-US"/>
        </w:rPr>
        <w:t>="@+id/</w:t>
      </w:r>
      <w:proofErr w:type="spellStart"/>
      <w:r w:rsidRPr="00F56ED3">
        <w:rPr>
          <w:color w:val="6A8759"/>
          <w:lang w:val="en-US"/>
        </w:rPr>
        <w:t>square_blue</w:t>
      </w:r>
      <w:proofErr w:type="spellEnd"/>
      <w:r w:rsidRPr="00F56ED3">
        <w:rPr>
          <w:color w:val="6A8759"/>
          <w:lang w:val="en-US"/>
        </w:rPr>
        <w:t>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:layout_constraintEnd_toEndOf</w:t>
      </w:r>
      <w:proofErr w:type="spellEnd"/>
      <w:r w:rsidRPr="00F56ED3">
        <w:rPr>
          <w:color w:val="6A8759"/>
          <w:lang w:val="en-US"/>
        </w:rPr>
        <w:t>="@+id/</w:t>
      </w:r>
      <w:proofErr w:type="spellStart"/>
      <w:r w:rsidRPr="00F56ED3">
        <w:rPr>
          <w:color w:val="6A8759"/>
          <w:lang w:val="en-US"/>
        </w:rPr>
        <w:t>square_blue</w:t>
      </w:r>
      <w:proofErr w:type="spellEnd"/>
      <w:r w:rsidRPr="00F56ED3">
        <w:rPr>
          <w:color w:val="6A8759"/>
          <w:lang w:val="en-US"/>
        </w:rPr>
        <w:t>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:layout_constraintHorizontal_bias</w:t>
      </w:r>
      <w:proofErr w:type="spellEnd"/>
      <w:r w:rsidRPr="00F56ED3">
        <w:rPr>
          <w:color w:val="6A8759"/>
          <w:lang w:val="en-US"/>
        </w:rPr>
        <w:t>="0.488"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:layout_constraintStart_toStartOf</w:t>
      </w:r>
      <w:proofErr w:type="spellEnd"/>
      <w:r w:rsidRPr="00F56ED3">
        <w:rPr>
          <w:color w:val="6A8759"/>
          <w:lang w:val="en-US"/>
        </w:rPr>
        <w:t>="@+id/</w:t>
      </w:r>
      <w:proofErr w:type="spellStart"/>
      <w:r w:rsidRPr="00F56ED3">
        <w:rPr>
          <w:color w:val="6A8759"/>
          <w:lang w:val="en-US"/>
        </w:rPr>
        <w:t>square_blue</w:t>
      </w:r>
      <w:proofErr w:type="spellEnd"/>
      <w:r w:rsidRPr="00F56ED3">
        <w:rPr>
          <w:color w:val="6A8759"/>
          <w:lang w:val="en-US"/>
        </w:rPr>
        <w:t>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:layout_constraintTop_toTopOf</w:t>
      </w:r>
      <w:proofErr w:type="spellEnd"/>
      <w:r w:rsidRPr="00F56ED3">
        <w:rPr>
          <w:color w:val="6A8759"/>
          <w:lang w:val="en-US"/>
        </w:rPr>
        <w:t>="@+id/</w:t>
      </w:r>
      <w:proofErr w:type="spellStart"/>
      <w:r w:rsidRPr="00F56ED3">
        <w:rPr>
          <w:color w:val="6A8759"/>
          <w:lang w:val="en-US"/>
        </w:rPr>
        <w:t>square_blue</w:t>
      </w:r>
      <w:proofErr w:type="spellEnd"/>
      <w:r w:rsidRPr="00F56ED3">
        <w:rPr>
          <w:color w:val="6A8759"/>
          <w:lang w:val="en-US"/>
        </w:rPr>
        <w:t>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:layout_constraintVertical_bias</w:t>
      </w:r>
      <w:proofErr w:type="spellEnd"/>
      <w:r w:rsidRPr="00F56ED3">
        <w:rPr>
          <w:color w:val="6A8759"/>
          <w:lang w:val="en-US"/>
        </w:rPr>
        <w:t xml:space="preserve">="0.504" </w:t>
      </w:r>
      <w:r w:rsidRPr="00F56ED3">
        <w:rPr>
          <w:color w:val="E8BF6A"/>
          <w:lang w:val="en-US"/>
        </w:rPr>
        <w:t>/&gt;</w:t>
      </w:r>
      <w:r w:rsidRPr="00F56ED3">
        <w:rPr>
          <w:color w:val="E8BF6A"/>
          <w:lang w:val="en-US"/>
        </w:rPr>
        <w:br/>
      </w:r>
      <w:r w:rsidRPr="00F56ED3">
        <w:rPr>
          <w:color w:val="E8BF6A"/>
          <w:lang w:val="en-US"/>
        </w:rPr>
        <w:br/>
        <w:t>&lt;/</w:t>
      </w:r>
      <w:proofErr w:type="spellStart"/>
      <w:r w:rsidRPr="00F56ED3">
        <w:rPr>
          <w:color w:val="E8BF6A"/>
          <w:lang w:val="en-US"/>
        </w:rPr>
        <w:t>androidx.constraintlayout.widget.ConstraintLayout</w:t>
      </w:r>
      <w:proofErr w:type="spellEnd"/>
      <w:r w:rsidRPr="00F56ED3">
        <w:rPr>
          <w:color w:val="E8BF6A"/>
          <w:lang w:val="en-US"/>
        </w:rPr>
        <w:t>&gt;</w:t>
      </w:r>
    </w:p>
    <w:p w:rsidR="00A65ACA" w:rsidRDefault="00A65ACA">
      <w:pPr>
        <w:rPr>
          <w:lang w:val="en-US"/>
        </w:rPr>
      </w:pPr>
    </w:p>
    <w:p w:rsidR="00F56ED3" w:rsidRDefault="00F56ED3" w:rsidP="00F56ED3">
      <w:pPr>
        <w:pStyle w:val="a4"/>
        <w:numPr>
          <w:ilvl w:val="0"/>
          <w:numId w:val="3"/>
        </w:numPr>
        <w:rPr>
          <w:lang w:val="en-US"/>
        </w:rPr>
      </w:pPr>
      <w:r w:rsidRPr="00F56ED3">
        <w:rPr>
          <w:lang w:val="en-US"/>
        </w:rPr>
        <w:lastRenderedPageBreak/>
        <w:t>Activity2.java</w:t>
      </w:r>
    </w:p>
    <w:p w:rsidR="00F56ED3" w:rsidRPr="00F56ED3" w:rsidRDefault="00F56ED3" w:rsidP="00F56ED3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F56ED3">
        <w:rPr>
          <w:color w:val="CC7832"/>
          <w:lang w:val="en-US"/>
        </w:rPr>
        <w:t xml:space="preserve">package </w:t>
      </w:r>
      <w:r w:rsidRPr="00F56ED3">
        <w:rPr>
          <w:color w:val="A9B7C6"/>
          <w:lang w:val="en-US"/>
        </w:rPr>
        <w:t>com.example.lab2</w:t>
      </w:r>
      <w:r w:rsidRPr="00F56ED3">
        <w:rPr>
          <w:color w:val="CC7832"/>
          <w:lang w:val="en-US"/>
        </w:rPr>
        <w:t>;</w:t>
      </w:r>
      <w:r w:rsidRPr="00F56ED3">
        <w:rPr>
          <w:color w:val="CC7832"/>
          <w:lang w:val="en-US"/>
        </w:rPr>
        <w:br/>
      </w:r>
      <w:r w:rsidRPr="00F56ED3">
        <w:rPr>
          <w:color w:val="CC7832"/>
          <w:lang w:val="en-US"/>
        </w:rPr>
        <w:br/>
        <w:t xml:space="preserve">import </w:t>
      </w:r>
      <w:proofErr w:type="spellStart"/>
      <w:r w:rsidRPr="00F56ED3">
        <w:rPr>
          <w:color w:val="A9B7C6"/>
          <w:lang w:val="en-US"/>
        </w:rPr>
        <w:t>androidx.appcompat.app.AppCompatActivity</w:t>
      </w:r>
      <w:proofErr w:type="spellEnd"/>
      <w:r w:rsidRPr="00F56ED3">
        <w:rPr>
          <w:color w:val="CC7832"/>
          <w:lang w:val="en-US"/>
        </w:rPr>
        <w:t>;</w:t>
      </w:r>
      <w:r w:rsidRPr="00F56ED3">
        <w:rPr>
          <w:color w:val="CC7832"/>
          <w:lang w:val="en-US"/>
        </w:rPr>
        <w:br/>
      </w:r>
      <w:r w:rsidRPr="00F56ED3">
        <w:rPr>
          <w:color w:val="CC7832"/>
          <w:lang w:val="en-US"/>
        </w:rPr>
        <w:br/>
        <w:t xml:space="preserve">import </w:t>
      </w:r>
      <w:proofErr w:type="spellStart"/>
      <w:r w:rsidRPr="00F56ED3">
        <w:rPr>
          <w:color w:val="A9B7C6"/>
          <w:lang w:val="en-US"/>
        </w:rPr>
        <w:t>android.content.Intent</w:t>
      </w:r>
      <w:proofErr w:type="spellEnd"/>
      <w:r w:rsidRPr="00F56ED3">
        <w:rPr>
          <w:color w:val="CC7832"/>
          <w:lang w:val="en-US"/>
        </w:rPr>
        <w:t>;</w:t>
      </w:r>
      <w:r w:rsidRPr="00F56ED3">
        <w:rPr>
          <w:color w:val="CC7832"/>
          <w:lang w:val="en-US"/>
        </w:rPr>
        <w:br/>
        <w:t xml:space="preserve">import </w:t>
      </w:r>
      <w:proofErr w:type="spellStart"/>
      <w:r w:rsidRPr="00F56ED3">
        <w:rPr>
          <w:color w:val="A9B7C6"/>
          <w:lang w:val="en-US"/>
        </w:rPr>
        <w:t>android.os.Bundle</w:t>
      </w:r>
      <w:proofErr w:type="spellEnd"/>
      <w:r w:rsidRPr="00F56ED3">
        <w:rPr>
          <w:color w:val="CC7832"/>
          <w:lang w:val="en-US"/>
        </w:rPr>
        <w:t>;</w:t>
      </w:r>
      <w:r w:rsidRPr="00F56ED3">
        <w:rPr>
          <w:color w:val="CC7832"/>
          <w:lang w:val="en-US"/>
        </w:rPr>
        <w:br/>
        <w:t xml:space="preserve">import </w:t>
      </w:r>
      <w:proofErr w:type="spellStart"/>
      <w:r w:rsidRPr="00F56ED3">
        <w:rPr>
          <w:color w:val="A9B7C6"/>
          <w:lang w:val="en-US"/>
        </w:rPr>
        <w:t>android.view.View</w:t>
      </w:r>
      <w:proofErr w:type="spellEnd"/>
      <w:r w:rsidRPr="00F56ED3">
        <w:rPr>
          <w:color w:val="CC7832"/>
          <w:lang w:val="en-US"/>
        </w:rPr>
        <w:t>;</w:t>
      </w:r>
      <w:r w:rsidRPr="00F56ED3">
        <w:rPr>
          <w:color w:val="CC7832"/>
          <w:lang w:val="en-US"/>
        </w:rPr>
        <w:br/>
      </w:r>
      <w:r w:rsidRPr="00F56ED3">
        <w:rPr>
          <w:color w:val="CC7832"/>
          <w:lang w:val="en-US"/>
        </w:rPr>
        <w:br/>
        <w:t xml:space="preserve">public class </w:t>
      </w:r>
      <w:r w:rsidRPr="00F56ED3">
        <w:rPr>
          <w:color w:val="A9B7C6"/>
          <w:lang w:val="en-US"/>
        </w:rPr>
        <w:t xml:space="preserve">Activity2 </w:t>
      </w:r>
      <w:r w:rsidRPr="00F56ED3">
        <w:rPr>
          <w:color w:val="CC7832"/>
          <w:lang w:val="en-US"/>
        </w:rPr>
        <w:t xml:space="preserve">extends </w:t>
      </w:r>
      <w:proofErr w:type="spellStart"/>
      <w:r w:rsidRPr="00F56ED3">
        <w:rPr>
          <w:color w:val="A9B7C6"/>
          <w:lang w:val="en-US"/>
        </w:rPr>
        <w:t>AppCompatActivity</w:t>
      </w:r>
      <w:proofErr w:type="spellEnd"/>
      <w:r w:rsidRPr="00F56ED3">
        <w:rPr>
          <w:color w:val="A9B7C6"/>
          <w:lang w:val="en-US"/>
        </w:rPr>
        <w:t xml:space="preserve"> {</w:t>
      </w:r>
      <w:r w:rsidRPr="00F56ED3">
        <w:rPr>
          <w:color w:val="A9B7C6"/>
          <w:lang w:val="en-US"/>
        </w:rPr>
        <w:br/>
      </w:r>
      <w:r w:rsidRPr="00F56ED3">
        <w:rPr>
          <w:color w:val="A9B7C6"/>
          <w:lang w:val="en-US"/>
        </w:rPr>
        <w:br/>
        <w:t xml:space="preserve">    </w:t>
      </w:r>
      <w:r w:rsidRPr="00F56ED3">
        <w:rPr>
          <w:color w:val="BBB529"/>
          <w:lang w:val="en-US"/>
        </w:rPr>
        <w:t>@Override</w:t>
      </w:r>
      <w:r w:rsidRPr="00F56ED3">
        <w:rPr>
          <w:color w:val="BBB529"/>
          <w:lang w:val="en-US"/>
        </w:rPr>
        <w:br/>
        <w:t xml:space="preserve">    </w:t>
      </w:r>
      <w:r w:rsidRPr="00F56ED3">
        <w:rPr>
          <w:color w:val="CC7832"/>
          <w:lang w:val="en-US"/>
        </w:rPr>
        <w:t xml:space="preserve">protected void </w:t>
      </w:r>
      <w:proofErr w:type="spellStart"/>
      <w:r w:rsidRPr="00F56ED3">
        <w:rPr>
          <w:color w:val="FFC66D"/>
          <w:lang w:val="en-US"/>
        </w:rPr>
        <w:t>onCreate</w:t>
      </w:r>
      <w:proofErr w:type="spellEnd"/>
      <w:r w:rsidRPr="00F56ED3">
        <w:rPr>
          <w:color w:val="A9B7C6"/>
          <w:lang w:val="en-US"/>
        </w:rPr>
        <w:t xml:space="preserve">(Bundle </w:t>
      </w:r>
      <w:proofErr w:type="spellStart"/>
      <w:r w:rsidRPr="00F56ED3">
        <w:rPr>
          <w:color w:val="A9B7C6"/>
          <w:lang w:val="en-US"/>
        </w:rPr>
        <w:t>savedInstanceState</w:t>
      </w:r>
      <w:proofErr w:type="spellEnd"/>
      <w:r w:rsidRPr="00F56ED3">
        <w:rPr>
          <w:color w:val="A9B7C6"/>
          <w:lang w:val="en-US"/>
        </w:rPr>
        <w:t>) {</w:t>
      </w:r>
      <w:r w:rsidRPr="00F56ED3">
        <w:rPr>
          <w:color w:val="A9B7C6"/>
          <w:lang w:val="en-US"/>
        </w:rPr>
        <w:br/>
        <w:t xml:space="preserve">        </w:t>
      </w:r>
      <w:proofErr w:type="spellStart"/>
      <w:r w:rsidRPr="00F56ED3">
        <w:rPr>
          <w:color w:val="CC7832"/>
          <w:lang w:val="en-US"/>
        </w:rPr>
        <w:t>super</w:t>
      </w:r>
      <w:r w:rsidRPr="00F56ED3">
        <w:rPr>
          <w:color w:val="A9B7C6"/>
          <w:lang w:val="en-US"/>
        </w:rPr>
        <w:t>.onCreate</w:t>
      </w:r>
      <w:proofErr w:type="spellEnd"/>
      <w:r w:rsidRPr="00F56ED3">
        <w:rPr>
          <w:color w:val="A9B7C6"/>
          <w:lang w:val="en-US"/>
        </w:rPr>
        <w:t>(</w:t>
      </w:r>
      <w:proofErr w:type="spellStart"/>
      <w:r w:rsidRPr="00F56ED3">
        <w:rPr>
          <w:color w:val="A9B7C6"/>
          <w:lang w:val="en-US"/>
        </w:rPr>
        <w:t>savedInstanceState</w:t>
      </w:r>
      <w:proofErr w:type="spellEnd"/>
      <w:r w:rsidRPr="00F56ED3">
        <w:rPr>
          <w:color w:val="A9B7C6"/>
          <w:lang w:val="en-US"/>
        </w:rPr>
        <w:t>)</w:t>
      </w:r>
      <w:r w:rsidRPr="00F56ED3">
        <w:rPr>
          <w:color w:val="CC7832"/>
          <w:lang w:val="en-US"/>
        </w:rPr>
        <w:t>;</w:t>
      </w:r>
      <w:r w:rsidRPr="00F56ED3">
        <w:rPr>
          <w:color w:val="CC7832"/>
          <w:lang w:val="en-US"/>
        </w:rPr>
        <w:br/>
        <w:t xml:space="preserve">        </w:t>
      </w:r>
      <w:proofErr w:type="spellStart"/>
      <w:r w:rsidRPr="00F56ED3">
        <w:rPr>
          <w:color w:val="A9B7C6"/>
          <w:lang w:val="en-US"/>
        </w:rPr>
        <w:t>setContentView</w:t>
      </w:r>
      <w:proofErr w:type="spellEnd"/>
      <w:r w:rsidRPr="00F56ED3">
        <w:rPr>
          <w:color w:val="A9B7C6"/>
          <w:lang w:val="en-US"/>
        </w:rPr>
        <w:t>(R.layout.</w:t>
      </w:r>
      <w:r w:rsidRPr="00F56ED3">
        <w:rPr>
          <w:i/>
          <w:iCs/>
          <w:color w:val="9876AA"/>
          <w:lang w:val="en-US"/>
        </w:rPr>
        <w:t>activity_2</w:t>
      </w:r>
      <w:r w:rsidRPr="00F56ED3">
        <w:rPr>
          <w:color w:val="A9B7C6"/>
          <w:lang w:val="en-US"/>
        </w:rPr>
        <w:t>)</w:t>
      </w:r>
      <w:r w:rsidRPr="00F56ED3">
        <w:rPr>
          <w:color w:val="CC7832"/>
          <w:lang w:val="en-US"/>
        </w:rPr>
        <w:t>;</w:t>
      </w:r>
      <w:r w:rsidRPr="00F56ED3">
        <w:rPr>
          <w:color w:val="CC7832"/>
          <w:lang w:val="en-US"/>
        </w:rPr>
        <w:br/>
        <w:t xml:space="preserve">    </w:t>
      </w:r>
      <w:r w:rsidRPr="00F56ED3">
        <w:rPr>
          <w:color w:val="A9B7C6"/>
          <w:lang w:val="en-US"/>
        </w:rPr>
        <w:t>}</w:t>
      </w:r>
      <w:r w:rsidRPr="00F56ED3">
        <w:rPr>
          <w:color w:val="A9B7C6"/>
          <w:lang w:val="en-US"/>
        </w:rPr>
        <w:br/>
        <w:t xml:space="preserve">    </w:t>
      </w:r>
      <w:r w:rsidRPr="00F56ED3">
        <w:rPr>
          <w:color w:val="CC7832"/>
          <w:lang w:val="en-US"/>
        </w:rPr>
        <w:t xml:space="preserve">public void </w:t>
      </w:r>
      <w:proofErr w:type="spellStart"/>
      <w:r w:rsidRPr="00F56ED3">
        <w:rPr>
          <w:color w:val="FFC66D"/>
          <w:lang w:val="en-US"/>
        </w:rPr>
        <w:t>NextActivity</w:t>
      </w:r>
      <w:proofErr w:type="spellEnd"/>
      <w:r w:rsidRPr="00F56ED3">
        <w:rPr>
          <w:color w:val="A9B7C6"/>
          <w:lang w:val="en-US"/>
        </w:rPr>
        <w:t>(View v)</w:t>
      </w:r>
      <w:r w:rsidRPr="00F56ED3">
        <w:rPr>
          <w:color w:val="A9B7C6"/>
          <w:lang w:val="en-US"/>
        </w:rPr>
        <w:br/>
        <w:t xml:space="preserve">    {</w:t>
      </w:r>
      <w:r w:rsidRPr="00F56ED3">
        <w:rPr>
          <w:color w:val="A9B7C6"/>
          <w:lang w:val="en-US"/>
        </w:rPr>
        <w:br/>
        <w:t xml:space="preserve">        </w:t>
      </w:r>
      <w:proofErr w:type="spellStart"/>
      <w:r w:rsidRPr="00F56ED3">
        <w:rPr>
          <w:color w:val="A9B7C6"/>
          <w:lang w:val="en-US"/>
        </w:rPr>
        <w:t>startActivity</w:t>
      </w:r>
      <w:proofErr w:type="spellEnd"/>
      <w:r w:rsidRPr="00F56ED3">
        <w:rPr>
          <w:color w:val="A9B7C6"/>
          <w:lang w:val="en-US"/>
        </w:rPr>
        <w:t>(</w:t>
      </w:r>
      <w:r w:rsidRPr="00F56ED3">
        <w:rPr>
          <w:color w:val="CC7832"/>
          <w:lang w:val="en-US"/>
        </w:rPr>
        <w:t xml:space="preserve">new </w:t>
      </w:r>
      <w:r w:rsidRPr="00F56ED3">
        <w:rPr>
          <w:color w:val="A9B7C6"/>
          <w:lang w:val="en-US"/>
        </w:rPr>
        <w:t>Intent(</w:t>
      </w:r>
      <w:r w:rsidRPr="00F56ED3">
        <w:rPr>
          <w:color w:val="CC7832"/>
          <w:lang w:val="en-US"/>
        </w:rPr>
        <w:t xml:space="preserve">this, </w:t>
      </w:r>
      <w:r w:rsidRPr="00F56ED3">
        <w:rPr>
          <w:color w:val="A9B7C6"/>
          <w:lang w:val="en-US"/>
        </w:rPr>
        <w:t>Activity3.</w:t>
      </w:r>
      <w:r w:rsidRPr="00F56ED3">
        <w:rPr>
          <w:color w:val="CC7832"/>
          <w:lang w:val="en-US"/>
        </w:rPr>
        <w:t>class</w:t>
      </w:r>
      <w:r w:rsidRPr="00F56ED3">
        <w:rPr>
          <w:color w:val="A9B7C6"/>
          <w:lang w:val="en-US"/>
        </w:rPr>
        <w:t>))</w:t>
      </w:r>
      <w:r w:rsidRPr="00F56ED3">
        <w:rPr>
          <w:color w:val="CC7832"/>
          <w:lang w:val="en-US"/>
        </w:rPr>
        <w:t>;</w:t>
      </w:r>
      <w:r w:rsidRPr="00F56ED3">
        <w:rPr>
          <w:color w:val="CC7832"/>
          <w:lang w:val="en-US"/>
        </w:rPr>
        <w:br/>
        <w:t xml:space="preserve">    </w:t>
      </w:r>
      <w:r w:rsidRPr="00F56ED3">
        <w:rPr>
          <w:color w:val="A9B7C6"/>
          <w:lang w:val="en-US"/>
        </w:rPr>
        <w:t>}</w:t>
      </w:r>
      <w:r w:rsidRPr="00F56ED3">
        <w:rPr>
          <w:color w:val="A9B7C6"/>
          <w:lang w:val="en-US"/>
        </w:rPr>
        <w:br/>
        <w:t xml:space="preserve">    </w:t>
      </w:r>
      <w:r w:rsidRPr="00F56ED3">
        <w:rPr>
          <w:color w:val="CC7832"/>
          <w:lang w:val="en-US"/>
        </w:rPr>
        <w:t xml:space="preserve">public void </w:t>
      </w:r>
      <w:proofErr w:type="spellStart"/>
      <w:r w:rsidRPr="00F56ED3">
        <w:rPr>
          <w:color w:val="FFC66D"/>
          <w:lang w:val="en-US"/>
        </w:rPr>
        <w:t>PrevActivity</w:t>
      </w:r>
      <w:proofErr w:type="spellEnd"/>
      <w:r w:rsidRPr="00F56ED3">
        <w:rPr>
          <w:color w:val="A9B7C6"/>
          <w:lang w:val="en-US"/>
        </w:rPr>
        <w:t>(View v)</w:t>
      </w:r>
      <w:r w:rsidRPr="00F56ED3">
        <w:rPr>
          <w:color w:val="A9B7C6"/>
          <w:lang w:val="en-US"/>
        </w:rPr>
        <w:br/>
        <w:t xml:space="preserve">    {</w:t>
      </w:r>
      <w:r w:rsidRPr="00F56ED3">
        <w:rPr>
          <w:color w:val="A9B7C6"/>
          <w:lang w:val="en-US"/>
        </w:rPr>
        <w:br/>
        <w:t xml:space="preserve">        </w:t>
      </w:r>
      <w:proofErr w:type="spellStart"/>
      <w:r w:rsidRPr="00F56ED3">
        <w:rPr>
          <w:color w:val="A9B7C6"/>
          <w:lang w:val="en-US"/>
        </w:rPr>
        <w:t>startActivity</w:t>
      </w:r>
      <w:proofErr w:type="spellEnd"/>
      <w:r w:rsidRPr="00F56ED3">
        <w:rPr>
          <w:color w:val="A9B7C6"/>
          <w:lang w:val="en-US"/>
        </w:rPr>
        <w:t>(</w:t>
      </w:r>
      <w:r w:rsidRPr="00F56ED3">
        <w:rPr>
          <w:color w:val="CC7832"/>
          <w:lang w:val="en-US"/>
        </w:rPr>
        <w:t xml:space="preserve">new </w:t>
      </w:r>
      <w:r w:rsidRPr="00F56ED3">
        <w:rPr>
          <w:color w:val="A9B7C6"/>
          <w:lang w:val="en-US"/>
        </w:rPr>
        <w:t>Intent(</w:t>
      </w:r>
      <w:r w:rsidRPr="00F56ED3">
        <w:rPr>
          <w:color w:val="CC7832"/>
          <w:lang w:val="en-US"/>
        </w:rPr>
        <w:t xml:space="preserve">this, </w:t>
      </w:r>
      <w:proofErr w:type="spellStart"/>
      <w:r w:rsidRPr="00F56ED3">
        <w:rPr>
          <w:color w:val="A9B7C6"/>
          <w:lang w:val="en-US"/>
        </w:rPr>
        <w:t>MainActivity.</w:t>
      </w:r>
      <w:r w:rsidRPr="00F56ED3">
        <w:rPr>
          <w:color w:val="CC7832"/>
          <w:lang w:val="en-US"/>
        </w:rPr>
        <w:t>class</w:t>
      </w:r>
      <w:proofErr w:type="spellEnd"/>
      <w:r w:rsidRPr="00F56ED3">
        <w:rPr>
          <w:color w:val="A9B7C6"/>
          <w:lang w:val="en-US"/>
        </w:rPr>
        <w:t>))</w:t>
      </w:r>
      <w:r w:rsidRPr="00F56ED3">
        <w:rPr>
          <w:color w:val="CC7832"/>
          <w:lang w:val="en-US"/>
        </w:rPr>
        <w:t>;</w:t>
      </w:r>
      <w:r w:rsidRPr="00F56ED3">
        <w:rPr>
          <w:color w:val="CC7832"/>
          <w:lang w:val="en-US"/>
        </w:rPr>
        <w:br/>
        <w:t xml:space="preserve">    </w:t>
      </w:r>
      <w:r w:rsidRPr="00F56ED3">
        <w:rPr>
          <w:color w:val="A9B7C6"/>
          <w:lang w:val="en-US"/>
        </w:rPr>
        <w:t>}</w:t>
      </w:r>
      <w:r w:rsidRPr="00F56ED3">
        <w:rPr>
          <w:color w:val="A9B7C6"/>
          <w:lang w:val="en-US"/>
        </w:rPr>
        <w:br/>
        <w:t>}</w:t>
      </w:r>
    </w:p>
    <w:p w:rsidR="00F56ED3" w:rsidRDefault="00F56ED3" w:rsidP="00F56ED3">
      <w:pPr>
        <w:pStyle w:val="a4"/>
        <w:rPr>
          <w:lang w:val="en-US"/>
        </w:rPr>
      </w:pPr>
    </w:p>
    <w:p w:rsidR="00F56ED3" w:rsidRDefault="00F56ED3" w:rsidP="00F56ED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activity_2.xml</w:t>
      </w:r>
    </w:p>
    <w:p w:rsidR="00F56ED3" w:rsidRPr="00F56ED3" w:rsidRDefault="00F56ED3" w:rsidP="00F56ED3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F56ED3">
        <w:rPr>
          <w:color w:val="E8BF6A"/>
          <w:lang w:val="en-US"/>
        </w:rPr>
        <w:t>&lt;?</w:t>
      </w:r>
      <w:r w:rsidRPr="00F56ED3">
        <w:rPr>
          <w:color w:val="BABABA"/>
          <w:lang w:val="en-US"/>
        </w:rPr>
        <w:t>xml version</w:t>
      </w:r>
      <w:r w:rsidRPr="00F56ED3">
        <w:rPr>
          <w:color w:val="6A8759"/>
          <w:lang w:val="en-US"/>
        </w:rPr>
        <w:t xml:space="preserve">="1.0" </w:t>
      </w:r>
      <w:r w:rsidRPr="00F56ED3">
        <w:rPr>
          <w:color w:val="BABABA"/>
          <w:lang w:val="en-US"/>
        </w:rPr>
        <w:t>encoding</w:t>
      </w:r>
      <w:r w:rsidRPr="00F56ED3">
        <w:rPr>
          <w:color w:val="6A8759"/>
          <w:lang w:val="en-US"/>
        </w:rPr>
        <w:t>="utf-8"</w:t>
      </w:r>
      <w:r w:rsidRPr="00F56ED3">
        <w:rPr>
          <w:color w:val="E8BF6A"/>
          <w:lang w:val="en-US"/>
        </w:rPr>
        <w:t>?&gt;</w:t>
      </w:r>
      <w:r w:rsidRPr="00F56ED3">
        <w:rPr>
          <w:color w:val="E8BF6A"/>
          <w:lang w:val="en-US"/>
        </w:rPr>
        <w:br/>
        <w:t>&lt;</w:t>
      </w:r>
      <w:proofErr w:type="spellStart"/>
      <w:r w:rsidRPr="00F56ED3">
        <w:rPr>
          <w:color w:val="E8BF6A"/>
          <w:lang w:val="en-US"/>
        </w:rPr>
        <w:t>androidx.constraintlayout.widget.ConstraintLayout</w:t>
      </w:r>
      <w:proofErr w:type="spellEnd"/>
      <w:r w:rsidRPr="00F56ED3">
        <w:rPr>
          <w:color w:val="E8BF6A"/>
          <w:lang w:val="en-US"/>
        </w:rPr>
        <w:t xml:space="preserve"> </w:t>
      </w:r>
      <w:proofErr w:type="spellStart"/>
      <w:r w:rsidRPr="00F56ED3">
        <w:rPr>
          <w:color w:val="BABABA"/>
          <w:lang w:val="en-US"/>
        </w:rPr>
        <w:t>xmlns:</w:t>
      </w:r>
      <w:r w:rsidRPr="00F56ED3">
        <w:rPr>
          <w:color w:val="9876AA"/>
          <w:lang w:val="en-US"/>
        </w:rPr>
        <w:t>android</w:t>
      </w:r>
      <w:proofErr w:type="spellEnd"/>
      <w:r w:rsidRPr="00F56ED3">
        <w:rPr>
          <w:color w:val="6A8759"/>
          <w:lang w:val="en-US"/>
        </w:rPr>
        <w:t>="http://schemas.android.com/</w:t>
      </w:r>
      <w:proofErr w:type="spellStart"/>
      <w:r w:rsidRPr="00F56ED3">
        <w:rPr>
          <w:color w:val="6A8759"/>
          <w:lang w:val="en-US"/>
        </w:rPr>
        <w:t>apk</w:t>
      </w:r>
      <w:proofErr w:type="spellEnd"/>
      <w:r w:rsidRPr="00F56ED3">
        <w:rPr>
          <w:color w:val="6A8759"/>
          <w:lang w:val="en-US"/>
        </w:rPr>
        <w:t>/res/android"</w:t>
      </w:r>
      <w:r w:rsidRPr="00F56ED3">
        <w:rPr>
          <w:color w:val="6A8759"/>
          <w:lang w:val="en-US"/>
        </w:rPr>
        <w:br/>
        <w:t xml:space="preserve">    </w:t>
      </w:r>
      <w:proofErr w:type="spellStart"/>
      <w:r w:rsidRPr="00F56ED3">
        <w:rPr>
          <w:color w:val="BABABA"/>
          <w:lang w:val="en-US"/>
        </w:rPr>
        <w:t>xmlns:</w:t>
      </w:r>
      <w:r w:rsidRPr="00F56ED3">
        <w:rPr>
          <w:color w:val="9876AA"/>
          <w:lang w:val="en-US"/>
        </w:rPr>
        <w:t>app</w:t>
      </w:r>
      <w:proofErr w:type="spellEnd"/>
      <w:r w:rsidRPr="00F56ED3">
        <w:rPr>
          <w:color w:val="6A8759"/>
          <w:lang w:val="en-US"/>
        </w:rPr>
        <w:t>="http://schemas.android.com/</w:t>
      </w:r>
      <w:proofErr w:type="spellStart"/>
      <w:r w:rsidRPr="00F56ED3">
        <w:rPr>
          <w:color w:val="6A8759"/>
          <w:lang w:val="en-US"/>
        </w:rPr>
        <w:t>apk</w:t>
      </w:r>
      <w:proofErr w:type="spellEnd"/>
      <w:r w:rsidRPr="00F56ED3">
        <w:rPr>
          <w:color w:val="6A8759"/>
          <w:lang w:val="en-US"/>
        </w:rPr>
        <w:t>/res-auto"</w:t>
      </w:r>
      <w:r w:rsidRPr="00F56ED3">
        <w:rPr>
          <w:color w:val="6A8759"/>
          <w:lang w:val="en-US"/>
        </w:rPr>
        <w:br/>
        <w:t xml:space="preserve">    </w:t>
      </w:r>
      <w:proofErr w:type="spellStart"/>
      <w:r w:rsidRPr="00F56ED3">
        <w:rPr>
          <w:color w:val="BABABA"/>
          <w:lang w:val="en-US"/>
        </w:rPr>
        <w:t>xmlns:</w:t>
      </w:r>
      <w:r w:rsidRPr="00F56ED3">
        <w:rPr>
          <w:color w:val="9876AA"/>
          <w:lang w:val="en-US"/>
        </w:rPr>
        <w:t>tools</w:t>
      </w:r>
      <w:proofErr w:type="spellEnd"/>
      <w:r w:rsidRPr="00F56ED3">
        <w:rPr>
          <w:color w:val="6A8759"/>
          <w:lang w:val="en-US"/>
        </w:rPr>
        <w:t>="http://schemas.android.com/tools"</w:t>
      </w:r>
      <w:r w:rsidRPr="00F56ED3">
        <w:rPr>
          <w:color w:val="6A8759"/>
          <w:lang w:val="en-US"/>
        </w:rPr>
        <w:br/>
        <w:t xml:space="preserve">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:layout_width</w:t>
      </w:r>
      <w:proofErr w:type="spellEnd"/>
      <w:r w:rsidRPr="00F56ED3">
        <w:rPr>
          <w:color w:val="6A8759"/>
          <w:lang w:val="en-US"/>
        </w:rPr>
        <w:t>="</w:t>
      </w:r>
      <w:proofErr w:type="spellStart"/>
      <w:r w:rsidRPr="00F56ED3">
        <w:rPr>
          <w:color w:val="6A8759"/>
          <w:lang w:val="en-US"/>
        </w:rPr>
        <w:t>match_parent</w:t>
      </w:r>
      <w:proofErr w:type="spellEnd"/>
      <w:r w:rsidRPr="00F56ED3">
        <w:rPr>
          <w:color w:val="6A8759"/>
          <w:lang w:val="en-US"/>
        </w:rPr>
        <w:t>"</w:t>
      </w:r>
      <w:r w:rsidRPr="00F56ED3">
        <w:rPr>
          <w:color w:val="6A8759"/>
          <w:lang w:val="en-US"/>
        </w:rPr>
        <w:br/>
        <w:t xml:space="preserve">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:layout_height</w:t>
      </w:r>
      <w:proofErr w:type="spellEnd"/>
      <w:r w:rsidRPr="00F56ED3">
        <w:rPr>
          <w:color w:val="6A8759"/>
          <w:lang w:val="en-US"/>
        </w:rPr>
        <w:t>="</w:t>
      </w:r>
      <w:proofErr w:type="spellStart"/>
      <w:r w:rsidRPr="00F56ED3">
        <w:rPr>
          <w:color w:val="6A8759"/>
          <w:lang w:val="en-US"/>
        </w:rPr>
        <w:t>match_parent</w:t>
      </w:r>
      <w:proofErr w:type="spellEnd"/>
      <w:r w:rsidRPr="00F56ED3">
        <w:rPr>
          <w:color w:val="6A8759"/>
          <w:lang w:val="en-US"/>
        </w:rPr>
        <w:t>"</w:t>
      </w:r>
      <w:r w:rsidRPr="00F56ED3">
        <w:rPr>
          <w:color w:val="6A8759"/>
          <w:lang w:val="en-US"/>
        </w:rPr>
        <w:br/>
        <w:t xml:space="preserve">    </w:t>
      </w:r>
      <w:proofErr w:type="spellStart"/>
      <w:r w:rsidRPr="00F56ED3">
        <w:rPr>
          <w:color w:val="9876AA"/>
          <w:lang w:val="en-US"/>
        </w:rPr>
        <w:t>tools</w:t>
      </w:r>
      <w:r w:rsidRPr="00F56ED3">
        <w:rPr>
          <w:color w:val="BABABA"/>
          <w:lang w:val="en-US"/>
        </w:rPr>
        <w:t>:context</w:t>
      </w:r>
      <w:proofErr w:type="spellEnd"/>
      <w:r w:rsidRPr="00F56ED3">
        <w:rPr>
          <w:color w:val="6A8759"/>
          <w:lang w:val="en-US"/>
        </w:rPr>
        <w:t>=".Activity2"</w:t>
      </w:r>
      <w:r w:rsidRPr="00F56ED3">
        <w:rPr>
          <w:color w:val="E8BF6A"/>
          <w:lang w:val="en-US"/>
        </w:rPr>
        <w:t>&gt;</w:t>
      </w:r>
      <w:r w:rsidRPr="00F56ED3">
        <w:rPr>
          <w:color w:val="E8BF6A"/>
          <w:lang w:val="en-US"/>
        </w:rPr>
        <w:br/>
      </w:r>
      <w:r w:rsidRPr="00F56ED3">
        <w:rPr>
          <w:color w:val="E8BF6A"/>
          <w:lang w:val="en-US"/>
        </w:rPr>
        <w:br/>
        <w:t xml:space="preserve">    &lt;</w:t>
      </w:r>
      <w:proofErr w:type="spellStart"/>
      <w:r w:rsidRPr="00F56ED3">
        <w:rPr>
          <w:color w:val="E8BF6A"/>
          <w:lang w:val="en-US"/>
        </w:rPr>
        <w:t>TextView</w:t>
      </w:r>
      <w:proofErr w:type="spellEnd"/>
      <w:r w:rsidRPr="00F56ED3">
        <w:rPr>
          <w:color w:val="E8BF6A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:id</w:t>
      </w:r>
      <w:proofErr w:type="spellEnd"/>
      <w:r w:rsidRPr="00F56ED3">
        <w:rPr>
          <w:color w:val="6A8759"/>
          <w:lang w:val="en-US"/>
        </w:rPr>
        <w:t>="@+id/header"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:layout_width</w:t>
      </w:r>
      <w:proofErr w:type="spellEnd"/>
      <w:r w:rsidRPr="00F56ED3">
        <w:rPr>
          <w:color w:val="6A8759"/>
          <w:lang w:val="en-US"/>
        </w:rPr>
        <w:t>="</w:t>
      </w:r>
      <w:proofErr w:type="spellStart"/>
      <w:r w:rsidRPr="00F56ED3">
        <w:rPr>
          <w:color w:val="6A8759"/>
          <w:lang w:val="en-US"/>
        </w:rPr>
        <w:t>wrap_content</w:t>
      </w:r>
      <w:proofErr w:type="spellEnd"/>
      <w:r w:rsidRPr="00F56ED3">
        <w:rPr>
          <w:color w:val="6A8759"/>
          <w:lang w:val="en-US"/>
        </w:rPr>
        <w:t>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:layout_height</w:t>
      </w:r>
      <w:proofErr w:type="spellEnd"/>
      <w:r w:rsidRPr="00F56ED3">
        <w:rPr>
          <w:color w:val="6A8759"/>
          <w:lang w:val="en-US"/>
        </w:rPr>
        <w:t>="</w:t>
      </w:r>
      <w:proofErr w:type="spellStart"/>
      <w:r w:rsidRPr="00F56ED3">
        <w:rPr>
          <w:color w:val="6A8759"/>
          <w:lang w:val="en-US"/>
        </w:rPr>
        <w:t>wrap_content</w:t>
      </w:r>
      <w:proofErr w:type="spellEnd"/>
      <w:r w:rsidRPr="00F56ED3">
        <w:rPr>
          <w:color w:val="6A8759"/>
          <w:lang w:val="en-US"/>
        </w:rPr>
        <w:t>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:layout_marginTop</w:t>
      </w:r>
      <w:proofErr w:type="spellEnd"/>
      <w:r w:rsidRPr="00F56ED3">
        <w:rPr>
          <w:color w:val="6A8759"/>
          <w:lang w:val="en-US"/>
        </w:rPr>
        <w:t>="24dp"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:alpha</w:t>
      </w:r>
      <w:proofErr w:type="spellEnd"/>
      <w:r w:rsidRPr="00F56ED3">
        <w:rPr>
          <w:color w:val="6A8759"/>
          <w:lang w:val="en-US"/>
        </w:rPr>
        <w:t>="1"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:background</w:t>
      </w:r>
      <w:proofErr w:type="spellEnd"/>
      <w:r w:rsidRPr="00F56ED3">
        <w:rPr>
          <w:color w:val="6A8759"/>
          <w:lang w:val="en-US"/>
        </w:rPr>
        <w:t>="#00FFFFFF"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:text</w:t>
      </w:r>
      <w:proofErr w:type="spellEnd"/>
      <w:r w:rsidRPr="00F56ED3">
        <w:rPr>
          <w:color w:val="6A8759"/>
          <w:lang w:val="en-US"/>
        </w:rPr>
        <w:t>="Row/Column"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:textColor</w:t>
      </w:r>
      <w:proofErr w:type="spellEnd"/>
      <w:r w:rsidRPr="00F56ED3">
        <w:rPr>
          <w:color w:val="6A8759"/>
          <w:lang w:val="en-US"/>
        </w:rPr>
        <w:t>="#000000"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:textSize</w:t>
      </w:r>
      <w:proofErr w:type="spellEnd"/>
      <w:r w:rsidRPr="00F56ED3">
        <w:rPr>
          <w:color w:val="6A8759"/>
          <w:lang w:val="en-US"/>
        </w:rPr>
        <w:t>="48sp"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:layout_constraintEnd_toEndOf</w:t>
      </w:r>
      <w:proofErr w:type="spellEnd"/>
      <w:r w:rsidRPr="00F56ED3">
        <w:rPr>
          <w:color w:val="6A8759"/>
          <w:lang w:val="en-US"/>
        </w:rPr>
        <w:t>="parent"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:layout_constraintHorizontal_bias</w:t>
      </w:r>
      <w:proofErr w:type="spellEnd"/>
      <w:r w:rsidRPr="00F56ED3">
        <w:rPr>
          <w:color w:val="6A8759"/>
          <w:lang w:val="en-US"/>
        </w:rPr>
        <w:t>="0.462"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:layout_constraintStart_toStartOf</w:t>
      </w:r>
      <w:proofErr w:type="spellEnd"/>
      <w:r w:rsidRPr="00F56ED3">
        <w:rPr>
          <w:color w:val="6A8759"/>
          <w:lang w:val="en-US"/>
        </w:rPr>
        <w:t>="parent"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:layout_constraintTop_toTopOf</w:t>
      </w:r>
      <w:proofErr w:type="spellEnd"/>
      <w:r w:rsidRPr="00F56ED3">
        <w:rPr>
          <w:color w:val="6A8759"/>
          <w:lang w:val="en-US"/>
        </w:rPr>
        <w:t xml:space="preserve">="parent" </w:t>
      </w:r>
      <w:r w:rsidRPr="00F56ED3">
        <w:rPr>
          <w:color w:val="E8BF6A"/>
          <w:lang w:val="en-US"/>
        </w:rPr>
        <w:t>/&gt;</w:t>
      </w:r>
      <w:r w:rsidRPr="00F56ED3">
        <w:rPr>
          <w:color w:val="E8BF6A"/>
          <w:lang w:val="en-US"/>
        </w:rPr>
        <w:br/>
      </w:r>
      <w:r w:rsidRPr="00F56ED3">
        <w:rPr>
          <w:color w:val="E8BF6A"/>
          <w:lang w:val="en-US"/>
        </w:rPr>
        <w:br/>
        <w:t xml:space="preserve">    &lt;Button</w:t>
      </w:r>
      <w:r w:rsidRPr="00F56ED3">
        <w:rPr>
          <w:color w:val="E8BF6A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:id</w:t>
      </w:r>
      <w:proofErr w:type="spellEnd"/>
      <w:r w:rsidRPr="00F56ED3">
        <w:rPr>
          <w:color w:val="6A8759"/>
          <w:lang w:val="en-US"/>
        </w:rPr>
        <w:t>="@+id/next2"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:layout_width</w:t>
      </w:r>
      <w:proofErr w:type="spellEnd"/>
      <w:r w:rsidRPr="00F56ED3">
        <w:rPr>
          <w:color w:val="6A8759"/>
          <w:lang w:val="en-US"/>
        </w:rPr>
        <w:t>="</w:t>
      </w:r>
      <w:proofErr w:type="spellStart"/>
      <w:r w:rsidRPr="00F56ED3">
        <w:rPr>
          <w:color w:val="6A8759"/>
          <w:lang w:val="en-US"/>
        </w:rPr>
        <w:t>wrap_content</w:t>
      </w:r>
      <w:proofErr w:type="spellEnd"/>
      <w:r w:rsidRPr="00F56ED3">
        <w:rPr>
          <w:color w:val="6A8759"/>
          <w:lang w:val="en-US"/>
        </w:rPr>
        <w:t>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:layout_height</w:t>
      </w:r>
      <w:proofErr w:type="spellEnd"/>
      <w:r w:rsidRPr="00F56ED3">
        <w:rPr>
          <w:color w:val="6A8759"/>
          <w:lang w:val="en-US"/>
        </w:rPr>
        <w:t>="</w:t>
      </w:r>
      <w:proofErr w:type="spellStart"/>
      <w:r w:rsidRPr="00F56ED3">
        <w:rPr>
          <w:color w:val="6A8759"/>
          <w:lang w:val="en-US"/>
        </w:rPr>
        <w:t>wrap_content</w:t>
      </w:r>
      <w:proofErr w:type="spellEnd"/>
      <w:r w:rsidRPr="00F56ED3">
        <w:rPr>
          <w:color w:val="6A8759"/>
          <w:lang w:val="en-US"/>
        </w:rPr>
        <w:t>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:layout_marginEnd</w:t>
      </w:r>
      <w:proofErr w:type="spellEnd"/>
      <w:r w:rsidRPr="00F56ED3">
        <w:rPr>
          <w:color w:val="6A8759"/>
          <w:lang w:val="en-US"/>
        </w:rPr>
        <w:t>="28dp"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:layout_marginBottom</w:t>
      </w:r>
      <w:proofErr w:type="spellEnd"/>
      <w:r w:rsidRPr="00F56ED3">
        <w:rPr>
          <w:color w:val="6A8759"/>
          <w:lang w:val="en-US"/>
        </w:rPr>
        <w:t>="16dp"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:onClick</w:t>
      </w:r>
      <w:proofErr w:type="spellEnd"/>
      <w:r w:rsidRPr="00F56ED3">
        <w:rPr>
          <w:color w:val="6A8759"/>
          <w:lang w:val="en-US"/>
        </w:rPr>
        <w:t>="</w:t>
      </w:r>
      <w:proofErr w:type="spellStart"/>
      <w:r w:rsidRPr="00F56ED3">
        <w:rPr>
          <w:color w:val="6A8759"/>
          <w:lang w:val="en-US"/>
        </w:rPr>
        <w:t>NextActivity</w:t>
      </w:r>
      <w:proofErr w:type="spellEnd"/>
      <w:r w:rsidRPr="00F56ED3">
        <w:rPr>
          <w:color w:val="6A8759"/>
          <w:lang w:val="en-US"/>
        </w:rPr>
        <w:t>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:text</w:t>
      </w:r>
      <w:proofErr w:type="spellEnd"/>
      <w:r w:rsidRPr="00F56ED3">
        <w:rPr>
          <w:color w:val="6A8759"/>
          <w:lang w:val="en-US"/>
        </w:rPr>
        <w:t>="Next"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:layout_constraintBottom_toBottomOf</w:t>
      </w:r>
      <w:proofErr w:type="spellEnd"/>
      <w:r w:rsidRPr="00F56ED3">
        <w:rPr>
          <w:color w:val="6A8759"/>
          <w:lang w:val="en-US"/>
        </w:rPr>
        <w:t>="parent"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:layout_constraintEnd_toEndOf</w:t>
      </w:r>
      <w:proofErr w:type="spellEnd"/>
      <w:r w:rsidRPr="00F56ED3">
        <w:rPr>
          <w:color w:val="6A8759"/>
          <w:lang w:val="en-US"/>
        </w:rPr>
        <w:t xml:space="preserve">="parent" </w:t>
      </w:r>
      <w:r w:rsidRPr="00F56ED3">
        <w:rPr>
          <w:color w:val="E8BF6A"/>
          <w:lang w:val="en-US"/>
        </w:rPr>
        <w:t>/&gt;</w:t>
      </w:r>
      <w:r w:rsidRPr="00F56ED3">
        <w:rPr>
          <w:color w:val="E8BF6A"/>
          <w:lang w:val="en-US"/>
        </w:rPr>
        <w:br/>
      </w:r>
      <w:r w:rsidRPr="00F56ED3">
        <w:rPr>
          <w:color w:val="E8BF6A"/>
          <w:lang w:val="en-US"/>
        </w:rPr>
        <w:lastRenderedPageBreak/>
        <w:br/>
        <w:t xml:space="preserve">    &lt;Button</w:t>
      </w:r>
      <w:r w:rsidRPr="00F56ED3">
        <w:rPr>
          <w:color w:val="E8BF6A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:id</w:t>
      </w:r>
      <w:proofErr w:type="spellEnd"/>
      <w:r w:rsidRPr="00F56ED3">
        <w:rPr>
          <w:color w:val="6A8759"/>
          <w:lang w:val="en-US"/>
        </w:rPr>
        <w:t>="@+id/prev2"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:layout_width</w:t>
      </w:r>
      <w:proofErr w:type="spellEnd"/>
      <w:r w:rsidRPr="00F56ED3">
        <w:rPr>
          <w:color w:val="6A8759"/>
          <w:lang w:val="en-US"/>
        </w:rPr>
        <w:t>="</w:t>
      </w:r>
      <w:proofErr w:type="spellStart"/>
      <w:r w:rsidRPr="00F56ED3">
        <w:rPr>
          <w:color w:val="6A8759"/>
          <w:lang w:val="en-US"/>
        </w:rPr>
        <w:t>wrap_content</w:t>
      </w:r>
      <w:proofErr w:type="spellEnd"/>
      <w:r w:rsidRPr="00F56ED3">
        <w:rPr>
          <w:color w:val="6A8759"/>
          <w:lang w:val="en-US"/>
        </w:rPr>
        <w:t>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:layout_height</w:t>
      </w:r>
      <w:proofErr w:type="spellEnd"/>
      <w:r w:rsidRPr="00F56ED3">
        <w:rPr>
          <w:color w:val="6A8759"/>
          <w:lang w:val="en-US"/>
        </w:rPr>
        <w:t>="</w:t>
      </w:r>
      <w:proofErr w:type="spellStart"/>
      <w:r w:rsidRPr="00F56ED3">
        <w:rPr>
          <w:color w:val="6A8759"/>
          <w:lang w:val="en-US"/>
        </w:rPr>
        <w:t>wrap_content</w:t>
      </w:r>
      <w:proofErr w:type="spellEnd"/>
      <w:r w:rsidRPr="00F56ED3">
        <w:rPr>
          <w:color w:val="6A8759"/>
          <w:lang w:val="en-US"/>
        </w:rPr>
        <w:t>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:layout_marginStart</w:t>
      </w:r>
      <w:proofErr w:type="spellEnd"/>
      <w:r w:rsidRPr="00F56ED3">
        <w:rPr>
          <w:color w:val="6A8759"/>
          <w:lang w:val="en-US"/>
        </w:rPr>
        <w:t>="16dp"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:layout_marginEnd</w:t>
      </w:r>
      <w:proofErr w:type="spellEnd"/>
      <w:r w:rsidRPr="00F56ED3">
        <w:rPr>
          <w:color w:val="6A8759"/>
          <w:lang w:val="en-US"/>
        </w:rPr>
        <w:t>="16dp"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:layout_marginBottom</w:t>
      </w:r>
      <w:proofErr w:type="spellEnd"/>
      <w:r w:rsidRPr="00F56ED3">
        <w:rPr>
          <w:color w:val="6A8759"/>
          <w:lang w:val="en-US"/>
        </w:rPr>
        <w:t>="16dp"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:onClick</w:t>
      </w:r>
      <w:proofErr w:type="spellEnd"/>
      <w:r w:rsidRPr="00F56ED3">
        <w:rPr>
          <w:color w:val="6A8759"/>
          <w:lang w:val="en-US"/>
        </w:rPr>
        <w:t>="</w:t>
      </w:r>
      <w:proofErr w:type="spellStart"/>
      <w:r w:rsidRPr="00F56ED3">
        <w:rPr>
          <w:color w:val="6A8759"/>
          <w:lang w:val="en-US"/>
        </w:rPr>
        <w:t>PrevActivity</w:t>
      </w:r>
      <w:proofErr w:type="spellEnd"/>
      <w:r w:rsidRPr="00F56ED3">
        <w:rPr>
          <w:color w:val="6A8759"/>
          <w:lang w:val="en-US"/>
        </w:rPr>
        <w:t>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:text</w:t>
      </w:r>
      <w:proofErr w:type="spellEnd"/>
      <w:r w:rsidRPr="00F56ED3">
        <w:rPr>
          <w:color w:val="6A8759"/>
          <w:lang w:val="en-US"/>
        </w:rPr>
        <w:t>="</w:t>
      </w:r>
      <w:proofErr w:type="spellStart"/>
      <w:r w:rsidRPr="00F56ED3">
        <w:rPr>
          <w:color w:val="6A8759"/>
          <w:lang w:val="en-US"/>
        </w:rPr>
        <w:t>prev</w:t>
      </w:r>
      <w:proofErr w:type="spellEnd"/>
      <w:r w:rsidRPr="00F56ED3">
        <w:rPr>
          <w:color w:val="6A8759"/>
          <w:lang w:val="en-US"/>
        </w:rPr>
        <w:t>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:layout_constraintBottom_toBottomOf</w:t>
      </w:r>
      <w:proofErr w:type="spellEnd"/>
      <w:r w:rsidRPr="00F56ED3">
        <w:rPr>
          <w:color w:val="6A8759"/>
          <w:lang w:val="en-US"/>
        </w:rPr>
        <w:t>="parent"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:layout_constraintEnd_toStartOf</w:t>
      </w:r>
      <w:proofErr w:type="spellEnd"/>
      <w:r w:rsidRPr="00F56ED3">
        <w:rPr>
          <w:color w:val="6A8759"/>
          <w:lang w:val="en-US"/>
        </w:rPr>
        <w:t>="@+id/next2"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:layout_constraintHorizontal_bias</w:t>
      </w:r>
      <w:proofErr w:type="spellEnd"/>
      <w:r w:rsidRPr="00F56ED3">
        <w:rPr>
          <w:color w:val="6A8759"/>
          <w:lang w:val="en-US"/>
        </w:rPr>
        <w:t>="0.061"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:layout_constraintStart_toStartOf</w:t>
      </w:r>
      <w:proofErr w:type="spellEnd"/>
      <w:r w:rsidRPr="00F56ED3">
        <w:rPr>
          <w:color w:val="6A8759"/>
          <w:lang w:val="en-US"/>
        </w:rPr>
        <w:t xml:space="preserve">="parent" </w:t>
      </w:r>
      <w:r w:rsidRPr="00F56ED3">
        <w:rPr>
          <w:color w:val="E8BF6A"/>
          <w:lang w:val="en-US"/>
        </w:rPr>
        <w:t>/&gt;</w:t>
      </w:r>
      <w:r w:rsidRPr="00F56ED3">
        <w:rPr>
          <w:color w:val="E8BF6A"/>
          <w:lang w:val="en-US"/>
        </w:rPr>
        <w:br/>
      </w:r>
      <w:r w:rsidRPr="00F56ED3">
        <w:rPr>
          <w:color w:val="E8BF6A"/>
          <w:lang w:val="en-US"/>
        </w:rPr>
        <w:br/>
        <w:t xml:space="preserve">    &lt;</w:t>
      </w:r>
      <w:proofErr w:type="spellStart"/>
      <w:r w:rsidRPr="00F56ED3">
        <w:rPr>
          <w:color w:val="E8BF6A"/>
          <w:lang w:val="en-US"/>
        </w:rPr>
        <w:t>TextView</w:t>
      </w:r>
      <w:proofErr w:type="spellEnd"/>
      <w:r w:rsidRPr="00F56ED3">
        <w:rPr>
          <w:color w:val="E8BF6A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:id</w:t>
      </w:r>
      <w:proofErr w:type="spellEnd"/>
      <w:r w:rsidRPr="00F56ED3">
        <w:rPr>
          <w:color w:val="6A8759"/>
          <w:lang w:val="en-US"/>
        </w:rPr>
        <w:t>="@+id/</w:t>
      </w:r>
      <w:proofErr w:type="spellStart"/>
      <w:r w:rsidRPr="00F56ED3">
        <w:rPr>
          <w:color w:val="6A8759"/>
          <w:lang w:val="en-US"/>
        </w:rPr>
        <w:t>textView</w:t>
      </w:r>
      <w:proofErr w:type="spellEnd"/>
      <w:r w:rsidRPr="00F56ED3">
        <w:rPr>
          <w:color w:val="6A8759"/>
          <w:lang w:val="en-US"/>
        </w:rPr>
        <w:t>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:layout_width</w:t>
      </w:r>
      <w:proofErr w:type="spellEnd"/>
      <w:r w:rsidRPr="00F56ED3">
        <w:rPr>
          <w:color w:val="6A8759"/>
          <w:lang w:val="en-US"/>
        </w:rPr>
        <w:t>="</w:t>
      </w:r>
      <w:proofErr w:type="spellStart"/>
      <w:r w:rsidRPr="00F56ED3">
        <w:rPr>
          <w:color w:val="6A8759"/>
          <w:lang w:val="en-US"/>
        </w:rPr>
        <w:t>wrap_content</w:t>
      </w:r>
      <w:proofErr w:type="spellEnd"/>
      <w:r w:rsidRPr="00F56ED3">
        <w:rPr>
          <w:color w:val="6A8759"/>
          <w:lang w:val="en-US"/>
        </w:rPr>
        <w:t>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:layout_height</w:t>
      </w:r>
      <w:proofErr w:type="spellEnd"/>
      <w:r w:rsidRPr="00F56ED3">
        <w:rPr>
          <w:color w:val="6A8759"/>
          <w:lang w:val="en-US"/>
        </w:rPr>
        <w:t>="</w:t>
      </w:r>
      <w:proofErr w:type="spellStart"/>
      <w:r w:rsidRPr="00F56ED3">
        <w:rPr>
          <w:color w:val="6A8759"/>
          <w:lang w:val="en-US"/>
        </w:rPr>
        <w:t>wrap_content</w:t>
      </w:r>
      <w:proofErr w:type="spellEnd"/>
      <w:r w:rsidRPr="00F56ED3">
        <w:rPr>
          <w:color w:val="6A8759"/>
          <w:lang w:val="en-US"/>
        </w:rPr>
        <w:t>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:layout_marginStart</w:t>
      </w:r>
      <w:proofErr w:type="spellEnd"/>
      <w:r w:rsidRPr="00F56ED3">
        <w:rPr>
          <w:color w:val="6A8759"/>
          <w:lang w:val="en-US"/>
        </w:rPr>
        <w:t>="16dp"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:layout_marginEnd</w:t>
      </w:r>
      <w:proofErr w:type="spellEnd"/>
      <w:r w:rsidRPr="00F56ED3">
        <w:rPr>
          <w:color w:val="6A8759"/>
          <w:lang w:val="en-US"/>
        </w:rPr>
        <w:t>="16dp"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:layout_marginBottom</w:t>
      </w:r>
      <w:proofErr w:type="spellEnd"/>
      <w:r w:rsidRPr="00F56ED3">
        <w:rPr>
          <w:color w:val="6A8759"/>
          <w:lang w:val="en-US"/>
        </w:rPr>
        <w:t>="28dp"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:text</w:t>
      </w:r>
      <w:proofErr w:type="spellEnd"/>
      <w:r w:rsidRPr="00F56ED3">
        <w:rPr>
          <w:color w:val="6A8759"/>
          <w:lang w:val="en-US"/>
        </w:rPr>
        <w:t>="2"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:layout_constraintBottom_toBottomOf</w:t>
      </w:r>
      <w:proofErr w:type="spellEnd"/>
      <w:r w:rsidRPr="00F56ED3">
        <w:rPr>
          <w:color w:val="6A8759"/>
          <w:lang w:val="en-US"/>
        </w:rPr>
        <w:t>="parent"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:layout_constraintEnd_toStartOf</w:t>
      </w:r>
      <w:proofErr w:type="spellEnd"/>
      <w:r w:rsidRPr="00F56ED3">
        <w:rPr>
          <w:color w:val="6A8759"/>
          <w:lang w:val="en-US"/>
        </w:rPr>
        <w:t>="@+id/next2"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:layout_constraintStart_toEndOf</w:t>
      </w:r>
      <w:proofErr w:type="spellEnd"/>
      <w:r w:rsidRPr="00F56ED3">
        <w:rPr>
          <w:color w:val="6A8759"/>
          <w:lang w:val="en-US"/>
        </w:rPr>
        <w:t xml:space="preserve">="@+id/prev2" </w:t>
      </w:r>
      <w:r w:rsidRPr="00F56ED3">
        <w:rPr>
          <w:color w:val="E8BF6A"/>
          <w:lang w:val="en-US"/>
        </w:rPr>
        <w:t>/&gt;</w:t>
      </w:r>
      <w:r w:rsidRPr="00F56ED3">
        <w:rPr>
          <w:color w:val="E8BF6A"/>
          <w:lang w:val="en-US"/>
        </w:rPr>
        <w:br/>
      </w:r>
      <w:r w:rsidRPr="00F56ED3">
        <w:rPr>
          <w:color w:val="E8BF6A"/>
          <w:lang w:val="en-US"/>
        </w:rPr>
        <w:br/>
        <w:t xml:space="preserve">    &lt;</w:t>
      </w:r>
      <w:proofErr w:type="spellStart"/>
      <w:r w:rsidRPr="00F56ED3">
        <w:rPr>
          <w:color w:val="E8BF6A"/>
          <w:lang w:val="en-US"/>
        </w:rPr>
        <w:t>TableLayout</w:t>
      </w:r>
      <w:proofErr w:type="spellEnd"/>
      <w:r w:rsidRPr="00F56ED3">
        <w:rPr>
          <w:color w:val="E8BF6A"/>
          <w:lang w:val="en-US"/>
        </w:rPr>
        <w:br/>
      </w:r>
      <w:r w:rsidRPr="00F56ED3">
        <w:rPr>
          <w:color w:val="E8BF6A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:layout_width</w:t>
      </w:r>
      <w:proofErr w:type="spellEnd"/>
      <w:r w:rsidRPr="00F56ED3">
        <w:rPr>
          <w:color w:val="6A8759"/>
          <w:lang w:val="en-US"/>
        </w:rPr>
        <w:t>="352dp"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:layout_height</w:t>
      </w:r>
      <w:proofErr w:type="spellEnd"/>
      <w:r w:rsidRPr="00F56ED3">
        <w:rPr>
          <w:color w:val="6A8759"/>
          <w:lang w:val="en-US"/>
        </w:rPr>
        <w:t>="214dp"</w:t>
      </w:r>
      <w:r w:rsidRPr="00F56ED3">
        <w:rPr>
          <w:color w:val="6A8759"/>
          <w:lang w:val="en-US"/>
        </w:rPr>
        <w:br/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:layout_constraintBottom_toBottomOf</w:t>
      </w:r>
      <w:proofErr w:type="spellEnd"/>
      <w:r w:rsidRPr="00F56ED3">
        <w:rPr>
          <w:color w:val="6A8759"/>
          <w:lang w:val="en-US"/>
        </w:rPr>
        <w:t>="parent"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:layout_constraintEnd_toEndOf</w:t>
      </w:r>
      <w:proofErr w:type="spellEnd"/>
      <w:r w:rsidRPr="00F56ED3">
        <w:rPr>
          <w:color w:val="6A8759"/>
          <w:lang w:val="en-US"/>
        </w:rPr>
        <w:t>="parent"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:layout_constraintStart_toStartOf</w:t>
      </w:r>
      <w:proofErr w:type="spellEnd"/>
      <w:r w:rsidRPr="00F56ED3">
        <w:rPr>
          <w:color w:val="6A8759"/>
          <w:lang w:val="en-US"/>
        </w:rPr>
        <w:t>="parent"</w:t>
      </w:r>
      <w:r w:rsidRPr="00F56ED3">
        <w:rPr>
          <w:color w:val="6A8759"/>
          <w:lang w:val="en-US"/>
        </w:rPr>
        <w:br/>
        <w:t xml:space="preserve">        </w:t>
      </w:r>
      <w:proofErr w:type="spellStart"/>
      <w:r w:rsidRPr="00F56ED3">
        <w:rPr>
          <w:color w:val="9876AA"/>
          <w:lang w:val="en-US"/>
        </w:rPr>
        <w:t>app</w:t>
      </w:r>
      <w:r w:rsidRPr="00F56ED3">
        <w:rPr>
          <w:color w:val="BABABA"/>
          <w:lang w:val="en-US"/>
        </w:rPr>
        <w:t>:layout_constraintTop_toTopOf</w:t>
      </w:r>
      <w:proofErr w:type="spellEnd"/>
      <w:r w:rsidRPr="00F56ED3">
        <w:rPr>
          <w:color w:val="6A8759"/>
          <w:lang w:val="en-US"/>
        </w:rPr>
        <w:t>="parent"</w:t>
      </w:r>
      <w:r w:rsidRPr="00F56ED3">
        <w:rPr>
          <w:color w:val="E8BF6A"/>
          <w:lang w:val="en-US"/>
        </w:rPr>
        <w:t>&gt;</w:t>
      </w:r>
      <w:r w:rsidRPr="00F56ED3">
        <w:rPr>
          <w:color w:val="E8BF6A"/>
          <w:lang w:val="en-US"/>
        </w:rPr>
        <w:br/>
      </w:r>
      <w:r w:rsidRPr="00F56ED3">
        <w:rPr>
          <w:color w:val="E8BF6A"/>
          <w:lang w:val="en-US"/>
        </w:rPr>
        <w:br/>
        <w:t xml:space="preserve">        &lt;</w:t>
      </w:r>
      <w:proofErr w:type="spellStart"/>
      <w:r w:rsidRPr="00F56ED3">
        <w:rPr>
          <w:color w:val="E8BF6A"/>
          <w:lang w:val="en-US"/>
        </w:rPr>
        <w:t>TableRow</w:t>
      </w:r>
      <w:proofErr w:type="spellEnd"/>
      <w:r w:rsidRPr="00F56ED3">
        <w:rPr>
          <w:color w:val="E8BF6A"/>
          <w:lang w:val="en-US"/>
        </w:rPr>
        <w:br/>
        <w:t xml:space="preserve">    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:layout_width</w:t>
      </w:r>
      <w:proofErr w:type="spellEnd"/>
      <w:r w:rsidRPr="00F56ED3">
        <w:rPr>
          <w:color w:val="6A8759"/>
          <w:lang w:val="en-US"/>
        </w:rPr>
        <w:t>="</w:t>
      </w:r>
      <w:proofErr w:type="spellStart"/>
      <w:r w:rsidRPr="00F56ED3">
        <w:rPr>
          <w:color w:val="6A8759"/>
          <w:lang w:val="en-US"/>
        </w:rPr>
        <w:t>wrap_content</w:t>
      </w:r>
      <w:proofErr w:type="spellEnd"/>
      <w:r w:rsidRPr="00F56ED3">
        <w:rPr>
          <w:color w:val="6A8759"/>
          <w:lang w:val="en-US"/>
        </w:rPr>
        <w:t>"</w:t>
      </w:r>
      <w:r w:rsidRPr="00F56ED3">
        <w:rPr>
          <w:color w:val="6A8759"/>
          <w:lang w:val="en-US"/>
        </w:rPr>
        <w:br/>
        <w:t xml:space="preserve">    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:layout_height</w:t>
      </w:r>
      <w:proofErr w:type="spellEnd"/>
      <w:r w:rsidRPr="00F56ED3">
        <w:rPr>
          <w:color w:val="6A8759"/>
          <w:lang w:val="en-US"/>
        </w:rPr>
        <w:t>="</w:t>
      </w:r>
      <w:proofErr w:type="spellStart"/>
      <w:r w:rsidRPr="00F56ED3">
        <w:rPr>
          <w:color w:val="6A8759"/>
          <w:lang w:val="en-US"/>
        </w:rPr>
        <w:t>match_parent</w:t>
      </w:r>
      <w:proofErr w:type="spellEnd"/>
      <w:r w:rsidRPr="00F56ED3">
        <w:rPr>
          <w:color w:val="6A8759"/>
          <w:lang w:val="en-US"/>
        </w:rPr>
        <w:t>"</w:t>
      </w:r>
      <w:r w:rsidRPr="00F56ED3">
        <w:rPr>
          <w:color w:val="6A8759"/>
          <w:lang w:val="en-US"/>
        </w:rPr>
        <w:br/>
        <w:t xml:space="preserve">    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:layout_marginBottom</w:t>
      </w:r>
      <w:proofErr w:type="spellEnd"/>
      <w:r w:rsidRPr="00F56ED3">
        <w:rPr>
          <w:color w:val="6A8759"/>
          <w:lang w:val="en-US"/>
        </w:rPr>
        <w:t>="20dp"</w:t>
      </w:r>
      <w:r w:rsidRPr="00F56ED3">
        <w:rPr>
          <w:color w:val="6A8759"/>
          <w:lang w:val="en-US"/>
        </w:rPr>
        <w:br/>
        <w:t xml:space="preserve">    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:gravity</w:t>
      </w:r>
      <w:proofErr w:type="spellEnd"/>
      <w:r w:rsidRPr="00F56ED3">
        <w:rPr>
          <w:color w:val="6A8759"/>
          <w:lang w:val="en-US"/>
        </w:rPr>
        <w:t>="center"</w:t>
      </w:r>
      <w:r w:rsidRPr="00F56ED3">
        <w:rPr>
          <w:color w:val="E8BF6A"/>
          <w:lang w:val="en-US"/>
        </w:rPr>
        <w:t>&gt;</w:t>
      </w:r>
      <w:r w:rsidRPr="00F56ED3">
        <w:rPr>
          <w:color w:val="E8BF6A"/>
          <w:lang w:val="en-US"/>
        </w:rPr>
        <w:br/>
      </w:r>
      <w:r w:rsidRPr="00F56ED3">
        <w:rPr>
          <w:color w:val="E8BF6A"/>
          <w:lang w:val="en-US"/>
        </w:rPr>
        <w:br/>
        <w:t xml:space="preserve">            &lt;View</w:t>
      </w:r>
      <w:r w:rsidRPr="00F56ED3">
        <w:rPr>
          <w:color w:val="E8BF6A"/>
          <w:lang w:val="en-US"/>
        </w:rPr>
        <w:br/>
        <w:t xml:space="preserve">        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:layout_width</w:t>
      </w:r>
      <w:proofErr w:type="spellEnd"/>
      <w:r w:rsidRPr="00F56ED3">
        <w:rPr>
          <w:color w:val="6A8759"/>
          <w:lang w:val="en-US"/>
        </w:rPr>
        <w:t>="90dp"</w:t>
      </w:r>
      <w:r w:rsidRPr="00F56ED3">
        <w:rPr>
          <w:color w:val="6A8759"/>
          <w:lang w:val="en-US"/>
        </w:rPr>
        <w:br/>
        <w:t xml:space="preserve">        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:layout_height</w:t>
      </w:r>
      <w:proofErr w:type="spellEnd"/>
      <w:r w:rsidRPr="00F56ED3">
        <w:rPr>
          <w:color w:val="6A8759"/>
          <w:lang w:val="en-US"/>
        </w:rPr>
        <w:t>="90dp"</w:t>
      </w:r>
      <w:r w:rsidRPr="00F56ED3">
        <w:rPr>
          <w:color w:val="6A8759"/>
          <w:lang w:val="en-US"/>
        </w:rPr>
        <w:br/>
        <w:t xml:space="preserve">        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:layout_column</w:t>
      </w:r>
      <w:proofErr w:type="spellEnd"/>
      <w:r w:rsidRPr="00F56ED3">
        <w:rPr>
          <w:color w:val="6A8759"/>
          <w:lang w:val="en-US"/>
        </w:rPr>
        <w:t>="1"</w:t>
      </w:r>
      <w:r w:rsidRPr="00F56ED3">
        <w:rPr>
          <w:color w:val="6A8759"/>
          <w:lang w:val="en-US"/>
        </w:rPr>
        <w:br/>
        <w:t xml:space="preserve">        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:layout_marginRight</w:t>
      </w:r>
      <w:proofErr w:type="spellEnd"/>
      <w:r w:rsidRPr="00F56ED3">
        <w:rPr>
          <w:color w:val="6A8759"/>
          <w:lang w:val="en-US"/>
        </w:rPr>
        <w:t>="20dp"</w:t>
      </w:r>
      <w:r w:rsidRPr="00F56ED3">
        <w:rPr>
          <w:color w:val="6A8759"/>
          <w:lang w:val="en-US"/>
        </w:rPr>
        <w:br/>
        <w:t xml:space="preserve">        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:background</w:t>
      </w:r>
      <w:proofErr w:type="spellEnd"/>
      <w:r w:rsidRPr="00F56ED3">
        <w:rPr>
          <w:color w:val="6A8759"/>
          <w:lang w:val="en-US"/>
        </w:rPr>
        <w:t>="@</w:t>
      </w:r>
      <w:proofErr w:type="spellStart"/>
      <w:r w:rsidRPr="00F56ED3">
        <w:rPr>
          <w:color w:val="6A8759"/>
          <w:lang w:val="en-US"/>
        </w:rPr>
        <w:t>drawable</w:t>
      </w:r>
      <w:proofErr w:type="spellEnd"/>
      <w:r w:rsidRPr="00F56ED3">
        <w:rPr>
          <w:color w:val="6A8759"/>
          <w:lang w:val="en-US"/>
        </w:rPr>
        <w:t>/</w:t>
      </w:r>
      <w:proofErr w:type="spellStart"/>
      <w:r w:rsidRPr="00F56ED3">
        <w:rPr>
          <w:color w:val="6A8759"/>
          <w:lang w:val="en-US"/>
        </w:rPr>
        <w:t>square_red</w:t>
      </w:r>
      <w:proofErr w:type="spellEnd"/>
      <w:r w:rsidRPr="00F56ED3">
        <w:rPr>
          <w:color w:val="6A8759"/>
          <w:lang w:val="en-US"/>
        </w:rPr>
        <w:t xml:space="preserve">" </w:t>
      </w:r>
      <w:r w:rsidRPr="00F56ED3">
        <w:rPr>
          <w:color w:val="E8BF6A"/>
          <w:lang w:val="en-US"/>
        </w:rPr>
        <w:t>/&gt;</w:t>
      </w:r>
      <w:r w:rsidRPr="00F56ED3">
        <w:rPr>
          <w:color w:val="E8BF6A"/>
          <w:lang w:val="en-US"/>
        </w:rPr>
        <w:br/>
      </w:r>
      <w:r w:rsidRPr="00F56ED3">
        <w:rPr>
          <w:color w:val="E8BF6A"/>
          <w:lang w:val="en-US"/>
        </w:rPr>
        <w:br/>
        <w:t xml:space="preserve">            &lt;View</w:t>
      </w:r>
      <w:r w:rsidRPr="00F56ED3">
        <w:rPr>
          <w:color w:val="E8BF6A"/>
          <w:lang w:val="en-US"/>
        </w:rPr>
        <w:br/>
        <w:t xml:space="preserve">        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:layout_width</w:t>
      </w:r>
      <w:proofErr w:type="spellEnd"/>
      <w:r w:rsidRPr="00F56ED3">
        <w:rPr>
          <w:color w:val="6A8759"/>
          <w:lang w:val="en-US"/>
        </w:rPr>
        <w:t>="90dp"</w:t>
      </w:r>
      <w:r w:rsidRPr="00F56ED3">
        <w:rPr>
          <w:color w:val="6A8759"/>
          <w:lang w:val="en-US"/>
        </w:rPr>
        <w:br/>
        <w:t xml:space="preserve">        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:layout_height</w:t>
      </w:r>
      <w:proofErr w:type="spellEnd"/>
      <w:r w:rsidRPr="00F56ED3">
        <w:rPr>
          <w:color w:val="6A8759"/>
          <w:lang w:val="en-US"/>
        </w:rPr>
        <w:t>="90dp"</w:t>
      </w:r>
      <w:r w:rsidRPr="00F56ED3">
        <w:rPr>
          <w:color w:val="6A8759"/>
          <w:lang w:val="en-US"/>
        </w:rPr>
        <w:br/>
        <w:t xml:space="preserve">        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:layout_column</w:t>
      </w:r>
      <w:proofErr w:type="spellEnd"/>
      <w:r w:rsidRPr="00F56ED3">
        <w:rPr>
          <w:color w:val="6A8759"/>
          <w:lang w:val="en-US"/>
        </w:rPr>
        <w:t>="2"</w:t>
      </w:r>
      <w:r w:rsidRPr="00F56ED3">
        <w:rPr>
          <w:color w:val="6A8759"/>
          <w:lang w:val="en-US"/>
        </w:rPr>
        <w:br/>
        <w:t xml:space="preserve">        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:layout_marginRight</w:t>
      </w:r>
      <w:proofErr w:type="spellEnd"/>
      <w:r w:rsidRPr="00F56ED3">
        <w:rPr>
          <w:color w:val="6A8759"/>
          <w:lang w:val="en-US"/>
        </w:rPr>
        <w:t>="20dp"</w:t>
      </w:r>
      <w:r w:rsidRPr="00F56ED3">
        <w:rPr>
          <w:color w:val="6A8759"/>
          <w:lang w:val="en-US"/>
        </w:rPr>
        <w:br/>
      </w:r>
      <w:r w:rsidRPr="00F56ED3">
        <w:rPr>
          <w:color w:val="6A8759"/>
          <w:lang w:val="en-US"/>
        </w:rPr>
        <w:br/>
        <w:t xml:space="preserve">        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:background</w:t>
      </w:r>
      <w:proofErr w:type="spellEnd"/>
      <w:r w:rsidRPr="00F56ED3">
        <w:rPr>
          <w:color w:val="6A8759"/>
          <w:lang w:val="en-US"/>
        </w:rPr>
        <w:t>="@</w:t>
      </w:r>
      <w:proofErr w:type="spellStart"/>
      <w:r w:rsidRPr="00F56ED3">
        <w:rPr>
          <w:color w:val="6A8759"/>
          <w:lang w:val="en-US"/>
        </w:rPr>
        <w:t>drawable</w:t>
      </w:r>
      <w:proofErr w:type="spellEnd"/>
      <w:r w:rsidRPr="00F56ED3">
        <w:rPr>
          <w:color w:val="6A8759"/>
          <w:lang w:val="en-US"/>
        </w:rPr>
        <w:t>/</w:t>
      </w:r>
      <w:proofErr w:type="spellStart"/>
      <w:r w:rsidRPr="00F56ED3">
        <w:rPr>
          <w:color w:val="6A8759"/>
          <w:lang w:val="en-US"/>
        </w:rPr>
        <w:t>square_green</w:t>
      </w:r>
      <w:proofErr w:type="spellEnd"/>
      <w:r w:rsidRPr="00F56ED3">
        <w:rPr>
          <w:color w:val="6A8759"/>
          <w:lang w:val="en-US"/>
        </w:rPr>
        <w:t xml:space="preserve">" </w:t>
      </w:r>
      <w:r w:rsidRPr="00F56ED3">
        <w:rPr>
          <w:color w:val="E8BF6A"/>
          <w:lang w:val="en-US"/>
        </w:rPr>
        <w:t>/&gt;</w:t>
      </w:r>
      <w:r w:rsidRPr="00F56ED3">
        <w:rPr>
          <w:color w:val="E8BF6A"/>
          <w:lang w:val="en-US"/>
        </w:rPr>
        <w:br/>
      </w:r>
      <w:r w:rsidRPr="00F56ED3">
        <w:rPr>
          <w:color w:val="E8BF6A"/>
          <w:lang w:val="en-US"/>
        </w:rPr>
        <w:br/>
        <w:t xml:space="preserve">            &lt;View</w:t>
      </w:r>
      <w:r w:rsidRPr="00F56ED3">
        <w:rPr>
          <w:color w:val="E8BF6A"/>
          <w:lang w:val="en-US"/>
        </w:rPr>
        <w:br/>
        <w:t xml:space="preserve">        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:layout_width</w:t>
      </w:r>
      <w:proofErr w:type="spellEnd"/>
      <w:r w:rsidRPr="00F56ED3">
        <w:rPr>
          <w:color w:val="6A8759"/>
          <w:lang w:val="en-US"/>
        </w:rPr>
        <w:t>="90dp"</w:t>
      </w:r>
      <w:r w:rsidRPr="00F56ED3">
        <w:rPr>
          <w:color w:val="6A8759"/>
          <w:lang w:val="en-US"/>
        </w:rPr>
        <w:br/>
        <w:t xml:space="preserve">        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:layout_height</w:t>
      </w:r>
      <w:proofErr w:type="spellEnd"/>
      <w:r w:rsidRPr="00F56ED3">
        <w:rPr>
          <w:color w:val="6A8759"/>
          <w:lang w:val="en-US"/>
        </w:rPr>
        <w:t>="90dp"</w:t>
      </w:r>
      <w:r w:rsidRPr="00F56ED3">
        <w:rPr>
          <w:color w:val="6A8759"/>
          <w:lang w:val="en-US"/>
        </w:rPr>
        <w:br/>
        <w:t xml:space="preserve">        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:layout_column</w:t>
      </w:r>
      <w:proofErr w:type="spellEnd"/>
      <w:r w:rsidRPr="00F56ED3">
        <w:rPr>
          <w:color w:val="6A8759"/>
          <w:lang w:val="en-US"/>
        </w:rPr>
        <w:t>="3"</w:t>
      </w:r>
      <w:r w:rsidRPr="00F56ED3">
        <w:rPr>
          <w:color w:val="6A8759"/>
          <w:lang w:val="en-US"/>
        </w:rPr>
        <w:br/>
        <w:t xml:space="preserve">        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:background</w:t>
      </w:r>
      <w:proofErr w:type="spellEnd"/>
      <w:r w:rsidRPr="00F56ED3">
        <w:rPr>
          <w:color w:val="6A8759"/>
          <w:lang w:val="en-US"/>
        </w:rPr>
        <w:t>="@</w:t>
      </w:r>
      <w:proofErr w:type="spellStart"/>
      <w:r w:rsidRPr="00F56ED3">
        <w:rPr>
          <w:color w:val="6A8759"/>
          <w:lang w:val="en-US"/>
        </w:rPr>
        <w:t>drawable</w:t>
      </w:r>
      <w:proofErr w:type="spellEnd"/>
      <w:r w:rsidRPr="00F56ED3">
        <w:rPr>
          <w:color w:val="6A8759"/>
          <w:lang w:val="en-US"/>
        </w:rPr>
        <w:t>/</w:t>
      </w:r>
      <w:proofErr w:type="spellStart"/>
      <w:r w:rsidRPr="00F56ED3">
        <w:rPr>
          <w:color w:val="6A8759"/>
          <w:lang w:val="en-US"/>
        </w:rPr>
        <w:t>square_blue</w:t>
      </w:r>
      <w:proofErr w:type="spellEnd"/>
      <w:r w:rsidRPr="00F56ED3">
        <w:rPr>
          <w:color w:val="6A8759"/>
          <w:lang w:val="en-US"/>
        </w:rPr>
        <w:t xml:space="preserve">" </w:t>
      </w:r>
      <w:r w:rsidRPr="00F56ED3">
        <w:rPr>
          <w:color w:val="E8BF6A"/>
          <w:lang w:val="en-US"/>
        </w:rPr>
        <w:t>/&gt;</w:t>
      </w:r>
      <w:r w:rsidRPr="00F56ED3">
        <w:rPr>
          <w:color w:val="E8BF6A"/>
          <w:lang w:val="en-US"/>
        </w:rPr>
        <w:br/>
        <w:t xml:space="preserve">        &lt;/</w:t>
      </w:r>
      <w:proofErr w:type="spellStart"/>
      <w:r w:rsidRPr="00F56ED3">
        <w:rPr>
          <w:color w:val="E8BF6A"/>
          <w:lang w:val="en-US"/>
        </w:rPr>
        <w:t>TableRow</w:t>
      </w:r>
      <w:proofErr w:type="spellEnd"/>
      <w:r w:rsidRPr="00F56ED3">
        <w:rPr>
          <w:color w:val="E8BF6A"/>
          <w:lang w:val="en-US"/>
        </w:rPr>
        <w:t>&gt;</w:t>
      </w:r>
      <w:r w:rsidRPr="00F56ED3">
        <w:rPr>
          <w:color w:val="E8BF6A"/>
          <w:lang w:val="en-US"/>
        </w:rPr>
        <w:br/>
      </w:r>
      <w:r w:rsidRPr="00F56ED3">
        <w:rPr>
          <w:color w:val="E8BF6A"/>
          <w:lang w:val="en-US"/>
        </w:rPr>
        <w:lastRenderedPageBreak/>
        <w:br/>
        <w:t xml:space="preserve">        &lt;</w:t>
      </w:r>
      <w:proofErr w:type="spellStart"/>
      <w:r w:rsidRPr="00F56ED3">
        <w:rPr>
          <w:color w:val="E8BF6A"/>
          <w:lang w:val="en-US"/>
        </w:rPr>
        <w:t>TableRow</w:t>
      </w:r>
      <w:proofErr w:type="spellEnd"/>
      <w:r w:rsidRPr="00F56ED3">
        <w:rPr>
          <w:color w:val="E8BF6A"/>
          <w:lang w:val="en-US"/>
        </w:rPr>
        <w:br/>
        <w:t xml:space="preserve">    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:layout_width</w:t>
      </w:r>
      <w:proofErr w:type="spellEnd"/>
      <w:r w:rsidRPr="00F56ED3">
        <w:rPr>
          <w:color w:val="6A8759"/>
          <w:lang w:val="en-US"/>
        </w:rPr>
        <w:t>="</w:t>
      </w:r>
      <w:proofErr w:type="spellStart"/>
      <w:r w:rsidRPr="00F56ED3">
        <w:rPr>
          <w:color w:val="6A8759"/>
          <w:lang w:val="en-US"/>
        </w:rPr>
        <w:t>match_parent</w:t>
      </w:r>
      <w:proofErr w:type="spellEnd"/>
      <w:r w:rsidRPr="00F56ED3">
        <w:rPr>
          <w:color w:val="6A8759"/>
          <w:lang w:val="en-US"/>
        </w:rPr>
        <w:t>"</w:t>
      </w:r>
      <w:r w:rsidRPr="00F56ED3">
        <w:rPr>
          <w:color w:val="6A8759"/>
          <w:lang w:val="en-US"/>
        </w:rPr>
        <w:br/>
        <w:t xml:space="preserve">    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:layout_height</w:t>
      </w:r>
      <w:proofErr w:type="spellEnd"/>
      <w:r w:rsidRPr="00F56ED3">
        <w:rPr>
          <w:color w:val="6A8759"/>
          <w:lang w:val="en-US"/>
        </w:rPr>
        <w:t>="</w:t>
      </w:r>
      <w:proofErr w:type="spellStart"/>
      <w:r w:rsidRPr="00F56ED3">
        <w:rPr>
          <w:color w:val="6A8759"/>
          <w:lang w:val="en-US"/>
        </w:rPr>
        <w:t>match_parent</w:t>
      </w:r>
      <w:proofErr w:type="spellEnd"/>
      <w:r w:rsidRPr="00F56ED3">
        <w:rPr>
          <w:color w:val="6A8759"/>
          <w:lang w:val="en-US"/>
        </w:rPr>
        <w:t>"</w:t>
      </w:r>
      <w:r w:rsidRPr="00F56ED3">
        <w:rPr>
          <w:color w:val="6A8759"/>
          <w:lang w:val="en-US"/>
        </w:rPr>
        <w:br/>
        <w:t xml:space="preserve">    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:gravity</w:t>
      </w:r>
      <w:proofErr w:type="spellEnd"/>
      <w:r w:rsidRPr="00F56ED3">
        <w:rPr>
          <w:color w:val="6A8759"/>
          <w:lang w:val="en-US"/>
        </w:rPr>
        <w:t>="center"</w:t>
      </w:r>
      <w:r w:rsidRPr="00F56ED3">
        <w:rPr>
          <w:color w:val="E8BF6A"/>
          <w:lang w:val="en-US"/>
        </w:rPr>
        <w:t>&gt;</w:t>
      </w:r>
      <w:r w:rsidRPr="00F56ED3">
        <w:rPr>
          <w:color w:val="E8BF6A"/>
          <w:lang w:val="en-US"/>
        </w:rPr>
        <w:br/>
      </w:r>
      <w:r w:rsidRPr="00F56ED3">
        <w:rPr>
          <w:color w:val="E8BF6A"/>
          <w:lang w:val="en-US"/>
        </w:rPr>
        <w:br/>
        <w:t xml:space="preserve">            &lt;View</w:t>
      </w:r>
      <w:r w:rsidRPr="00F56ED3">
        <w:rPr>
          <w:color w:val="E8BF6A"/>
          <w:lang w:val="en-US"/>
        </w:rPr>
        <w:br/>
        <w:t xml:space="preserve">        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:layout_width</w:t>
      </w:r>
      <w:proofErr w:type="spellEnd"/>
      <w:r w:rsidRPr="00F56ED3">
        <w:rPr>
          <w:color w:val="6A8759"/>
          <w:lang w:val="en-US"/>
        </w:rPr>
        <w:t>="90dp"</w:t>
      </w:r>
      <w:r w:rsidRPr="00F56ED3">
        <w:rPr>
          <w:color w:val="6A8759"/>
          <w:lang w:val="en-US"/>
        </w:rPr>
        <w:br/>
        <w:t xml:space="preserve">        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:layout_height</w:t>
      </w:r>
      <w:proofErr w:type="spellEnd"/>
      <w:r w:rsidRPr="00F56ED3">
        <w:rPr>
          <w:color w:val="6A8759"/>
          <w:lang w:val="en-US"/>
        </w:rPr>
        <w:t>="90dp"</w:t>
      </w:r>
      <w:r w:rsidRPr="00F56ED3">
        <w:rPr>
          <w:color w:val="6A8759"/>
          <w:lang w:val="en-US"/>
        </w:rPr>
        <w:br/>
        <w:t xml:space="preserve">        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:layout_column</w:t>
      </w:r>
      <w:proofErr w:type="spellEnd"/>
      <w:r w:rsidRPr="00F56ED3">
        <w:rPr>
          <w:color w:val="6A8759"/>
          <w:lang w:val="en-US"/>
        </w:rPr>
        <w:t>="1"</w:t>
      </w:r>
      <w:r w:rsidRPr="00F56ED3">
        <w:rPr>
          <w:color w:val="6A8759"/>
          <w:lang w:val="en-US"/>
        </w:rPr>
        <w:br/>
        <w:t xml:space="preserve">        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:layout_marginRight</w:t>
      </w:r>
      <w:proofErr w:type="spellEnd"/>
      <w:r w:rsidRPr="00F56ED3">
        <w:rPr>
          <w:color w:val="6A8759"/>
          <w:lang w:val="en-US"/>
        </w:rPr>
        <w:t>="20dp"</w:t>
      </w:r>
      <w:r w:rsidRPr="00F56ED3">
        <w:rPr>
          <w:color w:val="6A8759"/>
          <w:lang w:val="en-US"/>
        </w:rPr>
        <w:br/>
        <w:t xml:space="preserve">        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:background</w:t>
      </w:r>
      <w:proofErr w:type="spellEnd"/>
      <w:r w:rsidRPr="00F56ED3">
        <w:rPr>
          <w:color w:val="6A8759"/>
          <w:lang w:val="en-US"/>
        </w:rPr>
        <w:t>="@</w:t>
      </w:r>
      <w:proofErr w:type="spellStart"/>
      <w:r w:rsidRPr="00F56ED3">
        <w:rPr>
          <w:color w:val="6A8759"/>
          <w:lang w:val="en-US"/>
        </w:rPr>
        <w:t>drawable</w:t>
      </w:r>
      <w:proofErr w:type="spellEnd"/>
      <w:r w:rsidRPr="00F56ED3">
        <w:rPr>
          <w:color w:val="6A8759"/>
          <w:lang w:val="en-US"/>
        </w:rPr>
        <w:t>/</w:t>
      </w:r>
      <w:proofErr w:type="spellStart"/>
      <w:r w:rsidRPr="00F56ED3">
        <w:rPr>
          <w:color w:val="6A8759"/>
          <w:lang w:val="en-US"/>
        </w:rPr>
        <w:t>square_purple</w:t>
      </w:r>
      <w:proofErr w:type="spellEnd"/>
      <w:r w:rsidRPr="00F56ED3">
        <w:rPr>
          <w:color w:val="6A8759"/>
          <w:lang w:val="en-US"/>
        </w:rPr>
        <w:t xml:space="preserve">" </w:t>
      </w:r>
      <w:r w:rsidRPr="00F56ED3">
        <w:rPr>
          <w:color w:val="E8BF6A"/>
          <w:lang w:val="en-US"/>
        </w:rPr>
        <w:t>/&gt;</w:t>
      </w:r>
      <w:r w:rsidRPr="00F56ED3">
        <w:rPr>
          <w:color w:val="E8BF6A"/>
          <w:lang w:val="en-US"/>
        </w:rPr>
        <w:br/>
      </w:r>
      <w:r w:rsidRPr="00F56ED3">
        <w:rPr>
          <w:color w:val="E8BF6A"/>
          <w:lang w:val="en-US"/>
        </w:rPr>
        <w:br/>
        <w:t xml:space="preserve">            &lt;View</w:t>
      </w:r>
      <w:r w:rsidRPr="00F56ED3">
        <w:rPr>
          <w:color w:val="E8BF6A"/>
          <w:lang w:val="en-US"/>
        </w:rPr>
        <w:br/>
        <w:t xml:space="preserve">        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:layout_width</w:t>
      </w:r>
      <w:proofErr w:type="spellEnd"/>
      <w:r w:rsidRPr="00F56ED3">
        <w:rPr>
          <w:color w:val="6A8759"/>
          <w:lang w:val="en-US"/>
        </w:rPr>
        <w:t>="90dp"</w:t>
      </w:r>
      <w:r w:rsidRPr="00F56ED3">
        <w:rPr>
          <w:color w:val="6A8759"/>
          <w:lang w:val="en-US"/>
        </w:rPr>
        <w:br/>
        <w:t xml:space="preserve">        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:layout_height</w:t>
      </w:r>
      <w:proofErr w:type="spellEnd"/>
      <w:r w:rsidRPr="00F56ED3">
        <w:rPr>
          <w:color w:val="6A8759"/>
          <w:lang w:val="en-US"/>
        </w:rPr>
        <w:t>="90dp"</w:t>
      </w:r>
      <w:r w:rsidRPr="00F56ED3">
        <w:rPr>
          <w:color w:val="6A8759"/>
          <w:lang w:val="en-US"/>
        </w:rPr>
        <w:br/>
        <w:t xml:space="preserve">        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:layout_column</w:t>
      </w:r>
      <w:proofErr w:type="spellEnd"/>
      <w:r w:rsidRPr="00F56ED3">
        <w:rPr>
          <w:color w:val="6A8759"/>
          <w:lang w:val="en-US"/>
        </w:rPr>
        <w:t>="3"</w:t>
      </w:r>
      <w:r w:rsidRPr="00F56ED3">
        <w:rPr>
          <w:color w:val="6A8759"/>
          <w:lang w:val="en-US"/>
        </w:rPr>
        <w:br/>
        <w:t xml:space="preserve">                </w:t>
      </w:r>
      <w:proofErr w:type="spellStart"/>
      <w:r w:rsidRPr="00F56ED3">
        <w:rPr>
          <w:color w:val="9876AA"/>
          <w:lang w:val="en-US"/>
        </w:rPr>
        <w:t>android</w:t>
      </w:r>
      <w:r w:rsidRPr="00F56ED3">
        <w:rPr>
          <w:color w:val="BABABA"/>
          <w:lang w:val="en-US"/>
        </w:rPr>
        <w:t>:background</w:t>
      </w:r>
      <w:proofErr w:type="spellEnd"/>
      <w:r w:rsidRPr="00F56ED3">
        <w:rPr>
          <w:color w:val="6A8759"/>
          <w:lang w:val="en-US"/>
        </w:rPr>
        <w:t>="@</w:t>
      </w:r>
      <w:proofErr w:type="spellStart"/>
      <w:r w:rsidRPr="00F56ED3">
        <w:rPr>
          <w:color w:val="6A8759"/>
          <w:lang w:val="en-US"/>
        </w:rPr>
        <w:t>drawable</w:t>
      </w:r>
      <w:proofErr w:type="spellEnd"/>
      <w:r w:rsidRPr="00F56ED3">
        <w:rPr>
          <w:color w:val="6A8759"/>
          <w:lang w:val="en-US"/>
        </w:rPr>
        <w:t>/</w:t>
      </w:r>
      <w:proofErr w:type="spellStart"/>
      <w:r w:rsidRPr="00F56ED3">
        <w:rPr>
          <w:color w:val="6A8759"/>
          <w:lang w:val="en-US"/>
        </w:rPr>
        <w:t>square_orange</w:t>
      </w:r>
      <w:proofErr w:type="spellEnd"/>
      <w:r w:rsidRPr="00F56ED3">
        <w:rPr>
          <w:color w:val="6A8759"/>
          <w:lang w:val="en-US"/>
        </w:rPr>
        <w:t xml:space="preserve">" </w:t>
      </w:r>
      <w:r w:rsidRPr="00F56ED3">
        <w:rPr>
          <w:color w:val="E8BF6A"/>
          <w:lang w:val="en-US"/>
        </w:rPr>
        <w:t>/&gt;</w:t>
      </w:r>
      <w:r w:rsidRPr="00F56ED3">
        <w:rPr>
          <w:color w:val="E8BF6A"/>
          <w:lang w:val="en-US"/>
        </w:rPr>
        <w:br/>
        <w:t xml:space="preserve">        &lt;/</w:t>
      </w:r>
      <w:proofErr w:type="spellStart"/>
      <w:r w:rsidRPr="00F56ED3">
        <w:rPr>
          <w:color w:val="E8BF6A"/>
          <w:lang w:val="en-US"/>
        </w:rPr>
        <w:t>TableRow</w:t>
      </w:r>
      <w:proofErr w:type="spellEnd"/>
      <w:r w:rsidRPr="00F56ED3">
        <w:rPr>
          <w:color w:val="E8BF6A"/>
          <w:lang w:val="en-US"/>
        </w:rPr>
        <w:t>&gt;</w:t>
      </w:r>
      <w:r w:rsidRPr="00F56ED3">
        <w:rPr>
          <w:color w:val="E8BF6A"/>
          <w:lang w:val="en-US"/>
        </w:rPr>
        <w:br/>
      </w:r>
      <w:r w:rsidRPr="00F56ED3">
        <w:rPr>
          <w:color w:val="E8BF6A"/>
          <w:lang w:val="en-US"/>
        </w:rPr>
        <w:br/>
      </w:r>
      <w:r w:rsidRPr="00F56ED3">
        <w:rPr>
          <w:color w:val="E8BF6A"/>
          <w:lang w:val="en-US"/>
        </w:rPr>
        <w:br/>
        <w:t xml:space="preserve">    &lt;/</w:t>
      </w:r>
      <w:proofErr w:type="spellStart"/>
      <w:r w:rsidRPr="00F56ED3">
        <w:rPr>
          <w:color w:val="E8BF6A"/>
          <w:lang w:val="en-US"/>
        </w:rPr>
        <w:t>TableLayout</w:t>
      </w:r>
      <w:proofErr w:type="spellEnd"/>
      <w:r w:rsidRPr="00F56ED3">
        <w:rPr>
          <w:color w:val="E8BF6A"/>
          <w:lang w:val="en-US"/>
        </w:rPr>
        <w:t>&gt;</w:t>
      </w:r>
      <w:r w:rsidRPr="00F56ED3">
        <w:rPr>
          <w:color w:val="E8BF6A"/>
          <w:lang w:val="en-US"/>
        </w:rPr>
        <w:br/>
      </w:r>
      <w:r w:rsidRPr="00F56ED3">
        <w:rPr>
          <w:color w:val="E8BF6A"/>
          <w:lang w:val="en-US"/>
        </w:rPr>
        <w:br/>
        <w:t>&lt;/</w:t>
      </w:r>
      <w:proofErr w:type="spellStart"/>
      <w:r w:rsidRPr="00F56ED3">
        <w:rPr>
          <w:color w:val="E8BF6A"/>
          <w:lang w:val="en-US"/>
        </w:rPr>
        <w:t>androidx.constraintlayout.widget.ConstraintLayout</w:t>
      </w:r>
      <w:proofErr w:type="spellEnd"/>
      <w:r w:rsidRPr="00F56ED3">
        <w:rPr>
          <w:color w:val="E8BF6A"/>
          <w:lang w:val="en-US"/>
        </w:rPr>
        <w:t>&gt;</w:t>
      </w:r>
    </w:p>
    <w:p w:rsidR="00F56ED3" w:rsidRDefault="00F56ED3" w:rsidP="00F56ED3">
      <w:pPr>
        <w:pStyle w:val="a4"/>
        <w:rPr>
          <w:lang w:val="en-US"/>
        </w:rPr>
      </w:pPr>
    </w:p>
    <w:p w:rsidR="00F56ED3" w:rsidRDefault="00F56ED3" w:rsidP="00F56ED3">
      <w:pPr>
        <w:pStyle w:val="a4"/>
        <w:numPr>
          <w:ilvl w:val="0"/>
          <w:numId w:val="3"/>
        </w:numPr>
        <w:rPr>
          <w:lang w:val="en-US"/>
        </w:rPr>
      </w:pPr>
      <w:r w:rsidRPr="00F56ED3">
        <w:rPr>
          <w:lang w:val="en-US"/>
        </w:rPr>
        <w:t>Activity</w:t>
      </w:r>
      <w:r>
        <w:rPr>
          <w:lang w:val="en-US"/>
        </w:rPr>
        <w:t>3</w:t>
      </w:r>
      <w:r w:rsidRPr="00F56ED3">
        <w:rPr>
          <w:lang w:val="en-US"/>
        </w:rPr>
        <w:t>.java</w:t>
      </w:r>
    </w:p>
    <w:p w:rsidR="00F56ED3" w:rsidRPr="00F56ED3" w:rsidRDefault="00F56ED3" w:rsidP="00F56ED3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F56ED3">
        <w:rPr>
          <w:color w:val="CC7832"/>
          <w:lang w:val="en-US"/>
        </w:rPr>
        <w:t xml:space="preserve">package </w:t>
      </w:r>
      <w:r w:rsidRPr="00F56ED3">
        <w:rPr>
          <w:color w:val="A9B7C6"/>
          <w:lang w:val="en-US"/>
        </w:rPr>
        <w:t>com.example.lab2</w:t>
      </w:r>
      <w:r w:rsidRPr="00F56ED3">
        <w:rPr>
          <w:color w:val="CC7832"/>
          <w:lang w:val="en-US"/>
        </w:rPr>
        <w:t>;</w:t>
      </w:r>
      <w:r w:rsidRPr="00F56ED3">
        <w:rPr>
          <w:color w:val="CC7832"/>
          <w:lang w:val="en-US"/>
        </w:rPr>
        <w:br/>
      </w:r>
      <w:r w:rsidRPr="00F56ED3">
        <w:rPr>
          <w:color w:val="CC7832"/>
          <w:lang w:val="en-US"/>
        </w:rPr>
        <w:br/>
        <w:t xml:space="preserve">import </w:t>
      </w:r>
      <w:proofErr w:type="spellStart"/>
      <w:r w:rsidRPr="00F56ED3">
        <w:rPr>
          <w:color w:val="A9B7C6"/>
          <w:lang w:val="en-US"/>
        </w:rPr>
        <w:t>androidx.appcompat.app.AppCompatActivity</w:t>
      </w:r>
      <w:proofErr w:type="spellEnd"/>
      <w:r w:rsidRPr="00F56ED3">
        <w:rPr>
          <w:color w:val="CC7832"/>
          <w:lang w:val="en-US"/>
        </w:rPr>
        <w:t>;</w:t>
      </w:r>
      <w:r w:rsidRPr="00F56ED3">
        <w:rPr>
          <w:color w:val="CC7832"/>
          <w:lang w:val="en-US"/>
        </w:rPr>
        <w:br/>
      </w:r>
      <w:r w:rsidRPr="00F56ED3">
        <w:rPr>
          <w:color w:val="CC7832"/>
          <w:lang w:val="en-US"/>
        </w:rPr>
        <w:br/>
        <w:t xml:space="preserve">import </w:t>
      </w:r>
      <w:proofErr w:type="spellStart"/>
      <w:r w:rsidRPr="00F56ED3">
        <w:rPr>
          <w:color w:val="A9B7C6"/>
          <w:lang w:val="en-US"/>
        </w:rPr>
        <w:t>android.content.Intent</w:t>
      </w:r>
      <w:proofErr w:type="spellEnd"/>
      <w:r w:rsidRPr="00F56ED3">
        <w:rPr>
          <w:color w:val="CC7832"/>
          <w:lang w:val="en-US"/>
        </w:rPr>
        <w:t>;</w:t>
      </w:r>
      <w:r w:rsidRPr="00F56ED3">
        <w:rPr>
          <w:color w:val="CC7832"/>
          <w:lang w:val="en-US"/>
        </w:rPr>
        <w:br/>
        <w:t xml:space="preserve">import </w:t>
      </w:r>
      <w:proofErr w:type="spellStart"/>
      <w:r w:rsidRPr="00F56ED3">
        <w:rPr>
          <w:color w:val="A9B7C6"/>
          <w:lang w:val="en-US"/>
        </w:rPr>
        <w:t>android.os.Bundle</w:t>
      </w:r>
      <w:proofErr w:type="spellEnd"/>
      <w:r w:rsidRPr="00F56ED3">
        <w:rPr>
          <w:color w:val="CC7832"/>
          <w:lang w:val="en-US"/>
        </w:rPr>
        <w:t>;</w:t>
      </w:r>
      <w:r w:rsidRPr="00F56ED3">
        <w:rPr>
          <w:color w:val="CC7832"/>
          <w:lang w:val="en-US"/>
        </w:rPr>
        <w:br/>
        <w:t xml:space="preserve">import </w:t>
      </w:r>
      <w:proofErr w:type="spellStart"/>
      <w:r w:rsidRPr="00F56ED3">
        <w:rPr>
          <w:color w:val="A9B7C6"/>
          <w:lang w:val="en-US"/>
        </w:rPr>
        <w:t>android.view.View</w:t>
      </w:r>
      <w:proofErr w:type="spellEnd"/>
      <w:r w:rsidRPr="00F56ED3">
        <w:rPr>
          <w:color w:val="CC7832"/>
          <w:lang w:val="en-US"/>
        </w:rPr>
        <w:t>;</w:t>
      </w:r>
      <w:r w:rsidRPr="00F56ED3">
        <w:rPr>
          <w:color w:val="CC7832"/>
          <w:lang w:val="en-US"/>
        </w:rPr>
        <w:br/>
      </w:r>
      <w:r w:rsidRPr="00F56ED3">
        <w:rPr>
          <w:color w:val="CC7832"/>
          <w:lang w:val="en-US"/>
        </w:rPr>
        <w:br/>
        <w:t xml:space="preserve">public class </w:t>
      </w:r>
      <w:r w:rsidRPr="00F56ED3">
        <w:rPr>
          <w:color w:val="A9B7C6"/>
          <w:lang w:val="en-US"/>
        </w:rPr>
        <w:t xml:space="preserve">Activity3 </w:t>
      </w:r>
      <w:r w:rsidRPr="00F56ED3">
        <w:rPr>
          <w:color w:val="CC7832"/>
          <w:lang w:val="en-US"/>
        </w:rPr>
        <w:t xml:space="preserve">extends </w:t>
      </w:r>
      <w:proofErr w:type="spellStart"/>
      <w:r w:rsidRPr="00F56ED3">
        <w:rPr>
          <w:color w:val="A9B7C6"/>
          <w:lang w:val="en-US"/>
        </w:rPr>
        <w:t>AppCompatActivity</w:t>
      </w:r>
      <w:proofErr w:type="spellEnd"/>
      <w:r w:rsidRPr="00F56ED3">
        <w:rPr>
          <w:color w:val="A9B7C6"/>
          <w:lang w:val="en-US"/>
        </w:rPr>
        <w:t xml:space="preserve"> {</w:t>
      </w:r>
      <w:r w:rsidRPr="00F56ED3">
        <w:rPr>
          <w:color w:val="A9B7C6"/>
          <w:lang w:val="en-US"/>
        </w:rPr>
        <w:br/>
      </w:r>
      <w:r w:rsidRPr="00F56ED3">
        <w:rPr>
          <w:color w:val="A9B7C6"/>
          <w:lang w:val="en-US"/>
        </w:rPr>
        <w:br/>
        <w:t xml:space="preserve">    </w:t>
      </w:r>
      <w:r w:rsidRPr="00F56ED3">
        <w:rPr>
          <w:color w:val="BBB529"/>
          <w:lang w:val="en-US"/>
        </w:rPr>
        <w:t>@Override</w:t>
      </w:r>
      <w:r w:rsidRPr="00F56ED3">
        <w:rPr>
          <w:color w:val="BBB529"/>
          <w:lang w:val="en-US"/>
        </w:rPr>
        <w:br/>
        <w:t xml:space="preserve">    </w:t>
      </w:r>
      <w:r w:rsidRPr="00F56ED3">
        <w:rPr>
          <w:color w:val="CC7832"/>
          <w:lang w:val="en-US"/>
        </w:rPr>
        <w:t xml:space="preserve">protected void </w:t>
      </w:r>
      <w:proofErr w:type="spellStart"/>
      <w:r w:rsidRPr="00F56ED3">
        <w:rPr>
          <w:color w:val="FFC66D"/>
          <w:lang w:val="en-US"/>
        </w:rPr>
        <w:t>onCreate</w:t>
      </w:r>
      <w:proofErr w:type="spellEnd"/>
      <w:r w:rsidRPr="00F56ED3">
        <w:rPr>
          <w:color w:val="A9B7C6"/>
          <w:lang w:val="en-US"/>
        </w:rPr>
        <w:t xml:space="preserve">(Bundle </w:t>
      </w:r>
      <w:proofErr w:type="spellStart"/>
      <w:r w:rsidRPr="00F56ED3">
        <w:rPr>
          <w:color w:val="A9B7C6"/>
          <w:lang w:val="en-US"/>
        </w:rPr>
        <w:t>savedInstanceState</w:t>
      </w:r>
      <w:proofErr w:type="spellEnd"/>
      <w:r w:rsidRPr="00F56ED3">
        <w:rPr>
          <w:color w:val="A9B7C6"/>
          <w:lang w:val="en-US"/>
        </w:rPr>
        <w:t>) {</w:t>
      </w:r>
      <w:r w:rsidRPr="00F56ED3">
        <w:rPr>
          <w:color w:val="A9B7C6"/>
          <w:lang w:val="en-US"/>
        </w:rPr>
        <w:br/>
        <w:t xml:space="preserve">        </w:t>
      </w:r>
      <w:proofErr w:type="spellStart"/>
      <w:r w:rsidRPr="00F56ED3">
        <w:rPr>
          <w:color w:val="CC7832"/>
          <w:lang w:val="en-US"/>
        </w:rPr>
        <w:t>super</w:t>
      </w:r>
      <w:r w:rsidRPr="00F56ED3">
        <w:rPr>
          <w:color w:val="A9B7C6"/>
          <w:lang w:val="en-US"/>
        </w:rPr>
        <w:t>.onCreate</w:t>
      </w:r>
      <w:proofErr w:type="spellEnd"/>
      <w:r w:rsidRPr="00F56ED3">
        <w:rPr>
          <w:color w:val="A9B7C6"/>
          <w:lang w:val="en-US"/>
        </w:rPr>
        <w:t>(</w:t>
      </w:r>
      <w:proofErr w:type="spellStart"/>
      <w:r w:rsidRPr="00F56ED3">
        <w:rPr>
          <w:color w:val="A9B7C6"/>
          <w:lang w:val="en-US"/>
        </w:rPr>
        <w:t>savedInstanceState</w:t>
      </w:r>
      <w:proofErr w:type="spellEnd"/>
      <w:r w:rsidRPr="00F56ED3">
        <w:rPr>
          <w:color w:val="A9B7C6"/>
          <w:lang w:val="en-US"/>
        </w:rPr>
        <w:t>)</w:t>
      </w:r>
      <w:r w:rsidRPr="00F56ED3">
        <w:rPr>
          <w:color w:val="CC7832"/>
          <w:lang w:val="en-US"/>
        </w:rPr>
        <w:t>;</w:t>
      </w:r>
      <w:r w:rsidRPr="00F56ED3">
        <w:rPr>
          <w:color w:val="CC7832"/>
          <w:lang w:val="en-US"/>
        </w:rPr>
        <w:br/>
        <w:t xml:space="preserve">        </w:t>
      </w:r>
      <w:proofErr w:type="spellStart"/>
      <w:r w:rsidRPr="00F56ED3">
        <w:rPr>
          <w:color w:val="A9B7C6"/>
          <w:lang w:val="en-US"/>
        </w:rPr>
        <w:t>setContentView</w:t>
      </w:r>
      <w:proofErr w:type="spellEnd"/>
      <w:r w:rsidRPr="00F56ED3">
        <w:rPr>
          <w:color w:val="A9B7C6"/>
          <w:lang w:val="en-US"/>
        </w:rPr>
        <w:t>(R.layout.</w:t>
      </w:r>
      <w:r w:rsidRPr="00F56ED3">
        <w:rPr>
          <w:i/>
          <w:iCs/>
          <w:color w:val="9876AA"/>
          <w:lang w:val="en-US"/>
        </w:rPr>
        <w:t>activity_3</w:t>
      </w:r>
      <w:r w:rsidRPr="00F56ED3">
        <w:rPr>
          <w:color w:val="A9B7C6"/>
          <w:lang w:val="en-US"/>
        </w:rPr>
        <w:t>)</w:t>
      </w:r>
      <w:r w:rsidRPr="00F56ED3">
        <w:rPr>
          <w:color w:val="CC7832"/>
          <w:lang w:val="en-US"/>
        </w:rPr>
        <w:t>;</w:t>
      </w:r>
      <w:r w:rsidRPr="00F56ED3">
        <w:rPr>
          <w:color w:val="CC7832"/>
          <w:lang w:val="en-US"/>
        </w:rPr>
        <w:br/>
        <w:t xml:space="preserve">    </w:t>
      </w:r>
      <w:r w:rsidRPr="00F56ED3">
        <w:rPr>
          <w:color w:val="A9B7C6"/>
          <w:lang w:val="en-US"/>
        </w:rPr>
        <w:t>}</w:t>
      </w:r>
      <w:r w:rsidRPr="00F56ED3">
        <w:rPr>
          <w:color w:val="A9B7C6"/>
          <w:lang w:val="en-US"/>
        </w:rPr>
        <w:br/>
        <w:t xml:space="preserve">    </w:t>
      </w:r>
      <w:r w:rsidRPr="00F56ED3">
        <w:rPr>
          <w:color w:val="CC7832"/>
          <w:lang w:val="en-US"/>
        </w:rPr>
        <w:t xml:space="preserve">public void </w:t>
      </w:r>
      <w:proofErr w:type="spellStart"/>
      <w:r w:rsidRPr="00F56ED3">
        <w:rPr>
          <w:color w:val="FFC66D"/>
          <w:lang w:val="en-US"/>
        </w:rPr>
        <w:t>NextActivity</w:t>
      </w:r>
      <w:proofErr w:type="spellEnd"/>
      <w:r w:rsidRPr="00F56ED3">
        <w:rPr>
          <w:color w:val="A9B7C6"/>
          <w:lang w:val="en-US"/>
        </w:rPr>
        <w:t>(View v)</w:t>
      </w:r>
      <w:r w:rsidRPr="00F56ED3">
        <w:rPr>
          <w:color w:val="A9B7C6"/>
          <w:lang w:val="en-US"/>
        </w:rPr>
        <w:br/>
        <w:t xml:space="preserve">    {</w:t>
      </w:r>
      <w:r w:rsidRPr="00F56ED3">
        <w:rPr>
          <w:color w:val="A9B7C6"/>
          <w:lang w:val="en-US"/>
        </w:rPr>
        <w:br/>
        <w:t xml:space="preserve">        </w:t>
      </w:r>
      <w:proofErr w:type="spellStart"/>
      <w:r w:rsidRPr="00F56ED3">
        <w:rPr>
          <w:color w:val="A9B7C6"/>
          <w:lang w:val="en-US"/>
        </w:rPr>
        <w:t>startActivity</w:t>
      </w:r>
      <w:proofErr w:type="spellEnd"/>
      <w:r w:rsidRPr="00F56ED3">
        <w:rPr>
          <w:color w:val="A9B7C6"/>
          <w:lang w:val="en-US"/>
        </w:rPr>
        <w:t>(</w:t>
      </w:r>
      <w:r w:rsidRPr="00F56ED3">
        <w:rPr>
          <w:color w:val="CC7832"/>
          <w:lang w:val="en-US"/>
        </w:rPr>
        <w:t xml:space="preserve">new </w:t>
      </w:r>
      <w:r w:rsidRPr="00F56ED3">
        <w:rPr>
          <w:color w:val="A9B7C6"/>
          <w:lang w:val="en-US"/>
        </w:rPr>
        <w:t>Intent(</w:t>
      </w:r>
      <w:r w:rsidRPr="00F56ED3">
        <w:rPr>
          <w:color w:val="CC7832"/>
          <w:lang w:val="en-US"/>
        </w:rPr>
        <w:t xml:space="preserve">this, </w:t>
      </w:r>
      <w:r w:rsidRPr="00F56ED3">
        <w:rPr>
          <w:color w:val="A9B7C6"/>
          <w:lang w:val="en-US"/>
        </w:rPr>
        <w:t>Activity4.</w:t>
      </w:r>
      <w:r w:rsidRPr="00F56ED3">
        <w:rPr>
          <w:color w:val="CC7832"/>
          <w:lang w:val="en-US"/>
        </w:rPr>
        <w:t>class</w:t>
      </w:r>
      <w:r w:rsidRPr="00F56ED3">
        <w:rPr>
          <w:color w:val="A9B7C6"/>
          <w:lang w:val="en-US"/>
        </w:rPr>
        <w:t>))</w:t>
      </w:r>
      <w:r w:rsidRPr="00F56ED3">
        <w:rPr>
          <w:color w:val="CC7832"/>
          <w:lang w:val="en-US"/>
        </w:rPr>
        <w:t>;</w:t>
      </w:r>
      <w:r w:rsidRPr="00F56ED3">
        <w:rPr>
          <w:color w:val="CC7832"/>
          <w:lang w:val="en-US"/>
        </w:rPr>
        <w:br/>
        <w:t xml:space="preserve">    </w:t>
      </w:r>
      <w:r w:rsidRPr="00F56ED3">
        <w:rPr>
          <w:color w:val="A9B7C6"/>
          <w:lang w:val="en-US"/>
        </w:rPr>
        <w:t>}</w:t>
      </w:r>
      <w:r w:rsidRPr="00F56ED3">
        <w:rPr>
          <w:color w:val="A9B7C6"/>
          <w:lang w:val="en-US"/>
        </w:rPr>
        <w:br/>
        <w:t xml:space="preserve">    </w:t>
      </w:r>
      <w:r w:rsidRPr="00F56ED3">
        <w:rPr>
          <w:color w:val="CC7832"/>
          <w:lang w:val="en-US"/>
        </w:rPr>
        <w:t xml:space="preserve">public void </w:t>
      </w:r>
      <w:proofErr w:type="spellStart"/>
      <w:r w:rsidRPr="00F56ED3">
        <w:rPr>
          <w:color w:val="FFC66D"/>
          <w:lang w:val="en-US"/>
        </w:rPr>
        <w:t>PrevActivity</w:t>
      </w:r>
      <w:proofErr w:type="spellEnd"/>
      <w:r w:rsidRPr="00F56ED3">
        <w:rPr>
          <w:color w:val="A9B7C6"/>
          <w:lang w:val="en-US"/>
        </w:rPr>
        <w:t>(View v)</w:t>
      </w:r>
      <w:r w:rsidRPr="00F56ED3">
        <w:rPr>
          <w:color w:val="A9B7C6"/>
          <w:lang w:val="en-US"/>
        </w:rPr>
        <w:br/>
        <w:t xml:space="preserve">    {</w:t>
      </w:r>
      <w:r w:rsidRPr="00F56ED3">
        <w:rPr>
          <w:color w:val="A9B7C6"/>
          <w:lang w:val="en-US"/>
        </w:rPr>
        <w:br/>
        <w:t xml:space="preserve">        </w:t>
      </w:r>
      <w:proofErr w:type="spellStart"/>
      <w:r w:rsidRPr="00F56ED3">
        <w:rPr>
          <w:color w:val="A9B7C6"/>
          <w:lang w:val="en-US"/>
        </w:rPr>
        <w:t>startActivity</w:t>
      </w:r>
      <w:proofErr w:type="spellEnd"/>
      <w:r w:rsidRPr="00F56ED3">
        <w:rPr>
          <w:color w:val="A9B7C6"/>
          <w:lang w:val="en-US"/>
        </w:rPr>
        <w:t>(</w:t>
      </w:r>
      <w:r w:rsidRPr="00F56ED3">
        <w:rPr>
          <w:color w:val="CC7832"/>
          <w:lang w:val="en-US"/>
        </w:rPr>
        <w:t xml:space="preserve">new </w:t>
      </w:r>
      <w:r w:rsidRPr="00F56ED3">
        <w:rPr>
          <w:color w:val="A9B7C6"/>
          <w:lang w:val="en-US"/>
        </w:rPr>
        <w:t>Intent(</w:t>
      </w:r>
      <w:r w:rsidRPr="00F56ED3">
        <w:rPr>
          <w:color w:val="CC7832"/>
          <w:lang w:val="en-US"/>
        </w:rPr>
        <w:t xml:space="preserve">this, </w:t>
      </w:r>
      <w:r w:rsidRPr="00F56ED3">
        <w:rPr>
          <w:color w:val="A9B7C6"/>
          <w:lang w:val="en-US"/>
        </w:rPr>
        <w:t>Activity2.</w:t>
      </w:r>
      <w:r w:rsidRPr="00F56ED3">
        <w:rPr>
          <w:color w:val="CC7832"/>
          <w:lang w:val="en-US"/>
        </w:rPr>
        <w:t>class</w:t>
      </w:r>
      <w:r w:rsidRPr="00F56ED3">
        <w:rPr>
          <w:color w:val="A9B7C6"/>
          <w:lang w:val="en-US"/>
        </w:rPr>
        <w:t>))</w:t>
      </w:r>
      <w:r w:rsidRPr="00F56ED3">
        <w:rPr>
          <w:color w:val="CC7832"/>
          <w:lang w:val="en-US"/>
        </w:rPr>
        <w:t>;</w:t>
      </w:r>
      <w:r w:rsidRPr="00F56ED3">
        <w:rPr>
          <w:color w:val="CC7832"/>
          <w:lang w:val="en-US"/>
        </w:rPr>
        <w:br/>
        <w:t xml:space="preserve">    </w:t>
      </w:r>
      <w:r w:rsidRPr="00F56ED3">
        <w:rPr>
          <w:color w:val="A9B7C6"/>
          <w:lang w:val="en-US"/>
        </w:rPr>
        <w:t>}</w:t>
      </w:r>
      <w:r w:rsidRPr="00F56ED3">
        <w:rPr>
          <w:color w:val="A9B7C6"/>
          <w:lang w:val="en-US"/>
        </w:rPr>
        <w:br/>
        <w:t>}</w:t>
      </w:r>
    </w:p>
    <w:p w:rsidR="004D0A70" w:rsidRDefault="004D0A70" w:rsidP="004D0A70">
      <w:pPr>
        <w:pStyle w:val="a4"/>
        <w:rPr>
          <w:lang w:val="en-US"/>
        </w:rPr>
      </w:pPr>
    </w:p>
    <w:p w:rsidR="004D0A70" w:rsidRDefault="004D0A70" w:rsidP="004D0A70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activity_3.xml</w:t>
      </w:r>
    </w:p>
    <w:p w:rsidR="00F56ED3" w:rsidRPr="004D0A70" w:rsidRDefault="004D0A70" w:rsidP="004D0A70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4D0A70">
        <w:rPr>
          <w:color w:val="E8BF6A"/>
          <w:lang w:val="en-US"/>
        </w:rPr>
        <w:t>&lt;?</w:t>
      </w:r>
      <w:r w:rsidRPr="004D0A70">
        <w:rPr>
          <w:color w:val="BABABA"/>
          <w:lang w:val="en-US"/>
        </w:rPr>
        <w:t>xml version</w:t>
      </w:r>
      <w:r w:rsidRPr="004D0A70">
        <w:rPr>
          <w:color w:val="6A8759"/>
          <w:lang w:val="en-US"/>
        </w:rPr>
        <w:t xml:space="preserve">="1.0" </w:t>
      </w:r>
      <w:r w:rsidRPr="004D0A70">
        <w:rPr>
          <w:color w:val="BABABA"/>
          <w:lang w:val="en-US"/>
        </w:rPr>
        <w:t>encoding</w:t>
      </w:r>
      <w:r w:rsidRPr="004D0A70">
        <w:rPr>
          <w:color w:val="6A8759"/>
          <w:lang w:val="en-US"/>
        </w:rPr>
        <w:t>="utf-8"</w:t>
      </w:r>
      <w:r w:rsidRPr="004D0A70">
        <w:rPr>
          <w:color w:val="E8BF6A"/>
          <w:lang w:val="en-US"/>
        </w:rPr>
        <w:t>?&gt;</w:t>
      </w:r>
      <w:r w:rsidRPr="004D0A70">
        <w:rPr>
          <w:color w:val="E8BF6A"/>
          <w:lang w:val="en-US"/>
        </w:rPr>
        <w:br/>
        <w:t>&lt;</w:t>
      </w:r>
      <w:proofErr w:type="spellStart"/>
      <w:r w:rsidRPr="004D0A70">
        <w:rPr>
          <w:color w:val="E8BF6A"/>
          <w:lang w:val="en-US"/>
        </w:rPr>
        <w:t>androidx.constraintlayout.widget.ConstraintLayout</w:t>
      </w:r>
      <w:proofErr w:type="spellEnd"/>
      <w:r w:rsidRPr="004D0A70">
        <w:rPr>
          <w:color w:val="E8BF6A"/>
          <w:lang w:val="en-US"/>
        </w:rPr>
        <w:t xml:space="preserve"> </w:t>
      </w:r>
      <w:proofErr w:type="spellStart"/>
      <w:r w:rsidRPr="004D0A70">
        <w:rPr>
          <w:color w:val="BABABA"/>
          <w:lang w:val="en-US"/>
        </w:rPr>
        <w:t>xmlns:</w:t>
      </w:r>
      <w:r w:rsidRPr="004D0A70">
        <w:rPr>
          <w:color w:val="9876AA"/>
          <w:lang w:val="en-US"/>
        </w:rPr>
        <w:t>android</w:t>
      </w:r>
      <w:proofErr w:type="spellEnd"/>
      <w:r w:rsidRPr="004D0A70">
        <w:rPr>
          <w:color w:val="6A8759"/>
          <w:lang w:val="en-US"/>
        </w:rPr>
        <w:t>="http://schemas.android.com/</w:t>
      </w:r>
      <w:proofErr w:type="spellStart"/>
      <w:r w:rsidRPr="004D0A70">
        <w:rPr>
          <w:color w:val="6A8759"/>
          <w:lang w:val="en-US"/>
        </w:rPr>
        <w:t>apk</w:t>
      </w:r>
      <w:proofErr w:type="spellEnd"/>
      <w:r w:rsidRPr="004D0A70">
        <w:rPr>
          <w:color w:val="6A8759"/>
          <w:lang w:val="en-US"/>
        </w:rPr>
        <w:t>/res/android"</w:t>
      </w:r>
      <w:r w:rsidRPr="004D0A70">
        <w:rPr>
          <w:color w:val="6A8759"/>
          <w:lang w:val="en-US"/>
        </w:rPr>
        <w:br/>
        <w:t xml:space="preserve">    </w:t>
      </w:r>
      <w:proofErr w:type="spellStart"/>
      <w:r w:rsidRPr="004D0A70">
        <w:rPr>
          <w:color w:val="BABABA"/>
          <w:lang w:val="en-US"/>
        </w:rPr>
        <w:t>xmlns:</w:t>
      </w:r>
      <w:r w:rsidRPr="004D0A70">
        <w:rPr>
          <w:color w:val="9876AA"/>
          <w:lang w:val="en-US"/>
        </w:rPr>
        <w:t>app</w:t>
      </w:r>
      <w:proofErr w:type="spellEnd"/>
      <w:r w:rsidRPr="004D0A70">
        <w:rPr>
          <w:color w:val="6A8759"/>
          <w:lang w:val="en-US"/>
        </w:rPr>
        <w:t>="http://schemas.android.com/</w:t>
      </w:r>
      <w:proofErr w:type="spellStart"/>
      <w:r w:rsidRPr="004D0A70">
        <w:rPr>
          <w:color w:val="6A8759"/>
          <w:lang w:val="en-US"/>
        </w:rPr>
        <w:t>apk</w:t>
      </w:r>
      <w:proofErr w:type="spellEnd"/>
      <w:r w:rsidRPr="004D0A70">
        <w:rPr>
          <w:color w:val="6A8759"/>
          <w:lang w:val="en-US"/>
        </w:rPr>
        <w:t>/res-auto"</w:t>
      </w:r>
      <w:r w:rsidRPr="004D0A70">
        <w:rPr>
          <w:color w:val="6A8759"/>
          <w:lang w:val="en-US"/>
        </w:rPr>
        <w:br/>
        <w:t xml:space="preserve">    </w:t>
      </w:r>
      <w:proofErr w:type="spellStart"/>
      <w:r w:rsidRPr="004D0A70">
        <w:rPr>
          <w:color w:val="BABABA"/>
          <w:lang w:val="en-US"/>
        </w:rPr>
        <w:t>xmlns:</w:t>
      </w:r>
      <w:r w:rsidRPr="004D0A70">
        <w:rPr>
          <w:color w:val="9876AA"/>
          <w:lang w:val="en-US"/>
        </w:rPr>
        <w:t>tools</w:t>
      </w:r>
      <w:proofErr w:type="spellEnd"/>
      <w:r w:rsidRPr="004D0A70">
        <w:rPr>
          <w:color w:val="6A8759"/>
          <w:lang w:val="en-US"/>
        </w:rPr>
        <w:t>="http://schemas.android.com/tools"</w:t>
      </w:r>
      <w:r w:rsidRPr="004D0A70">
        <w:rPr>
          <w:color w:val="6A8759"/>
          <w:lang w:val="en-US"/>
        </w:rPr>
        <w:br/>
        <w:t xml:space="preserve">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:layout_width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match_parent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:layout_height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match_parent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</w:t>
      </w:r>
      <w:proofErr w:type="spellStart"/>
      <w:r w:rsidRPr="004D0A70">
        <w:rPr>
          <w:color w:val="9876AA"/>
          <w:lang w:val="en-US"/>
        </w:rPr>
        <w:t>tools</w:t>
      </w:r>
      <w:r w:rsidRPr="004D0A70">
        <w:rPr>
          <w:color w:val="BABABA"/>
          <w:lang w:val="en-US"/>
        </w:rPr>
        <w:t>:context</w:t>
      </w:r>
      <w:proofErr w:type="spellEnd"/>
      <w:r w:rsidRPr="004D0A70">
        <w:rPr>
          <w:color w:val="6A8759"/>
          <w:lang w:val="en-US"/>
        </w:rPr>
        <w:t>=".Activity3"</w:t>
      </w:r>
      <w:r w:rsidRPr="004D0A70">
        <w:rPr>
          <w:color w:val="E8BF6A"/>
          <w:lang w:val="en-US"/>
        </w:rPr>
        <w:t>&gt;</w:t>
      </w:r>
      <w:r w:rsidRPr="004D0A70">
        <w:rPr>
          <w:color w:val="E8BF6A"/>
          <w:lang w:val="en-US"/>
        </w:rPr>
        <w:br/>
      </w:r>
      <w:r w:rsidRPr="004D0A70">
        <w:rPr>
          <w:color w:val="E8BF6A"/>
          <w:lang w:val="en-US"/>
        </w:rPr>
        <w:br/>
      </w:r>
      <w:r w:rsidRPr="004D0A70">
        <w:rPr>
          <w:color w:val="E8BF6A"/>
          <w:lang w:val="en-US"/>
        </w:rPr>
        <w:lastRenderedPageBreak/>
        <w:t xml:space="preserve">    &lt;</w:t>
      </w:r>
      <w:proofErr w:type="spellStart"/>
      <w:r w:rsidRPr="004D0A70">
        <w:rPr>
          <w:color w:val="E8BF6A"/>
          <w:lang w:val="en-US"/>
        </w:rPr>
        <w:t>TextView</w:t>
      </w:r>
      <w:proofErr w:type="spellEnd"/>
      <w:r w:rsidRPr="004D0A70">
        <w:rPr>
          <w:color w:val="E8BF6A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:id</w:t>
      </w:r>
      <w:proofErr w:type="spellEnd"/>
      <w:r w:rsidRPr="004D0A70">
        <w:rPr>
          <w:color w:val="6A8759"/>
          <w:lang w:val="en-US"/>
        </w:rPr>
        <w:t>="@+id/header"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:layout_width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wrap_content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:layout_height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wrap_content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:layout_marginTop</w:t>
      </w:r>
      <w:proofErr w:type="spellEnd"/>
      <w:r w:rsidRPr="004D0A70">
        <w:rPr>
          <w:color w:val="6A8759"/>
          <w:lang w:val="en-US"/>
        </w:rPr>
        <w:t>="24dp"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:alpha</w:t>
      </w:r>
      <w:proofErr w:type="spellEnd"/>
      <w:r w:rsidRPr="004D0A70">
        <w:rPr>
          <w:color w:val="6A8759"/>
          <w:lang w:val="en-US"/>
        </w:rPr>
        <w:t>="1"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:background</w:t>
      </w:r>
      <w:proofErr w:type="spellEnd"/>
      <w:r w:rsidRPr="004D0A70">
        <w:rPr>
          <w:color w:val="6A8759"/>
          <w:lang w:val="en-US"/>
        </w:rPr>
        <w:t>="#00FFFFFF"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:text</w:t>
      </w:r>
      <w:proofErr w:type="spellEnd"/>
      <w:r w:rsidRPr="004D0A70">
        <w:rPr>
          <w:color w:val="6A8759"/>
          <w:lang w:val="en-US"/>
        </w:rPr>
        <w:t>="Grid"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:textColor</w:t>
      </w:r>
      <w:proofErr w:type="spellEnd"/>
      <w:r w:rsidRPr="004D0A70">
        <w:rPr>
          <w:color w:val="6A8759"/>
          <w:lang w:val="en-US"/>
        </w:rPr>
        <w:t>="#000000"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:textSize</w:t>
      </w:r>
      <w:proofErr w:type="spellEnd"/>
      <w:r w:rsidRPr="004D0A70">
        <w:rPr>
          <w:color w:val="6A8759"/>
          <w:lang w:val="en-US"/>
        </w:rPr>
        <w:t>="48sp"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:layout_constraintEnd_toEndOf</w:t>
      </w:r>
      <w:proofErr w:type="spellEnd"/>
      <w:r w:rsidRPr="004D0A70">
        <w:rPr>
          <w:color w:val="6A8759"/>
          <w:lang w:val="en-US"/>
        </w:rPr>
        <w:t>="parent"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:layout_constraintHorizontal_bias</w:t>
      </w:r>
      <w:proofErr w:type="spellEnd"/>
      <w:r w:rsidRPr="004D0A70">
        <w:rPr>
          <w:color w:val="6A8759"/>
          <w:lang w:val="en-US"/>
        </w:rPr>
        <w:t>="0.462"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:layout_constraintStart_toStartOf</w:t>
      </w:r>
      <w:proofErr w:type="spellEnd"/>
      <w:r w:rsidRPr="004D0A70">
        <w:rPr>
          <w:color w:val="6A8759"/>
          <w:lang w:val="en-US"/>
        </w:rPr>
        <w:t>="parent"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:layout_constraintTop_toTopOf</w:t>
      </w:r>
      <w:proofErr w:type="spellEnd"/>
      <w:r w:rsidRPr="004D0A70">
        <w:rPr>
          <w:color w:val="6A8759"/>
          <w:lang w:val="en-US"/>
        </w:rPr>
        <w:t xml:space="preserve">="parent" </w:t>
      </w:r>
      <w:r w:rsidRPr="004D0A70">
        <w:rPr>
          <w:color w:val="E8BF6A"/>
          <w:lang w:val="en-US"/>
        </w:rPr>
        <w:t>/&gt;</w:t>
      </w:r>
      <w:r w:rsidRPr="004D0A70">
        <w:rPr>
          <w:color w:val="E8BF6A"/>
          <w:lang w:val="en-US"/>
        </w:rPr>
        <w:br/>
      </w:r>
      <w:r w:rsidRPr="004D0A70">
        <w:rPr>
          <w:color w:val="E8BF6A"/>
          <w:lang w:val="en-US"/>
        </w:rPr>
        <w:br/>
        <w:t xml:space="preserve">    &lt;</w:t>
      </w:r>
      <w:proofErr w:type="spellStart"/>
      <w:r w:rsidRPr="004D0A70">
        <w:rPr>
          <w:color w:val="E8BF6A"/>
          <w:lang w:val="en-US"/>
        </w:rPr>
        <w:t>GridLayout</w:t>
      </w:r>
      <w:proofErr w:type="spellEnd"/>
      <w:r w:rsidRPr="004D0A70">
        <w:rPr>
          <w:color w:val="E8BF6A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:layout_width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wrap_content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:layout_height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wrap_content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:layout_gravity</w:t>
      </w:r>
      <w:proofErr w:type="spellEnd"/>
      <w:r w:rsidRPr="004D0A70">
        <w:rPr>
          <w:color w:val="6A8759"/>
          <w:lang w:val="en-US"/>
        </w:rPr>
        <w:t>="center"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:columnCount</w:t>
      </w:r>
      <w:proofErr w:type="spellEnd"/>
      <w:r w:rsidRPr="004D0A70">
        <w:rPr>
          <w:color w:val="6A8759"/>
          <w:lang w:val="en-US"/>
        </w:rPr>
        <w:t>="3"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:orientation</w:t>
      </w:r>
      <w:proofErr w:type="spellEnd"/>
      <w:r w:rsidRPr="004D0A70">
        <w:rPr>
          <w:color w:val="6A8759"/>
          <w:lang w:val="en-US"/>
        </w:rPr>
        <w:t>="horizontal"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:layout_constraintBottom_toBottomOf</w:t>
      </w:r>
      <w:proofErr w:type="spellEnd"/>
      <w:r w:rsidRPr="004D0A70">
        <w:rPr>
          <w:color w:val="6A8759"/>
          <w:lang w:val="en-US"/>
        </w:rPr>
        <w:t>="parent"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:layout_constraintEnd_toEndOf</w:t>
      </w:r>
      <w:proofErr w:type="spellEnd"/>
      <w:r w:rsidRPr="004D0A70">
        <w:rPr>
          <w:color w:val="6A8759"/>
          <w:lang w:val="en-US"/>
        </w:rPr>
        <w:t>="parent"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:layout_constraintStart_toStartOf</w:t>
      </w:r>
      <w:proofErr w:type="spellEnd"/>
      <w:r w:rsidRPr="004D0A70">
        <w:rPr>
          <w:color w:val="6A8759"/>
          <w:lang w:val="en-US"/>
        </w:rPr>
        <w:t>="parent"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:layout_constraintTop_toTopOf</w:t>
      </w:r>
      <w:proofErr w:type="spellEnd"/>
      <w:r w:rsidRPr="004D0A70">
        <w:rPr>
          <w:color w:val="6A8759"/>
          <w:lang w:val="en-US"/>
        </w:rPr>
        <w:t>="parent"</w:t>
      </w:r>
      <w:r w:rsidRPr="004D0A70">
        <w:rPr>
          <w:color w:val="E8BF6A"/>
          <w:lang w:val="en-US"/>
        </w:rPr>
        <w:t>&gt;</w:t>
      </w:r>
      <w:r w:rsidRPr="004D0A70">
        <w:rPr>
          <w:color w:val="E8BF6A"/>
          <w:lang w:val="en-US"/>
        </w:rPr>
        <w:br/>
        <w:t xml:space="preserve">        &lt;View</w:t>
      </w:r>
      <w:r w:rsidRPr="004D0A70">
        <w:rPr>
          <w:color w:val="E8BF6A"/>
          <w:lang w:val="en-US"/>
        </w:rPr>
        <w:br/>
        <w:t xml:space="preserve">    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:layout_width</w:t>
      </w:r>
      <w:proofErr w:type="spellEnd"/>
      <w:r w:rsidRPr="004D0A70">
        <w:rPr>
          <w:color w:val="6A8759"/>
          <w:lang w:val="en-US"/>
        </w:rPr>
        <w:t>="90dp"</w:t>
      </w:r>
      <w:r w:rsidRPr="004D0A70">
        <w:rPr>
          <w:color w:val="6A8759"/>
          <w:lang w:val="en-US"/>
        </w:rPr>
        <w:br/>
        <w:t xml:space="preserve">    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:layout_height</w:t>
      </w:r>
      <w:proofErr w:type="spellEnd"/>
      <w:r w:rsidRPr="004D0A70">
        <w:rPr>
          <w:color w:val="6A8759"/>
          <w:lang w:val="en-US"/>
        </w:rPr>
        <w:t>="90dp"</w:t>
      </w:r>
      <w:r w:rsidRPr="004D0A70">
        <w:rPr>
          <w:color w:val="6A8759"/>
          <w:lang w:val="en-US"/>
        </w:rPr>
        <w:br/>
        <w:t xml:space="preserve">    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:layout_marginRight</w:t>
      </w:r>
      <w:proofErr w:type="spellEnd"/>
      <w:r w:rsidRPr="004D0A70">
        <w:rPr>
          <w:color w:val="6A8759"/>
          <w:lang w:val="en-US"/>
        </w:rPr>
        <w:t>="20dp"</w:t>
      </w:r>
      <w:r w:rsidRPr="004D0A70">
        <w:rPr>
          <w:color w:val="6A8759"/>
          <w:lang w:val="en-US"/>
        </w:rPr>
        <w:br/>
        <w:t xml:space="preserve">    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:layout_marginBottom</w:t>
      </w:r>
      <w:proofErr w:type="spellEnd"/>
      <w:r w:rsidRPr="004D0A70">
        <w:rPr>
          <w:color w:val="6A8759"/>
          <w:lang w:val="en-US"/>
        </w:rPr>
        <w:t>="20dp"</w:t>
      </w:r>
      <w:r w:rsidRPr="004D0A70">
        <w:rPr>
          <w:color w:val="6A8759"/>
          <w:lang w:val="en-US"/>
        </w:rPr>
        <w:br/>
        <w:t xml:space="preserve">    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:background</w:t>
      </w:r>
      <w:proofErr w:type="spellEnd"/>
      <w:r w:rsidRPr="004D0A70">
        <w:rPr>
          <w:color w:val="6A8759"/>
          <w:lang w:val="en-US"/>
        </w:rPr>
        <w:t>="@</w:t>
      </w:r>
      <w:proofErr w:type="spellStart"/>
      <w:r w:rsidRPr="004D0A70">
        <w:rPr>
          <w:color w:val="6A8759"/>
          <w:lang w:val="en-US"/>
        </w:rPr>
        <w:t>drawable</w:t>
      </w:r>
      <w:proofErr w:type="spellEnd"/>
      <w:r w:rsidRPr="004D0A70">
        <w:rPr>
          <w:color w:val="6A8759"/>
          <w:lang w:val="en-US"/>
        </w:rPr>
        <w:t>/</w:t>
      </w:r>
      <w:proofErr w:type="spellStart"/>
      <w:r w:rsidRPr="004D0A70">
        <w:rPr>
          <w:color w:val="6A8759"/>
          <w:lang w:val="en-US"/>
        </w:rPr>
        <w:t>square_red</w:t>
      </w:r>
      <w:proofErr w:type="spellEnd"/>
      <w:r w:rsidRPr="004D0A70">
        <w:rPr>
          <w:color w:val="6A8759"/>
          <w:lang w:val="en-US"/>
        </w:rPr>
        <w:t xml:space="preserve">" </w:t>
      </w:r>
      <w:r w:rsidRPr="004D0A70">
        <w:rPr>
          <w:color w:val="E8BF6A"/>
          <w:lang w:val="en-US"/>
        </w:rPr>
        <w:t>/&gt;</w:t>
      </w:r>
      <w:r w:rsidRPr="004D0A70">
        <w:rPr>
          <w:color w:val="E8BF6A"/>
          <w:lang w:val="en-US"/>
        </w:rPr>
        <w:br/>
      </w:r>
      <w:r w:rsidRPr="004D0A70">
        <w:rPr>
          <w:color w:val="E8BF6A"/>
          <w:lang w:val="en-US"/>
        </w:rPr>
        <w:br/>
        <w:t xml:space="preserve">        &lt;View</w:t>
      </w:r>
      <w:r w:rsidRPr="004D0A70">
        <w:rPr>
          <w:color w:val="E8BF6A"/>
          <w:lang w:val="en-US"/>
        </w:rPr>
        <w:br/>
        <w:t xml:space="preserve">    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:layout_width</w:t>
      </w:r>
      <w:proofErr w:type="spellEnd"/>
      <w:r w:rsidRPr="004D0A70">
        <w:rPr>
          <w:color w:val="6A8759"/>
          <w:lang w:val="en-US"/>
        </w:rPr>
        <w:t>="90dp"</w:t>
      </w:r>
      <w:r w:rsidRPr="004D0A70">
        <w:rPr>
          <w:color w:val="6A8759"/>
          <w:lang w:val="en-US"/>
        </w:rPr>
        <w:br/>
        <w:t xml:space="preserve">    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:layout_height</w:t>
      </w:r>
      <w:proofErr w:type="spellEnd"/>
      <w:r w:rsidRPr="004D0A70">
        <w:rPr>
          <w:color w:val="6A8759"/>
          <w:lang w:val="en-US"/>
        </w:rPr>
        <w:t>="90dp"</w:t>
      </w:r>
      <w:r w:rsidRPr="004D0A70">
        <w:rPr>
          <w:color w:val="6A8759"/>
          <w:lang w:val="en-US"/>
        </w:rPr>
        <w:br/>
        <w:t xml:space="preserve">    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:layout_marginRight</w:t>
      </w:r>
      <w:proofErr w:type="spellEnd"/>
      <w:r w:rsidRPr="004D0A70">
        <w:rPr>
          <w:color w:val="6A8759"/>
          <w:lang w:val="en-US"/>
        </w:rPr>
        <w:t>="20dp"</w:t>
      </w:r>
      <w:r w:rsidRPr="004D0A70">
        <w:rPr>
          <w:color w:val="6A8759"/>
          <w:lang w:val="en-US"/>
        </w:rPr>
        <w:br/>
        <w:t xml:space="preserve">    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:background</w:t>
      </w:r>
      <w:proofErr w:type="spellEnd"/>
      <w:r w:rsidRPr="004D0A70">
        <w:rPr>
          <w:color w:val="6A8759"/>
          <w:lang w:val="en-US"/>
        </w:rPr>
        <w:t>="@</w:t>
      </w:r>
      <w:proofErr w:type="spellStart"/>
      <w:r w:rsidRPr="004D0A70">
        <w:rPr>
          <w:color w:val="6A8759"/>
          <w:lang w:val="en-US"/>
        </w:rPr>
        <w:t>drawable</w:t>
      </w:r>
      <w:proofErr w:type="spellEnd"/>
      <w:r w:rsidRPr="004D0A70">
        <w:rPr>
          <w:color w:val="6A8759"/>
          <w:lang w:val="en-US"/>
        </w:rPr>
        <w:t>/</w:t>
      </w:r>
      <w:proofErr w:type="spellStart"/>
      <w:r w:rsidRPr="004D0A70">
        <w:rPr>
          <w:color w:val="6A8759"/>
          <w:lang w:val="en-US"/>
        </w:rPr>
        <w:t>square_green</w:t>
      </w:r>
      <w:proofErr w:type="spellEnd"/>
      <w:r w:rsidRPr="004D0A70">
        <w:rPr>
          <w:color w:val="6A8759"/>
          <w:lang w:val="en-US"/>
        </w:rPr>
        <w:t xml:space="preserve">" </w:t>
      </w:r>
      <w:r w:rsidRPr="004D0A70">
        <w:rPr>
          <w:color w:val="E8BF6A"/>
          <w:lang w:val="en-US"/>
        </w:rPr>
        <w:t>/&gt;</w:t>
      </w:r>
      <w:r w:rsidRPr="004D0A70">
        <w:rPr>
          <w:color w:val="E8BF6A"/>
          <w:lang w:val="en-US"/>
        </w:rPr>
        <w:br/>
      </w:r>
      <w:r w:rsidRPr="004D0A70">
        <w:rPr>
          <w:color w:val="E8BF6A"/>
          <w:lang w:val="en-US"/>
        </w:rPr>
        <w:br/>
        <w:t xml:space="preserve">        &lt;View</w:t>
      </w:r>
      <w:r w:rsidRPr="004D0A70">
        <w:rPr>
          <w:color w:val="E8BF6A"/>
          <w:lang w:val="en-US"/>
        </w:rPr>
        <w:br/>
        <w:t xml:space="preserve">    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:layout_width</w:t>
      </w:r>
      <w:proofErr w:type="spellEnd"/>
      <w:r w:rsidRPr="004D0A70">
        <w:rPr>
          <w:color w:val="6A8759"/>
          <w:lang w:val="en-US"/>
        </w:rPr>
        <w:t>="90dp"</w:t>
      </w:r>
      <w:r w:rsidRPr="004D0A70">
        <w:rPr>
          <w:color w:val="6A8759"/>
          <w:lang w:val="en-US"/>
        </w:rPr>
        <w:br/>
        <w:t xml:space="preserve">    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:layout_height</w:t>
      </w:r>
      <w:proofErr w:type="spellEnd"/>
      <w:r w:rsidRPr="004D0A70">
        <w:rPr>
          <w:color w:val="6A8759"/>
          <w:lang w:val="en-US"/>
        </w:rPr>
        <w:t>="90dp"</w:t>
      </w:r>
      <w:r w:rsidRPr="004D0A70">
        <w:rPr>
          <w:color w:val="6A8759"/>
          <w:lang w:val="en-US"/>
        </w:rPr>
        <w:br/>
        <w:t xml:space="preserve">    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:background</w:t>
      </w:r>
      <w:proofErr w:type="spellEnd"/>
      <w:r w:rsidRPr="004D0A70">
        <w:rPr>
          <w:color w:val="6A8759"/>
          <w:lang w:val="en-US"/>
        </w:rPr>
        <w:t>="@</w:t>
      </w:r>
      <w:proofErr w:type="spellStart"/>
      <w:r w:rsidRPr="004D0A70">
        <w:rPr>
          <w:color w:val="6A8759"/>
          <w:lang w:val="en-US"/>
        </w:rPr>
        <w:t>drawable</w:t>
      </w:r>
      <w:proofErr w:type="spellEnd"/>
      <w:r w:rsidRPr="004D0A70">
        <w:rPr>
          <w:color w:val="6A8759"/>
          <w:lang w:val="en-US"/>
        </w:rPr>
        <w:t>/</w:t>
      </w:r>
      <w:proofErr w:type="spellStart"/>
      <w:r w:rsidRPr="004D0A70">
        <w:rPr>
          <w:color w:val="6A8759"/>
          <w:lang w:val="en-US"/>
        </w:rPr>
        <w:t>square_blue</w:t>
      </w:r>
      <w:proofErr w:type="spellEnd"/>
      <w:r w:rsidRPr="004D0A70">
        <w:rPr>
          <w:color w:val="6A8759"/>
          <w:lang w:val="en-US"/>
        </w:rPr>
        <w:t xml:space="preserve">" </w:t>
      </w:r>
      <w:r w:rsidRPr="004D0A70">
        <w:rPr>
          <w:color w:val="E8BF6A"/>
          <w:lang w:val="en-US"/>
        </w:rPr>
        <w:t>/&gt;</w:t>
      </w:r>
      <w:r w:rsidRPr="004D0A70">
        <w:rPr>
          <w:color w:val="E8BF6A"/>
          <w:lang w:val="en-US"/>
        </w:rPr>
        <w:br/>
      </w:r>
      <w:r w:rsidRPr="004D0A70">
        <w:rPr>
          <w:color w:val="E8BF6A"/>
          <w:lang w:val="en-US"/>
        </w:rPr>
        <w:br/>
      </w:r>
      <w:r w:rsidRPr="004D0A70">
        <w:rPr>
          <w:color w:val="E8BF6A"/>
          <w:lang w:val="en-US"/>
        </w:rPr>
        <w:br/>
        <w:t xml:space="preserve">        &lt;View</w:t>
      </w:r>
      <w:r w:rsidRPr="004D0A70">
        <w:rPr>
          <w:color w:val="E8BF6A"/>
          <w:lang w:val="en-US"/>
        </w:rPr>
        <w:br/>
        <w:t xml:space="preserve">    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:layout_width</w:t>
      </w:r>
      <w:proofErr w:type="spellEnd"/>
      <w:r w:rsidRPr="004D0A70">
        <w:rPr>
          <w:color w:val="6A8759"/>
          <w:lang w:val="en-US"/>
        </w:rPr>
        <w:t>="90dp"</w:t>
      </w:r>
      <w:r w:rsidRPr="004D0A70">
        <w:rPr>
          <w:color w:val="6A8759"/>
          <w:lang w:val="en-US"/>
        </w:rPr>
        <w:br/>
        <w:t xml:space="preserve">    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:layout_height</w:t>
      </w:r>
      <w:proofErr w:type="spellEnd"/>
      <w:r w:rsidRPr="004D0A70">
        <w:rPr>
          <w:color w:val="6A8759"/>
          <w:lang w:val="en-US"/>
        </w:rPr>
        <w:t>="90dp"</w:t>
      </w:r>
      <w:r w:rsidRPr="004D0A70">
        <w:rPr>
          <w:color w:val="6A8759"/>
          <w:lang w:val="en-US"/>
        </w:rPr>
        <w:br/>
        <w:t xml:space="preserve">    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:layout_marginRight</w:t>
      </w:r>
      <w:proofErr w:type="spellEnd"/>
      <w:r w:rsidRPr="004D0A70">
        <w:rPr>
          <w:color w:val="6A8759"/>
          <w:lang w:val="en-US"/>
        </w:rPr>
        <w:t>="20dp"</w:t>
      </w:r>
      <w:r w:rsidRPr="004D0A70">
        <w:rPr>
          <w:color w:val="6A8759"/>
          <w:lang w:val="en-US"/>
        </w:rPr>
        <w:br/>
        <w:t xml:space="preserve">    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:layout_columnSpan</w:t>
      </w:r>
      <w:proofErr w:type="spellEnd"/>
      <w:r w:rsidRPr="004D0A70">
        <w:rPr>
          <w:color w:val="6A8759"/>
          <w:lang w:val="en-US"/>
        </w:rPr>
        <w:t>="2"</w:t>
      </w:r>
      <w:r w:rsidRPr="004D0A70">
        <w:rPr>
          <w:color w:val="6A8759"/>
          <w:lang w:val="en-US"/>
        </w:rPr>
        <w:br/>
        <w:t xml:space="preserve">    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:background</w:t>
      </w:r>
      <w:proofErr w:type="spellEnd"/>
      <w:r w:rsidRPr="004D0A70">
        <w:rPr>
          <w:color w:val="6A8759"/>
          <w:lang w:val="en-US"/>
        </w:rPr>
        <w:t>="@</w:t>
      </w:r>
      <w:proofErr w:type="spellStart"/>
      <w:r w:rsidRPr="004D0A70">
        <w:rPr>
          <w:color w:val="6A8759"/>
          <w:lang w:val="en-US"/>
        </w:rPr>
        <w:t>drawable</w:t>
      </w:r>
      <w:proofErr w:type="spellEnd"/>
      <w:r w:rsidRPr="004D0A70">
        <w:rPr>
          <w:color w:val="6A8759"/>
          <w:lang w:val="en-US"/>
        </w:rPr>
        <w:t>/</w:t>
      </w:r>
      <w:proofErr w:type="spellStart"/>
      <w:r w:rsidRPr="004D0A70">
        <w:rPr>
          <w:color w:val="6A8759"/>
          <w:lang w:val="en-US"/>
        </w:rPr>
        <w:t>square_purple</w:t>
      </w:r>
      <w:proofErr w:type="spellEnd"/>
      <w:r w:rsidRPr="004D0A70">
        <w:rPr>
          <w:color w:val="6A8759"/>
          <w:lang w:val="en-US"/>
        </w:rPr>
        <w:t xml:space="preserve">" </w:t>
      </w:r>
      <w:r w:rsidRPr="004D0A70">
        <w:rPr>
          <w:color w:val="E8BF6A"/>
          <w:lang w:val="en-US"/>
        </w:rPr>
        <w:t>/&gt;</w:t>
      </w:r>
      <w:r w:rsidRPr="004D0A70">
        <w:rPr>
          <w:color w:val="E8BF6A"/>
          <w:lang w:val="en-US"/>
        </w:rPr>
        <w:br/>
      </w:r>
      <w:r w:rsidRPr="004D0A70">
        <w:rPr>
          <w:color w:val="E8BF6A"/>
          <w:lang w:val="en-US"/>
        </w:rPr>
        <w:br/>
        <w:t xml:space="preserve">        &lt;View</w:t>
      </w:r>
      <w:r w:rsidRPr="004D0A70">
        <w:rPr>
          <w:color w:val="E8BF6A"/>
          <w:lang w:val="en-US"/>
        </w:rPr>
        <w:br/>
        <w:t xml:space="preserve">    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:id</w:t>
      </w:r>
      <w:proofErr w:type="spellEnd"/>
      <w:r w:rsidRPr="004D0A70">
        <w:rPr>
          <w:color w:val="6A8759"/>
          <w:lang w:val="en-US"/>
        </w:rPr>
        <w:t>="@+id/view5"</w:t>
      </w:r>
      <w:r w:rsidRPr="004D0A70">
        <w:rPr>
          <w:color w:val="6A8759"/>
          <w:lang w:val="en-US"/>
        </w:rPr>
        <w:br/>
        <w:t xml:space="preserve">    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:layout_width</w:t>
      </w:r>
      <w:proofErr w:type="spellEnd"/>
      <w:r w:rsidRPr="004D0A70">
        <w:rPr>
          <w:color w:val="6A8759"/>
          <w:lang w:val="en-US"/>
        </w:rPr>
        <w:t>="90dp"</w:t>
      </w:r>
      <w:r w:rsidRPr="004D0A70">
        <w:rPr>
          <w:color w:val="6A8759"/>
          <w:lang w:val="en-US"/>
        </w:rPr>
        <w:br/>
        <w:t xml:space="preserve">    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:layout_height</w:t>
      </w:r>
      <w:proofErr w:type="spellEnd"/>
      <w:r w:rsidRPr="004D0A70">
        <w:rPr>
          <w:color w:val="6A8759"/>
          <w:lang w:val="en-US"/>
        </w:rPr>
        <w:t>="90dp"</w:t>
      </w:r>
      <w:r w:rsidRPr="004D0A70">
        <w:rPr>
          <w:color w:val="6A8759"/>
          <w:lang w:val="en-US"/>
        </w:rPr>
        <w:br/>
        <w:t xml:space="preserve">    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:background</w:t>
      </w:r>
      <w:proofErr w:type="spellEnd"/>
      <w:r w:rsidRPr="004D0A70">
        <w:rPr>
          <w:color w:val="6A8759"/>
          <w:lang w:val="en-US"/>
        </w:rPr>
        <w:t>="@</w:t>
      </w:r>
      <w:proofErr w:type="spellStart"/>
      <w:r w:rsidRPr="004D0A70">
        <w:rPr>
          <w:color w:val="6A8759"/>
          <w:lang w:val="en-US"/>
        </w:rPr>
        <w:t>drawable</w:t>
      </w:r>
      <w:proofErr w:type="spellEnd"/>
      <w:r w:rsidRPr="004D0A70">
        <w:rPr>
          <w:color w:val="6A8759"/>
          <w:lang w:val="en-US"/>
        </w:rPr>
        <w:t>/</w:t>
      </w:r>
      <w:proofErr w:type="spellStart"/>
      <w:r w:rsidRPr="004D0A70">
        <w:rPr>
          <w:color w:val="6A8759"/>
          <w:lang w:val="en-US"/>
        </w:rPr>
        <w:t>square_orange</w:t>
      </w:r>
      <w:proofErr w:type="spellEnd"/>
      <w:r w:rsidRPr="004D0A70">
        <w:rPr>
          <w:color w:val="6A8759"/>
          <w:lang w:val="en-US"/>
        </w:rPr>
        <w:t xml:space="preserve">" </w:t>
      </w:r>
      <w:r w:rsidRPr="004D0A70">
        <w:rPr>
          <w:color w:val="E8BF6A"/>
          <w:lang w:val="en-US"/>
        </w:rPr>
        <w:t>/&gt;</w:t>
      </w:r>
      <w:r w:rsidRPr="004D0A70">
        <w:rPr>
          <w:color w:val="E8BF6A"/>
          <w:lang w:val="en-US"/>
        </w:rPr>
        <w:br/>
        <w:t xml:space="preserve">    &lt;/</w:t>
      </w:r>
      <w:proofErr w:type="spellStart"/>
      <w:r w:rsidRPr="004D0A70">
        <w:rPr>
          <w:color w:val="E8BF6A"/>
          <w:lang w:val="en-US"/>
        </w:rPr>
        <w:t>GridLayout</w:t>
      </w:r>
      <w:proofErr w:type="spellEnd"/>
      <w:r w:rsidRPr="004D0A70">
        <w:rPr>
          <w:color w:val="E8BF6A"/>
          <w:lang w:val="en-US"/>
        </w:rPr>
        <w:t>&gt;</w:t>
      </w:r>
      <w:r w:rsidRPr="004D0A70">
        <w:rPr>
          <w:color w:val="E8BF6A"/>
          <w:lang w:val="en-US"/>
        </w:rPr>
        <w:br/>
      </w:r>
      <w:r w:rsidRPr="004D0A70">
        <w:rPr>
          <w:color w:val="E8BF6A"/>
          <w:lang w:val="en-US"/>
        </w:rPr>
        <w:br/>
        <w:t xml:space="preserve">    &lt;Button</w:t>
      </w:r>
      <w:r w:rsidRPr="004D0A70">
        <w:rPr>
          <w:color w:val="E8BF6A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:id</w:t>
      </w:r>
      <w:proofErr w:type="spellEnd"/>
      <w:r w:rsidRPr="004D0A70">
        <w:rPr>
          <w:color w:val="6A8759"/>
          <w:lang w:val="en-US"/>
        </w:rPr>
        <w:t>="@+id/next3"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:layout_width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wrap_content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:layout_height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wrap_content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:layout_marginEnd</w:t>
      </w:r>
      <w:proofErr w:type="spellEnd"/>
      <w:r w:rsidRPr="004D0A70">
        <w:rPr>
          <w:color w:val="6A8759"/>
          <w:lang w:val="en-US"/>
        </w:rPr>
        <w:t>="28dp"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:layout_marginBottom</w:t>
      </w:r>
      <w:proofErr w:type="spellEnd"/>
      <w:r w:rsidRPr="004D0A70">
        <w:rPr>
          <w:color w:val="6A8759"/>
          <w:lang w:val="en-US"/>
        </w:rPr>
        <w:t>="16dp"</w:t>
      </w:r>
      <w:r w:rsidRPr="004D0A70">
        <w:rPr>
          <w:color w:val="6A8759"/>
          <w:lang w:val="en-US"/>
        </w:rPr>
        <w:br/>
      </w:r>
      <w:r w:rsidRPr="004D0A70">
        <w:rPr>
          <w:color w:val="6A8759"/>
          <w:lang w:val="en-US"/>
        </w:rPr>
        <w:lastRenderedPageBreak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:onClick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NextActivity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:text</w:t>
      </w:r>
      <w:proofErr w:type="spellEnd"/>
      <w:r w:rsidRPr="004D0A70">
        <w:rPr>
          <w:color w:val="6A8759"/>
          <w:lang w:val="en-US"/>
        </w:rPr>
        <w:t>="Next"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:layout_constraintBottom_toBottomOf</w:t>
      </w:r>
      <w:proofErr w:type="spellEnd"/>
      <w:r w:rsidRPr="004D0A70">
        <w:rPr>
          <w:color w:val="6A8759"/>
          <w:lang w:val="en-US"/>
        </w:rPr>
        <w:t>="parent"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:layout_constraintEnd_toEndOf</w:t>
      </w:r>
      <w:proofErr w:type="spellEnd"/>
      <w:r w:rsidRPr="004D0A70">
        <w:rPr>
          <w:color w:val="6A8759"/>
          <w:lang w:val="en-US"/>
        </w:rPr>
        <w:t xml:space="preserve">="parent" </w:t>
      </w:r>
      <w:r w:rsidRPr="004D0A70">
        <w:rPr>
          <w:color w:val="E8BF6A"/>
          <w:lang w:val="en-US"/>
        </w:rPr>
        <w:t>/&gt;</w:t>
      </w:r>
      <w:r w:rsidRPr="004D0A70">
        <w:rPr>
          <w:color w:val="E8BF6A"/>
          <w:lang w:val="en-US"/>
        </w:rPr>
        <w:br/>
      </w:r>
      <w:r w:rsidRPr="004D0A70">
        <w:rPr>
          <w:color w:val="E8BF6A"/>
          <w:lang w:val="en-US"/>
        </w:rPr>
        <w:br/>
        <w:t xml:space="preserve">    &lt;Button</w:t>
      </w:r>
      <w:r w:rsidRPr="004D0A70">
        <w:rPr>
          <w:color w:val="E8BF6A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:id</w:t>
      </w:r>
      <w:proofErr w:type="spellEnd"/>
      <w:r w:rsidRPr="004D0A70">
        <w:rPr>
          <w:color w:val="6A8759"/>
          <w:lang w:val="en-US"/>
        </w:rPr>
        <w:t>="@+id/prev3"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:layout_width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wrap_content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:layout_height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wrap_content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:layout_marginStart</w:t>
      </w:r>
      <w:proofErr w:type="spellEnd"/>
      <w:r w:rsidRPr="004D0A70">
        <w:rPr>
          <w:color w:val="6A8759"/>
          <w:lang w:val="en-US"/>
        </w:rPr>
        <w:t>="16dp"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:layout_marginEnd</w:t>
      </w:r>
      <w:proofErr w:type="spellEnd"/>
      <w:r w:rsidRPr="004D0A70">
        <w:rPr>
          <w:color w:val="6A8759"/>
          <w:lang w:val="en-US"/>
        </w:rPr>
        <w:t>="16dp"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:layout_marginBottom</w:t>
      </w:r>
      <w:proofErr w:type="spellEnd"/>
      <w:r w:rsidRPr="004D0A70">
        <w:rPr>
          <w:color w:val="6A8759"/>
          <w:lang w:val="en-US"/>
        </w:rPr>
        <w:t>="16dp"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:onClick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PrevActivity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:text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prev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:layout_constraintBottom_toBottomOf</w:t>
      </w:r>
      <w:proofErr w:type="spellEnd"/>
      <w:r w:rsidRPr="004D0A70">
        <w:rPr>
          <w:color w:val="6A8759"/>
          <w:lang w:val="en-US"/>
        </w:rPr>
        <w:t>="parent"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:layout_constraintEnd_toStartOf</w:t>
      </w:r>
      <w:proofErr w:type="spellEnd"/>
      <w:r w:rsidRPr="004D0A70">
        <w:rPr>
          <w:color w:val="6A8759"/>
          <w:lang w:val="en-US"/>
        </w:rPr>
        <w:t>="@+id/next3"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:layout_constraintHorizontal_bias</w:t>
      </w:r>
      <w:proofErr w:type="spellEnd"/>
      <w:r w:rsidRPr="004D0A70">
        <w:rPr>
          <w:color w:val="6A8759"/>
          <w:lang w:val="en-US"/>
        </w:rPr>
        <w:t>="0.061"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:layout_constraintStart_toStartOf</w:t>
      </w:r>
      <w:proofErr w:type="spellEnd"/>
      <w:r w:rsidRPr="004D0A70">
        <w:rPr>
          <w:color w:val="6A8759"/>
          <w:lang w:val="en-US"/>
        </w:rPr>
        <w:t xml:space="preserve">="parent" </w:t>
      </w:r>
      <w:r w:rsidRPr="004D0A70">
        <w:rPr>
          <w:color w:val="E8BF6A"/>
          <w:lang w:val="en-US"/>
        </w:rPr>
        <w:t>/&gt;</w:t>
      </w:r>
      <w:r w:rsidRPr="004D0A70">
        <w:rPr>
          <w:color w:val="E8BF6A"/>
          <w:lang w:val="en-US"/>
        </w:rPr>
        <w:br/>
      </w:r>
      <w:r w:rsidRPr="004D0A70">
        <w:rPr>
          <w:color w:val="E8BF6A"/>
          <w:lang w:val="en-US"/>
        </w:rPr>
        <w:br/>
        <w:t xml:space="preserve">    &lt;</w:t>
      </w:r>
      <w:proofErr w:type="spellStart"/>
      <w:r w:rsidRPr="004D0A70">
        <w:rPr>
          <w:color w:val="E8BF6A"/>
          <w:lang w:val="en-US"/>
        </w:rPr>
        <w:t>TextView</w:t>
      </w:r>
      <w:proofErr w:type="spellEnd"/>
      <w:r w:rsidRPr="004D0A70">
        <w:rPr>
          <w:color w:val="E8BF6A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:id</w:t>
      </w:r>
      <w:proofErr w:type="spellEnd"/>
      <w:r w:rsidRPr="004D0A70">
        <w:rPr>
          <w:color w:val="6A8759"/>
          <w:lang w:val="en-US"/>
        </w:rPr>
        <w:t>="@+id/</w:t>
      </w:r>
      <w:proofErr w:type="spellStart"/>
      <w:r w:rsidRPr="004D0A70">
        <w:rPr>
          <w:color w:val="6A8759"/>
          <w:lang w:val="en-US"/>
        </w:rPr>
        <w:t>textView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:layout_width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wrap_content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:layout_height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wrap_content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:layout_marginStart</w:t>
      </w:r>
      <w:proofErr w:type="spellEnd"/>
      <w:r w:rsidRPr="004D0A70">
        <w:rPr>
          <w:color w:val="6A8759"/>
          <w:lang w:val="en-US"/>
        </w:rPr>
        <w:t>="16dp"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:layout_marginEnd</w:t>
      </w:r>
      <w:proofErr w:type="spellEnd"/>
      <w:r w:rsidRPr="004D0A70">
        <w:rPr>
          <w:color w:val="6A8759"/>
          <w:lang w:val="en-US"/>
        </w:rPr>
        <w:t>="16dp"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:layout_marginBottom</w:t>
      </w:r>
      <w:proofErr w:type="spellEnd"/>
      <w:r w:rsidRPr="004D0A70">
        <w:rPr>
          <w:color w:val="6A8759"/>
          <w:lang w:val="en-US"/>
        </w:rPr>
        <w:t>="28dp"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:text</w:t>
      </w:r>
      <w:proofErr w:type="spellEnd"/>
      <w:r w:rsidRPr="004D0A70">
        <w:rPr>
          <w:color w:val="6A8759"/>
          <w:lang w:val="en-US"/>
        </w:rPr>
        <w:t>="3"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:layout_constraintBottom_toBottomOf</w:t>
      </w:r>
      <w:proofErr w:type="spellEnd"/>
      <w:r w:rsidRPr="004D0A70">
        <w:rPr>
          <w:color w:val="6A8759"/>
          <w:lang w:val="en-US"/>
        </w:rPr>
        <w:t>="parent"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:layout_constraintEnd_toStartOf</w:t>
      </w:r>
      <w:proofErr w:type="spellEnd"/>
      <w:r w:rsidRPr="004D0A70">
        <w:rPr>
          <w:color w:val="6A8759"/>
          <w:lang w:val="en-US"/>
        </w:rPr>
        <w:t>="@+id/next3"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:layout_constraintStart_toEndOf</w:t>
      </w:r>
      <w:proofErr w:type="spellEnd"/>
      <w:r w:rsidRPr="004D0A70">
        <w:rPr>
          <w:color w:val="6A8759"/>
          <w:lang w:val="en-US"/>
        </w:rPr>
        <w:t xml:space="preserve">="@+id/prev3" </w:t>
      </w:r>
      <w:r w:rsidRPr="004D0A70">
        <w:rPr>
          <w:color w:val="E8BF6A"/>
          <w:lang w:val="en-US"/>
        </w:rPr>
        <w:t>/&gt;</w:t>
      </w:r>
      <w:r w:rsidRPr="004D0A70">
        <w:rPr>
          <w:color w:val="E8BF6A"/>
          <w:lang w:val="en-US"/>
        </w:rPr>
        <w:br/>
      </w:r>
      <w:r w:rsidRPr="004D0A70">
        <w:rPr>
          <w:color w:val="E8BF6A"/>
          <w:lang w:val="en-US"/>
        </w:rPr>
        <w:br/>
      </w:r>
      <w:r w:rsidRPr="004D0A70">
        <w:rPr>
          <w:color w:val="E8BF6A"/>
          <w:lang w:val="en-US"/>
        </w:rPr>
        <w:br/>
        <w:t>&lt;/</w:t>
      </w:r>
      <w:proofErr w:type="spellStart"/>
      <w:r w:rsidRPr="004D0A70">
        <w:rPr>
          <w:color w:val="E8BF6A"/>
          <w:lang w:val="en-US"/>
        </w:rPr>
        <w:t>androidx.constraintlayout.widget.ConstraintLayout</w:t>
      </w:r>
      <w:proofErr w:type="spellEnd"/>
      <w:r w:rsidRPr="004D0A70">
        <w:rPr>
          <w:color w:val="E8BF6A"/>
          <w:lang w:val="en-US"/>
        </w:rPr>
        <w:t>&gt;</w:t>
      </w:r>
    </w:p>
    <w:p w:rsidR="004D0A70" w:rsidRDefault="004D0A70" w:rsidP="004D0A70">
      <w:pPr>
        <w:pStyle w:val="a4"/>
        <w:rPr>
          <w:lang w:val="en-US"/>
        </w:rPr>
      </w:pPr>
    </w:p>
    <w:p w:rsidR="00F56ED3" w:rsidRDefault="00F56ED3" w:rsidP="00F56ED3">
      <w:pPr>
        <w:pStyle w:val="a4"/>
        <w:numPr>
          <w:ilvl w:val="0"/>
          <w:numId w:val="3"/>
        </w:numPr>
        <w:rPr>
          <w:lang w:val="en-US"/>
        </w:rPr>
      </w:pPr>
      <w:r w:rsidRPr="00F56ED3">
        <w:rPr>
          <w:lang w:val="en-US"/>
        </w:rPr>
        <w:t>Activity</w:t>
      </w:r>
      <w:r>
        <w:rPr>
          <w:lang w:val="en-US"/>
        </w:rPr>
        <w:t>4</w:t>
      </w:r>
      <w:r w:rsidRPr="00F56ED3">
        <w:rPr>
          <w:lang w:val="en-US"/>
        </w:rPr>
        <w:t>.java</w:t>
      </w:r>
    </w:p>
    <w:p w:rsidR="004D0A70" w:rsidRPr="004D0A70" w:rsidRDefault="004D0A70" w:rsidP="004D0A70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4D0A70">
        <w:rPr>
          <w:color w:val="CC7832"/>
          <w:lang w:val="en-US"/>
        </w:rPr>
        <w:t xml:space="preserve">package </w:t>
      </w:r>
      <w:r w:rsidRPr="004D0A70">
        <w:rPr>
          <w:color w:val="A9B7C6"/>
          <w:lang w:val="en-US"/>
        </w:rPr>
        <w:t>com.example.lab2</w:t>
      </w:r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</w:r>
      <w:r w:rsidRPr="004D0A70">
        <w:rPr>
          <w:color w:val="CC7832"/>
          <w:lang w:val="en-US"/>
        </w:rPr>
        <w:br/>
        <w:t xml:space="preserve">import </w:t>
      </w:r>
      <w:proofErr w:type="spellStart"/>
      <w:r w:rsidRPr="004D0A70">
        <w:rPr>
          <w:color w:val="A9B7C6"/>
          <w:lang w:val="en-US"/>
        </w:rPr>
        <w:t>androidx.appcompat.app.AppCompatActivity</w:t>
      </w:r>
      <w:proofErr w:type="spellEnd"/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</w:r>
      <w:r w:rsidRPr="004D0A70">
        <w:rPr>
          <w:color w:val="CC7832"/>
          <w:lang w:val="en-US"/>
        </w:rPr>
        <w:br/>
        <w:t xml:space="preserve">import </w:t>
      </w:r>
      <w:proofErr w:type="spellStart"/>
      <w:r w:rsidRPr="004D0A70">
        <w:rPr>
          <w:color w:val="A9B7C6"/>
          <w:lang w:val="en-US"/>
        </w:rPr>
        <w:t>android.content.Intent</w:t>
      </w:r>
      <w:proofErr w:type="spellEnd"/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  <w:t xml:space="preserve">import </w:t>
      </w:r>
      <w:proofErr w:type="spellStart"/>
      <w:r w:rsidRPr="004D0A70">
        <w:rPr>
          <w:color w:val="A9B7C6"/>
          <w:lang w:val="en-US"/>
        </w:rPr>
        <w:t>android.graphics.drawable.Drawable</w:t>
      </w:r>
      <w:proofErr w:type="spellEnd"/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  <w:t xml:space="preserve">import </w:t>
      </w:r>
      <w:proofErr w:type="spellStart"/>
      <w:r w:rsidRPr="004D0A70">
        <w:rPr>
          <w:color w:val="A9B7C6"/>
          <w:lang w:val="en-US"/>
        </w:rPr>
        <w:t>android.os.Bundle</w:t>
      </w:r>
      <w:proofErr w:type="spellEnd"/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  <w:t xml:space="preserve">import </w:t>
      </w:r>
      <w:proofErr w:type="spellStart"/>
      <w:r w:rsidRPr="004D0A70">
        <w:rPr>
          <w:color w:val="A9B7C6"/>
          <w:lang w:val="en-US"/>
        </w:rPr>
        <w:t>android.view.View</w:t>
      </w:r>
      <w:proofErr w:type="spellEnd"/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</w:r>
      <w:r w:rsidRPr="004D0A70">
        <w:rPr>
          <w:color w:val="CC7832"/>
          <w:lang w:val="en-US"/>
        </w:rPr>
        <w:br/>
        <w:t xml:space="preserve">public class </w:t>
      </w:r>
      <w:r w:rsidRPr="004D0A70">
        <w:rPr>
          <w:color w:val="A9B7C6"/>
          <w:lang w:val="en-US"/>
        </w:rPr>
        <w:t xml:space="preserve">Activity4 </w:t>
      </w:r>
      <w:r w:rsidRPr="004D0A70">
        <w:rPr>
          <w:color w:val="CC7832"/>
          <w:lang w:val="en-US"/>
        </w:rPr>
        <w:t xml:space="preserve">extends </w:t>
      </w:r>
      <w:proofErr w:type="spellStart"/>
      <w:r w:rsidRPr="004D0A70">
        <w:rPr>
          <w:color w:val="A9B7C6"/>
          <w:lang w:val="en-US"/>
        </w:rPr>
        <w:t>AppCompatActivity</w:t>
      </w:r>
      <w:proofErr w:type="spellEnd"/>
      <w:r w:rsidRPr="004D0A70">
        <w:rPr>
          <w:color w:val="A9B7C6"/>
          <w:lang w:val="en-US"/>
        </w:rPr>
        <w:t xml:space="preserve"> {</w:t>
      </w:r>
      <w:r w:rsidRPr="004D0A70">
        <w:rPr>
          <w:color w:val="A9B7C6"/>
          <w:lang w:val="en-US"/>
        </w:rPr>
        <w:br/>
      </w:r>
      <w:r w:rsidRPr="004D0A70">
        <w:rPr>
          <w:color w:val="A9B7C6"/>
          <w:lang w:val="en-US"/>
        </w:rPr>
        <w:br/>
        <w:t xml:space="preserve">    </w:t>
      </w:r>
      <w:r w:rsidRPr="004D0A70">
        <w:rPr>
          <w:color w:val="BBB529"/>
          <w:lang w:val="en-US"/>
        </w:rPr>
        <w:t>@Override</w:t>
      </w:r>
      <w:r w:rsidRPr="004D0A70">
        <w:rPr>
          <w:color w:val="BBB529"/>
          <w:lang w:val="en-US"/>
        </w:rPr>
        <w:br/>
        <w:t xml:space="preserve">    </w:t>
      </w:r>
      <w:r w:rsidRPr="004D0A70">
        <w:rPr>
          <w:color w:val="CC7832"/>
          <w:lang w:val="en-US"/>
        </w:rPr>
        <w:t xml:space="preserve">protected void </w:t>
      </w:r>
      <w:proofErr w:type="spellStart"/>
      <w:r w:rsidRPr="004D0A70">
        <w:rPr>
          <w:color w:val="FFC66D"/>
          <w:lang w:val="en-US"/>
        </w:rPr>
        <w:t>onCreate</w:t>
      </w:r>
      <w:proofErr w:type="spellEnd"/>
      <w:r w:rsidRPr="004D0A70">
        <w:rPr>
          <w:color w:val="A9B7C6"/>
          <w:lang w:val="en-US"/>
        </w:rPr>
        <w:t xml:space="preserve">(Bundle </w:t>
      </w:r>
      <w:proofErr w:type="spellStart"/>
      <w:r w:rsidRPr="004D0A70">
        <w:rPr>
          <w:color w:val="A9B7C6"/>
          <w:lang w:val="en-US"/>
        </w:rPr>
        <w:t>savedInstanceState</w:t>
      </w:r>
      <w:proofErr w:type="spellEnd"/>
      <w:r w:rsidRPr="004D0A70">
        <w:rPr>
          <w:color w:val="A9B7C6"/>
          <w:lang w:val="en-US"/>
        </w:rPr>
        <w:t>) {</w:t>
      </w:r>
      <w:r w:rsidRPr="004D0A70">
        <w:rPr>
          <w:color w:val="A9B7C6"/>
          <w:lang w:val="en-US"/>
        </w:rPr>
        <w:br/>
        <w:t xml:space="preserve">        </w:t>
      </w:r>
      <w:proofErr w:type="spellStart"/>
      <w:r w:rsidRPr="004D0A70">
        <w:rPr>
          <w:color w:val="CC7832"/>
          <w:lang w:val="en-US"/>
        </w:rPr>
        <w:t>super</w:t>
      </w:r>
      <w:r w:rsidRPr="004D0A70">
        <w:rPr>
          <w:color w:val="A9B7C6"/>
          <w:lang w:val="en-US"/>
        </w:rPr>
        <w:t>.onCreate</w:t>
      </w:r>
      <w:proofErr w:type="spellEnd"/>
      <w:r w:rsidRPr="004D0A70">
        <w:rPr>
          <w:color w:val="A9B7C6"/>
          <w:lang w:val="en-US"/>
        </w:rPr>
        <w:t>(</w:t>
      </w:r>
      <w:proofErr w:type="spellStart"/>
      <w:r w:rsidRPr="004D0A70">
        <w:rPr>
          <w:color w:val="A9B7C6"/>
          <w:lang w:val="en-US"/>
        </w:rPr>
        <w:t>savedInstanceState</w:t>
      </w:r>
      <w:proofErr w:type="spellEnd"/>
      <w:r w:rsidRPr="004D0A70">
        <w:rPr>
          <w:color w:val="A9B7C6"/>
          <w:lang w:val="en-US"/>
        </w:rPr>
        <w:t>)</w:t>
      </w:r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  <w:t xml:space="preserve">        </w:t>
      </w:r>
      <w:proofErr w:type="spellStart"/>
      <w:r w:rsidRPr="004D0A70">
        <w:rPr>
          <w:color w:val="A9B7C6"/>
          <w:lang w:val="en-US"/>
        </w:rPr>
        <w:t>setContentView</w:t>
      </w:r>
      <w:proofErr w:type="spellEnd"/>
      <w:r w:rsidRPr="004D0A70">
        <w:rPr>
          <w:color w:val="A9B7C6"/>
          <w:lang w:val="en-US"/>
        </w:rPr>
        <w:t>(R.layout.</w:t>
      </w:r>
      <w:r w:rsidRPr="004D0A70">
        <w:rPr>
          <w:i/>
          <w:iCs/>
          <w:color w:val="9876AA"/>
          <w:lang w:val="en-US"/>
        </w:rPr>
        <w:t>activity_4</w:t>
      </w:r>
      <w:r w:rsidRPr="004D0A70">
        <w:rPr>
          <w:color w:val="A9B7C6"/>
          <w:lang w:val="en-US"/>
        </w:rPr>
        <w:t>)</w:t>
      </w:r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  <w:t xml:space="preserve">        </w:t>
      </w:r>
      <w:proofErr w:type="spellStart"/>
      <w:r w:rsidRPr="004D0A70">
        <w:rPr>
          <w:color w:val="A9B7C6"/>
          <w:lang w:val="en-US"/>
        </w:rPr>
        <w:t>TransformSquare</w:t>
      </w:r>
      <w:proofErr w:type="spellEnd"/>
      <w:r w:rsidRPr="004D0A70">
        <w:rPr>
          <w:color w:val="A9B7C6"/>
          <w:lang w:val="en-US"/>
        </w:rPr>
        <w:t>()</w:t>
      </w:r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  <w:t xml:space="preserve">    </w:t>
      </w:r>
      <w:r w:rsidRPr="004D0A70">
        <w:rPr>
          <w:color w:val="A9B7C6"/>
          <w:lang w:val="en-US"/>
        </w:rPr>
        <w:t>}</w:t>
      </w:r>
      <w:r w:rsidRPr="004D0A70">
        <w:rPr>
          <w:color w:val="A9B7C6"/>
          <w:lang w:val="en-US"/>
        </w:rPr>
        <w:br/>
      </w:r>
      <w:r w:rsidRPr="004D0A70">
        <w:rPr>
          <w:color w:val="A9B7C6"/>
          <w:lang w:val="en-US"/>
        </w:rPr>
        <w:br/>
        <w:t xml:space="preserve">    </w:t>
      </w:r>
      <w:r w:rsidRPr="004D0A70">
        <w:rPr>
          <w:color w:val="CC7832"/>
          <w:lang w:val="en-US"/>
        </w:rPr>
        <w:t xml:space="preserve">public void </w:t>
      </w:r>
      <w:proofErr w:type="spellStart"/>
      <w:r w:rsidRPr="004D0A70">
        <w:rPr>
          <w:color w:val="FFC66D"/>
          <w:lang w:val="en-US"/>
        </w:rPr>
        <w:t>NextActivity</w:t>
      </w:r>
      <w:proofErr w:type="spellEnd"/>
      <w:r w:rsidRPr="004D0A70">
        <w:rPr>
          <w:color w:val="A9B7C6"/>
          <w:lang w:val="en-US"/>
        </w:rPr>
        <w:t>(View v) {</w:t>
      </w:r>
      <w:r w:rsidRPr="004D0A70">
        <w:rPr>
          <w:color w:val="A9B7C6"/>
          <w:lang w:val="en-US"/>
        </w:rPr>
        <w:br/>
        <w:t xml:space="preserve">        </w:t>
      </w:r>
      <w:proofErr w:type="spellStart"/>
      <w:r w:rsidRPr="004D0A70">
        <w:rPr>
          <w:color w:val="A9B7C6"/>
          <w:lang w:val="en-US"/>
        </w:rPr>
        <w:t>startActivity</w:t>
      </w:r>
      <w:proofErr w:type="spellEnd"/>
      <w:r w:rsidRPr="004D0A70">
        <w:rPr>
          <w:color w:val="A9B7C6"/>
          <w:lang w:val="en-US"/>
        </w:rPr>
        <w:t>(</w:t>
      </w:r>
      <w:r w:rsidRPr="004D0A70">
        <w:rPr>
          <w:color w:val="CC7832"/>
          <w:lang w:val="en-US"/>
        </w:rPr>
        <w:t xml:space="preserve">new </w:t>
      </w:r>
      <w:r w:rsidRPr="004D0A70">
        <w:rPr>
          <w:color w:val="A9B7C6"/>
          <w:lang w:val="en-US"/>
        </w:rPr>
        <w:t>Intent(</w:t>
      </w:r>
      <w:r w:rsidRPr="004D0A70">
        <w:rPr>
          <w:color w:val="CC7832"/>
          <w:lang w:val="en-US"/>
        </w:rPr>
        <w:t xml:space="preserve">this, </w:t>
      </w:r>
      <w:r w:rsidRPr="004D0A70">
        <w:rPr>
          <w:color w:val="A9B7C6"/>
          <w:lang w:val="en-US"/>
        </w:rPr>
        <w:t>Activity5.</w:t>
      </w:r>
      <w:r w:rsidRPr="004D0A70">
        <w:rPr>
          <w:color w:val="CC7832"/>
          <w:lang w:val="en-US"/>
        </w:rPr>
        <w:t>class</w:t>
      </w:r>
      <w:r w:rsidRPr="004D0A70">
        <w:rPr>
          <w:color w:val="A9B7C6"/>
          <w:lang w:val="en-US"/>
        </w:rPr>
        <w:t>))</w:t>
      </w:r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  <w:t xml:space="preserve">    </w:t>
      </w:r>
      <w:r w:rsidRPr="004D0A70">
        <w:rPr>
          <w:color w:val="A9B7C6"/>
          <w:lang w:val="en-US"/>
        </w:rPr>
        <w:t>}</w:t>
      </w:r>
      <w:r w:rsidRPr="004D0A70">
        <w:rPr>
          <w:color w:val="A9B7C6"/>
          <w:lang w:val="en-US"/>
        </w:rPr>
        <w:br/>
      </w:r>
      <w:r w:rsidRPr="004D0A70">
        <w:rPr>
          <w:color w:val="A9B7C6"/>
          <w:lang w:val="en-US"/>
        </w:rPr>
        <w:br/>
        <w:t xml:space="preserve">    </w:t>
      </w:r>
      <w:r w:rsidRPr="004D0A70">
        <w:rPr>
          <w:color w:val="CC7832"/>
          <w:lang w:val="en-US"/>
        </w:rPr>
        <w:t xml:space="preserve">public void </w:t>
      </w:r>
      <w:proofErr w:type="spellStart"/>
      <w:r w:rsidRPr="004D0A70">
        <w:rPr>
          <w:color w:val="FFC66D"/>
          <w:lang w:val="en-US"/>
        </w:rPr>
        <w:t>PrevActivity</w:t>
      </w:r>
      <w:proofErr w:type="spellEnd"/>
      <w:r w:rsidRPr="004D0A70">
        <w:rPr>
          <w:color w:val="A9B7C6"/>
          <w:lang w:val="en-US"/>
        </w:rPr>
        <w:t>(View v) {</w:t>
      </w:r>
      <w:r w:rsidRPr="004D0A70">
        <w:rPr>
          <w:color w:val="A9B7C6"/>
          <w:lang w:val="en-US"/>
        </w:rPr>
        <w:br/>
        <w:t xml:space="preserve">        </w:t>
      </w:r>
      <w:proofErr w:type="spellStart"/>
      <w:r w:rsidRPr="004D0A70">
        <w:rPr>
          <w:color w:val="A9B7C6"/>
          <w:lang w:val="en-US"/>
        </w:rPr>
        <w:t>startActivity</w:t>
      </w:r>
      <w:proofErr w:type="spellEnd"/>
      <w:r w:rsidRPr="004D0A70">
        <w:rPr>
          <w:color w:val="A9B7C6"/>
          <w:lang w:val="en-US"/>
        </w:rPr>
        <w:t>(</w:t>
      </w:r>
      <w:r w:rsidRPr="004D0A70">
        <w:rPr>
          <w:color w:val="CC7832"/>
          <w:lang w:val="en-US"/>
        </w:rPr>
        <w:t xml:space="preserve">new </w:t>
      </w:r>
      <w:r w:rsidRPr="004D0A70">
        <w:rPr>
          <w:color w:val="A9B7C6"/>
          <w:lang w:val="en-US"/>
        </w:rPr>
        <w:t>Intent(</w:t>
      </w:r>
      <w:r w:rsidRPr="004D0A70">
        <w:rPr>
          <w:color w:val="CC7832"/>
          <w:lang w:val="en-US"/>
        </w:rPr>
        <w:t xml:space="preserve">this, </w:t>
      </w:r>
      <w:r w:rsidRPr="004D0A70">
        <w:rPr>
          <w:color w:val="A9B7C6"/>
          <w:lang w:val="en-US"/>
        </w:rPr>
        <w:t>Activity3.</w:t>
      </w:r>
      <w:r w:rsidRPr="004D0A70">
        <w:rPr>
          <w:color w:val="CC7832"/>
          <w:lang w:val="en-US"/>
        </w:rPr>
        <w:t>class</w:t>
      </w:r>
      <w:r w:rsidRPr="004D0A70">
        <w:rPr>
          <w:color w:val="A9B7C6"/>
          <w:lang w:val="en-US"/>
        </w:rPr>
        <w:t>))</w:t>
      </w:r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  <w:t xml:space="preserve">    </w:t>
      </w:r>
      <w:r w:rsidRPr="004D0A70">
        <w:rPr>
          <w:color w:val="A9B7C6"/>
          <w:lang w:val="en-US"/>
        </w:rPr>
        <w:t>}</w:t>
      </w:r>
      <w:r w:rsidRPr="004D0A70">
        <w:rPr>
          <w:color w:val="A9B7C6"/>
          <w:lang w:val="en-US"/>
        </w:rPr>
        <w:br/>
      </w:r>
      <w:r w:rsidRPr="004D0A70">
        <w:rPr>
          <w:color w:val="A9B7C6"/>
          <w:lang w:val="en-US"/>
        </w:rPr>
        <w:br/>
        <w:t xml:space="preserve">    </w:t>
      </w:r>
      <w:r w:rsidRPr="004D0A70">
        <w:rPr>
          <w:color w:val="CC7832"/>
          <w:lang w:val="en-US"/>
        </w:rPr>
        <w:t xml:space="preserve">private void </w:t>
      </w:r>
      <w:proofErr w:type="spellStart"/>
      <w:r w:rsidRPr="004D0A70">
        <w:rPr>
          <w:color w:val="FFC66D"/>
          <w:lang w:val="en-US"/>
        </w:rPr>
        <w:t>TransformSquare</w:t>
      </w:r>
      <w:proofErr w:type="spellEnd"/>
      <w:r w:rsidRPr="004D0A70">
        <w:rPr>
          <w:color w:val="A9B7C6"/>
          <w:lang w:val="en-US"/>
        </w:rPr>
        <w:t>() {</w:t>
      </w:r>
      <w:r w:rsidRPr="004D0A70">
        <w:rPr>
          <w:color w:val="A9B7C6"/>
          <w:lang w:val="en-US"/>
        </w:rPr>
        <w:br/>
      </w:r>
      <w:r w:rsidRPr="004D0A70">
        <w:rPr>
          <w:color w:val="A9B7C6"/>
          <w:lang w:val="en-US"/>
        </w:rPr>
        <w:lastRenderedPageBreak/>
        <w:t xml:space="preserve">        View </w:t>
      </w:r>
      <w:proofErr w:type="spellStart"/>
      <w:r w:rsidRPr="004D0A70">
        <w:rPr>
          <w:color w:val="A9B7C6"/>
          <w:lang w:val="en-US"/>
        </w:rPr>
        <w:t>squareNormal</w:t>
      </w:r>
      <w:proofErr w:type="spellEnd"/>
      <w:r w:rsidRPr="004D0A70">
        <w:rPr>
          <w:color w:val="A9B7C6"/>
          <w:lang w:val="en-US"/>
        </w:rPr>
        <w:t xml:space="preserve"> = </w:t>
      </w:r>
      <w:proofErr w:type="spellStart"/>
      <w:r w:rsidRPr="004D0A70">
        <w:rPr>
          <w:color w:val="A9B7C6"/>
          <w:lang w:val="en-US"/>
        </w:rPr>
        <w:t>findViewById</w:t>
      </w:r>
      <w:proofErr w:type="spellEnd"/>
      <w:r w:rsidRPr="004D0A70">
        <w:rPr>
          <w:color w:val="A9B7C6"/>
          <w:lang w:val="en-US"/>
        </w:rPr>
        <w:t>(</w:t>
      </w:r>
      <w:proofErr w:type="spellStart"/>
      <w:r w:rsidRPr="004D0A70">
        <w:rPr>
          <w:color w:val="A9B7C6"/>
          <w:lang w:val="en-US"/>
        </w:rPr>
        <w:t>R.id.</w:t>
      </w:r>
      <w:r w:rsidRPr="004D0A70">
        <w:rPr>
          <w:i/>
          <w:iCs/>
          <w:color w:val="9876AA"/>
          <w:lang w:val="en-US"/>
        </w:rPr>
        <w:t>square_normal</w:t>
      </w:r>
      <w:proofErr w:type="spellEnd"/>
      <w:r w:rsidRPr="004D0A70">
        <w:rPr>
          <w:color w:val="A9B7C6"/>
          <w:lang w:val="en-US"/>
        </w:rPr>
        <w:t>)</w:t>
      </w:r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  <w:t xml:space="preserve">        </w:t>
      </w:r>
      <w:r w:rsidRPr="004D0A70">
        <w:rPr>
          <w:color w:val="A9B7C6"/>
          <w:lang w:val="en-US"/>
        </w:rPr>
        <w:t xml:space="preserve">View </w:t>
      </w:r>
      <w:proofErr w:type="spellStart"/>
      <w:r w:rsidRPr="004D0A70">
        <w:rPr>
          <w:color w:val="A9B7C6"/>
          <w:lang w:val="en-US"/>
        </w:rPr>
        <w:t>viewChanged</w:t>
      </w:r>
      <w:proofErr w:type="spellEnd"/>
      <w:r w:rsidRPr="004D0A70">
        <w:rPr>
          <w:color w:val="A9B7C6"/>
          <w:lang w:val="en-US"/>
        </w:rPr>
        <w:t xml:space="preserve"> = </w:t>
      </w:r>
      <w:proofErr w:type="spellStart"/>
      <w:r w:rsidRPr="004D0A70">
        <w:rPr>
          <w:color w:val="A9B7C6"/>
          <w:lang w:val="en-US"/>
        </w:rPr>
        <w:t>findViewById</w:t>
      </w:r>
      <w:proofErr w:type="spellEnd"/>
      <w:r w:rsidRPr="004D0A70">
        <w:rPr>
          <w:color w:val="A9B7C6"/>
          <w:lang w:val="en-US"/>
        </w:rPr>
        <w:t>(</w:t>
      </w:r>
      <w:proofErr w:type="spellStart"/>
      <w:r w:rsidRPr="004D0A70">
        <w:rPr>
          <w:color w:val="A9B7C6"/>
          <w:lang w:val="en-US"/>
        </w:rPr>
        <w:t>R.id.</w:t>
      </w:r>
      <w:r w:rsidRPr="004D0A70">
        <w:rPr>
          <w:i/>
          <w:iCs/>
          <w:color w:val="9876AA"/>
          <w:lang w:val="en-US"/>
        </w:rPr>
        <w:t>square_changed</w:t>
      </w:r>
      <w:proofErr w:type="spellEnd"/>
      <w:r w:rsidRPr="004D0A70">
        <w:rPr>
          <w:color w:val="A9B7C6"/>
          <w:lang w:val="en-US"/>
        </w:rPr>
        <w:t>)</w:t>
      </w:r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  <w:t xml:space="preserve">        </w:t>
      </w:r>
      <w:proofErr w:type="spellStart"/>
      <w:r w:rsidRPr="004D0A70">
        <w:rPr>
          <w:color w:val="A9B7C6"/>
          <w:lang w:val="en-US"/>
        </w:rPr>
        <w:t>Drawable</w:t>
      </w:r>
      <w:proofErr w:type="spellEnd"/>
      <w:r w:rsidRPr="004D0A70">
        <w:rPr>
          <w:color w:val="A9B7C6"/>
          <w:lang w:val="en-US"/>
        </w:rPr>
        <w:t xml:space="preserve"> </w:t>
      </w:r>
      <w:proofErr w:type="spellStart"/>
      <w:r w:rsidRPr="004D0A70">
        <w:rPr>
          <w:color w:val="A9B7C6"/>
          <w:lang w:val="en-US"/>
        </w:rPr>
        <w:t>backgroundNormal</w:t>
      </w:r>
      <w:proofErr w:type="spellEnd"/>
      <w:r w:rsidRPr="004D0A70">
        <w:rPr>
          <w:color w:val="A9B7C6"/>
          <w:lang w:val="en-US"/>
        </w:rPr>
        <w:t xml:space="preserve"> = </w:t>
      </w:r>
      <w:proofErr w:type="spellStart"/>
      <w:r w:rsidRPr="004D0A70">
        <w:rPr>
          <w:color w:val="A9B7C6"/>
          <w:lang w:val="en-US"/>
        </w:rPr>
        <w:t>squareNormal.getBackground</w:t>
      </w:r>
      <w:proofErr w:type="spellEnd"/>
      <w:r w:rsidRPr="004D0A70">
        <w:rPr>
          <w:color w:val="A9B7C6"/>
          <w:lang w:val="en-US"/>
        </w:rPr>
        <w:t>()</w:t>
      </w:r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  <w:t xml:space="preserve">        </w:t>
      </w:r>
      <w:proofErr w:type="spellStart"/>
      <w:r w:rsidRPr="004D0A70">
        <w:rPr>
          <w:color w:val="A9B7C6"/>
          <w:lang w:val="en-US"/>
        </w:rPr>
        <w:t>viewChanged.setBackground</w:t>
      </w:r>
      <w:proofErr w:type="spellEnd"/>
      <w:r w:rsidRPr="004D0A70">
        <w:rPr>
          <w:color w:val="A9B7C6"/>
          <w:lang w:val="en-US"/>
        </w:rPr>
        <w:t>(</w:t>
      </w:r>
      <w:proofErr w:type="spellStart"/>
      <w:r w:rsidRPr="004D0A70">
        <w:rPr>
          <w:color w:val="A9B7C6"/>
          <w:lang w:val="en-US"/>
        </w:rPr>
        <w:t>backgroundNormal</w:t>
      </w:r>
      <w:proofErr w:type="spellEnd"/>
      <w:r w:rsidRPr="004D0A70">
        <w:rPr>
          <w:color w:val="A9B7C6"/>
          <w:lang w:val="en-US"/>
        </w:rPr>
        <w:t>)</w:t>
      </w:r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  <w:t xml:space="preserve">        </w:t>
      </w:r>
      <w:proofErr w:type="spellStart"/>
      <w:r w:rsidRPr="004D0A70">
        <w:rPr>
          <w:color w:val="A9B7C6"/>
          <w:lang w:val="en-US"/>
        </w:rPr>
        <w:t>viewChanged.setScaleX</w:t>
      </w:r>
      <w:proofErr w:type="spellEnd"/>
      <w:r w:rsidRPr="004D0A70">
        <w:rPr>
          <w:color w:val="A9B7C6"/>
          <w:lang w:val="en-US"/>
        </w:rPr>
        <w:t>(</w:t>
      </w:r>
      <w:r w:rsidRPr="004D0A70">
        <w:rPr>
          <w:color w:val="6897BB"/>
          <w:lang w:val="en-US"/>
        </w:rPr>
        <w:t>0.33f</w:t>
      </w:r>
      <w:r w:rsidRPr="004D0A70">
        <w:rPr>
          <w:color w:val="A9B7C6"/>
          <w:lang w:val="en-US"/>
        </w:rPr>
        <w:t>)</w:t>
      </w:r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</w:r>
      <w:r w:rsidRPr="004D0A70">
        <w:rPr>
          <w:color w:val="CC7832"/>
          <w:lang w:val="en-US"/>
        </w:rPr>
        <w:br/>
        <w:t xml:space="preserve">        </w:t>
      </w:r>
      <w:proofErr w:type="spellStart"/>
      <w:r w:rsidRPr="004D0A70">
        <w:rPr>
          <w:color w:val="A9B7C6"/>
          <w:lang w:val="en-US"/>
        </w:rPr>
        <w:t>viewChanged.setRotation</w:t>
      </w:r>
      <w:proofErr w:type="spellEnd"/>
      <w:r w:rsidRPr="004D0A70">
        <w:rPr>
          <w:color w:val="A9B7C6"/>
          <w:lang w:val="en-US"/>
        </w:rPr>
        <w:t>(</w:t>
      </w:r>
      <w:r w:rsidRPr="004D0A70">
        <w:rPr>
          <w:color w:val="6897BB"/>
          <w:lang w:val="en-US"/>
        </w:rPr>
        <w:t>45.0f</w:t>
      </w:r>
      <w:r w:rsidRPr="004D0A70">
        <w:rPr>
          <w:color w:val="A9B7C6"/>
          <w:lang w:val="en-US"/>
        </w:rPr>
        <w:t>)</w:t>
      </w:r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</w:r>
      <w:r w:rsidRPr="004D0A70">
        <w:rPr>
          <w:color w:val="CC7832"/>
          <w:lang w:val="en-US"/>
        </w:rPr>
        <w:br/>
        <w:t xml:space="preserve">    </w:t>
      </w:r>
      <w:r w:rsidRPr="004D0A70">
        <w:rPr>
          <w:color w:val="A9B7C6"/>
          <w:lang w:val="en-US"/>
        </w:rPr>
        <w:t>}</w:t>
      </w:r>
      <w:r w:rsidRPr="004D0A70">
        <w:rPr>
          <w:color w:val="A9B7C6"/>
          <w:lang w:val="en-US"/>
        </w:rPr>
        <w:br/>
        <w:t>}</w:t>
      </w:r>
    </w:p>
    <w:p w:rsidR="004D0A70" w:rsidRDefault="004D0A70" w:rsidP="004D0A70">
      <w:pPr>
        <w:pStyle w:val="a4"/>
        <w:rPr>
          <w:lang w:val="en-US"/>
        </w:rPr>
      </w:pPr>
    </w:p>
    <w:p w:rsidR="004D0A70" w:rsidRDefault="004D0A70" w:rsidP="004D0A70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activity_4.xml</w:t>
      </w:r>
    </w:p>
    <w:p w:rsidR="004D0A70" w:rsidRPr="004D0A70" w:rsidRDefault="004D0A70" w:rsidP="004D0A70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4D0A70">
        <w:rPr>
          <w:color w:val="E8BF6A"/>
          <w:lang w:val="en-US"/>
        </w:rPr>
        <w:t>&lt;?</w:t>
      </w:r>
      <w:r w:rsidRPr="004D0A70">
        <w:rPr>
          <w:color w:val="BABABA"/>
          <w:lang w:val="en-US"/>
        </w:rPr>
        <w:t>xml version</w:t>
      </w:r>
      <w:r w:rsidRPr="004D0A70">
        <w:rPr>
          <w:color w:val="6A8759"/>
          <w:lang w:val="en-US"/>
        </w:rPr>
        <w:t xml:space="preserve">="1.0" </w:t>
      </w:r>
      <w:r w:rsidRPr="004D0A70">
        <w:rPr>
          <w:color w:val="BABABA"/>
          <w:lang w:val="en-US"/>
        </w:rPr>
        <w:t>encoding</w:t>
      </w:r>
      <w:r w:rsidRPr="004D0A70">
        <w:rPr>
          <w:color w:val="6A8759"/>
          <w:lang w:val="en-US"/>
        </w:rPr>
        <w:t>="utf-8"</w:t>
      </w:r>
      <w:r w:rsidRPr="004D0A70">
        <w:rPr>
          <w:color w:val="E8BF6A"/>
          <w:lang w:val="en-US"/>
        </w:rPr>
        <w:t>?&gt;</w:t>
      </w:r>
      <w:r w:rsidRPr="004D0A70">
        <w:rPr>
          <w:color w:val="E8BF6A"/>
          <w:lang w:val="en-US"/>
        </w:rPr>
        <w:br/>
        <w:t>&lt;</w:t>
      </w:r>
      <w:proofErr w:type="spellStart"/>
      <w:r w:rsidRPr="004D0A70">
        <w:rPr>
          <w:color w:val="E8BF6A"/>
          <w:lang w:val="en-US"/>
        </w:rPr>
        <w:t>androidx.constraintlayout.widget.ConstraintLayout</w:t>
      </w:r>
      <w:proofErr w:type="spellEnd"/>
      <w:r w:rsidRPr="004D0A70">
        <w:rPr>
          <w:color w:val="E8BF6A"/>
          <w:lang w:val="en-US"/>
        </w:rPr>
        <w:t xml:space="preserve"> </w:t>
      </w:r>
      <w:proofErr w:type="spellStart"/>
      <w:r w:rsidRPr="004D0A70">
        <w:rPr>
          <w:color w:val="BABABA"/>
          <w:lang w:val="en-US"/>
        </w:rPr>
        <w:t>xmlns:</w:t>
      </w:r>
      <w:r w:rsidRPr="004D0A70">
        <w:rPr>
          <w:color w:val="9876AA"/>
          <w:lang w:val="en-US"/>
        </w:rPr>
        <w:t>android</w:t>
      </w:r>
      <w:proofErr w:type="spellEnd"/>
      <w:r w:rsidRPr="004D0A70">
        <w:rPr>
          <w:color w:val="6A8759"/>
          <w:lang w:val="en-US"/>
        </w:rPr>
        <w:t>="http://schemas.android.com/</w:t>
      </w:r>
      <w:proofErr w:type="spellStart"/>
      <w:r w:rsidRPr="004D0A70">
        <w:rPr>
          <w:color w:val="6A8759"/>
          <w:lang w:val="en-US"/>
        </w:rPr>
        <w:t>apk</w:t>
      </w:r>
      <w:proofErr w:type="spellEnd"/>
      <w:r w:rsidRPr="004D0A70">
        <w:rPr>
          <w:color w:val="6A8759"/>
          <w:lang w:val="en-US"/>
        </w:rPr>
        <w:t>/res/android"</w:t>
      </w:r>
      <w:r w:rsidRPr="004D0A70">
        <w:rPr>
          <w:color w:val="6A8759"/>
          <w:lang w:val="en-US"/>
        </w:rPr>
        <w:br/>
        <w:t xml:space="preserve">    </w:t>
      </w:r>
      <w:proofErr w:type="spellStart"/>
      <w:r w:rsidRPr="004D0A70">
        <w:rPr>
          <w:color w:val="BABABA"/>
          <w:lang w:val="en-US"/>
        </w:rPr>
        <w:t>xmlns:</w:t>
      </w:r>
      <w:r w:rsidRPr="004D0A70">
        <w:rPr>
          <w:color w:val="9876AA"/>
          <w:lang w:val="en-US"/>
        </w:rPr>
        <w:t>app</w:t>
      </w:r>
      <w:proofErr w:type="spellEnd"/>
      <w:r w:rsidRPr="004D0A70">
        <w:rPr>
          <w:color w:val="6A8759"/>
          <w:lang w:val="en-US"/>
        </w:rPr>
        <w:t>="http://schemas.android.com/</w:t>
      </w:r>
      <w:proofErr w:type="spellStart"/>
      <w:r w:rsidRPr="004D0A70">
        <w:rPr>
          <w:color w:val="6A8759"/>
          <w:lang w:val="en-US"/>
        </w:rPr>
        <w:t>apk</w:t>
      </w:r>
      <w:proofErr w:type="spellEnd"/>
      <w:r w:rsidRPr="004D0A70">
        <w:rPr>
          <w:color w:val="6A8759"/>
          <w:lang w:val="en-US"/>
        </w:rPr>
        <w:t>/res-auto"</w:t>
      </w:r>
      <w:r w:rsidRPr="004D0A70">
        <w:rPr>
          <w:color w:val="6A8759"/>
          <w:lang w:val="en-US"/>
        </w:rPr>
        <w:br/>
        <w:t xml:space="preserve">    </w:t>
      </w:r>
      <w:proofErr w:type="spellStart"/>
      <w:r w:rsidRPr="004D0A70">
        <w:rPr>
          <w:color w:val="BABABA"/>
          <w:lang w:val="en-US"/>
        </w:rPr>
        <w:t>xmlns:</w:t>
      </w:r>
      <w:r w:rsidRPr="004D0A70">
        <w:rPr>
          <w:color w:val="9876AA"/>
          <w:lang w:val="en-US"/>
        </w:rPr>
        <w:t>tools</w:t>
      </w:r>
      <w:proofErr w:type="spellEnd"/>
      <w:r w:rsidRPr="004D0A70">
        <w:rPr>
          <w:color w:val="6A8759"/>
          <w:lang w:val="en-US"/>
        </w:rPr>
        <w:t>="http://schemas.android.com/tools"</w:t>
      </w:r>
      <w:r w:rsidRPr="004D0A70">
        <w:rPr>
          <w:color w:val="6A8759"/>
          <w:lang w:val="en-US"/>
        </w:rPr>
        <w:br/>
        <w:t xml:space="preserve">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:layout_width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match_parent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:layout_height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match_parent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</w:t>
      </w:r>
      <w:proofErr w:type="spellStart"/>
      <w:r w:rsidRPr="004D0A70">
        <w:rPr>
          <w:color w:val="9876AA"/>
          <w:lang w:val="en-US"/>
        </w:rPr>
        <w:t>tools</w:t>
      </w:r>
      <w:r w:rsidRPr="004D0A70">
        <w:rPr>
          <w:color w:val="BABABA"/>
          <w:lang w:val="en-US"/>
        </w:rPr>
        <w:t>:context</w:t>
      </w:r>
      <w:proofErr w:type="spellEnd"/>
      <w:r w:rsidRPr="004D0A70">
        <w:rPr>
          <w:color w:val="6A8759"/>
          <w:lang w:val="en-US"/>
        </w:rPr>
        <w:t>=".Activity4"</w:t>
      </w:r>
      <w:r w:rsidRPr="004D0A70">
        <w:rPr>
          <w:color w:val="E8BF6A"/>
          <w:lang w:val="en-US"/>
        </w:rPr>
        <w:t>&gt;</w:t>
      </w:r>
      <w:r w:rsidRPr="004D0A70">
        <w:rPr>
          <w:color w:val="E8BF6A"/>
          <w:lang w:val="en-US"/>
        </w:rPr>
        <w:br/>
      </w:r>
      <w:r w:rsidRPr="004D0A70">
        <w:rPr>
          <w:color w:val="E8BF6A"/>
          <w:lang w:val="en-US"/>
        </w:rPr>
        <w:br/>
        <w:t xml:space="preserve">    &lt;</w:t>
      </w:r>
      <w:proofErr w:type="spellStart"/>
      <w:r w:rsidRPr="004D0A70">
        <w:rPr>
          <w:color w:val="E8BF6A"/>
          <w:lang w:val="en-US"/>
        </w:rPr>
        <w:t>TextView</w:t>
      </w:r>
      <w:proofErr w:type="spellEnd"/>
      <w:r w:rsidRPr="004D0A70">
        <w:rPr>
          <w:color w:val="E8BF6A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:id</w:t>
      </w:r>
      <w:proofErr w:type="spellEnd"/>
      <w:r w:rsidRPr="004D0A70">
        <w:rPr>
          <w:color w:val="6A8759"/>
          <w:lang w:val="en-US"/>
        </w:rPr>
        <w:t>="@+id/header"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:layout_width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wrap_content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:layout_height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wrap_content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:layout_marginTop</w:t>
      </w:r>
      <w:proofErr w:type="spellEnd"/>
      <w:r w:rsidRPr="004D0A70">
        <w:rPr>
          <w:color w:val="6A8759"/>
          <w:lang w:val="en-US"/>
        </w:rPr>
        <w:t>="24dp"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:alpha</w:t>
      </w:r>
      <w:proofErr w:type="spellEnd"/>
      <w:r w:rsidRPr="004D0A70">
        <w:rPr>
          <w:color w:val="6A8759"/>
          <w:lang w:val="en-US"/>
        </w:rPr>
        <w:t>="1"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:background</w:t>
      </w:r>
      <w:proofErr w:type="spellEnd"/>
      <w:r w:rsidRPr="004D0A70">
        <w:rPr>
          <w:color w:val="6A8759"/>
          <w:lang w:val="en-US"/>
        </w:rPr>
        <w:t>="#00FFFFFF"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:text</w:t>
      </w:r>
      <w:proofErr w:type="spellEnd"/>
      <w:r w:rsidRPr="004D0A70">
        <w:rPr>
          <w:color w:val="6A8759"/>
          <w:lang w:val="en-US"/>
        </w:rPr>
        <w:t>="Transformation"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:textColor</w:t>
      </w:r>
      <w:proofErr w:type="spellEnd"/>
      <w:r w:rsidRPr="004D0A70">
        <w:rPr>
          <w:color w:val="6A8759"/>
          <w:lang w:val="en-US"/>
        </w:rPr>
        <w:t>="#000000"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:textSize</w:t>
      </w:r>
      <w:proofErr w:type="spellEnd"/>
      <w:r w:rsidRPr="004D0A70">
        <w:rPr>
          <w:color w:val="6A8759"/>
          <w:lang w:val="en-US"/>
        </w:rPr>
        <w:t>="40sp"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:layout_constraintEnd_toEndOf</w:t>
      </w:r>
      <w:proofErr w:type="spellEnd"/>
      <w:r w:rsidRPr="004D0A70">
        <w:rPr>
          <w:color w:val="6A8759"/>
          <w:lang w:val="en-US"/>
        </w:rPr>
        <w:t>="parent"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:layout_constraintHorizontal_bias</w:t>
      </w:r>
      <w:proofErr w:type="spellEnd"/>
      <w:r w:rsidRPr="004D0A70">
        <w:rPr>
          <w:color w:val="6A8759"/>
          <w:lang w:val="en-US"/>
        </w:rPr>
        <w:t>="0.462"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:layout_constraintStart_toStartOf</w:t>
      </w:r>
      <w:proofErr w:type="spellEnd"/>
      <w:r w:rsidRPr="004D0A70">
        <w:rPr>
          <w:color w:val="6A8759"/>
          <w:lang w:val="en-US"/>
        </w:rPr>
        <w:t>="parent"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:layout_constraintTop_toTopOf</w:t>
      </w:r>
      <w:proofErr w:type="spellEnd"/>
      <w:r w:rsidRPr="004D0A70">
        <w:rPr>
          <w:color w:val="6A8759"/>
          <w:lang w:val="en-US"/>
        </w:rPr>
        <w:t xml:space="preserve">="parent" </w:t>
      </w:r>
      <w:r w:rsidRPr="004D0A70">
        <w:rPr>
          <w:color w:val="E8BF6A"/>
          <w:lang w:val="en-US"/>
        </w:rPr>
        <w:t>/&gt;</w:t>
      </w:r>
      <w:r w:rsidRPr="004D0A70">
        <w:rPr>
          <w:color w:val="E8BF6A"/>
          <w:lang w:val="en-US"/>
        </w:rPr>
        <w:br/>
      </w:r>
      <w:r w:rsidRPr="004D0A70">
        <w:rPr>
          <w:color w:val="E8BF6A"/>
          <w:lang w:val="en-US"/>
        </w:rPr>
        <w:br/>
        <w:t xml:space="preserve">    &lt;Button</w:t>
      </w:r>
      <w:r w:rsidRPr="004D0A70">
        <w:rPr>
          <w:color w:val="E8BF6A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:id</w:t>
      </w:r>
      <w:proofErr w:type="spellEnd"/>
      <w:r w:rsidRPr="004D0A70">
        <w:rPr>
          <w:color w:val="6A8759"/>
          <w:lang w:val="en-US"/>
        </w:rPr>
        <w:t>="@+id/next4"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:layout_width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wrap_content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:layout_height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wrap_content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:layout_marginEnd</w:t>
      </w:r>
      <w:proofErr w:type="spellEnd"/>
      <w:r w:rsidRPr="004D0A70">
        <w:rPr>
          <w:color w:val="6A8759"/>
          <w:lang w:val="en-US"/>
        </w:rPr>
        <w:t>="28dp"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:layout_marginBottom</w:t>
      </w:r>
      <w:proofErr w:type="spellEnd"/>
      <w:r w:rsidRPr="004D0A70">
        <w:rPr>
          <w:color w:val="6A8759"/>
          <w:lang w:val="en-US"/>
        </w:rPr>
        <w:t>="16dp"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:onClick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NextActivity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:text</w:t>
      </w:r>
      <w:proofErr w:type="spellEnd"/>
      <w:r w:rsidRPr="004D0A70">
        <w:rPr>
          <w:color w:val="6A8759"/>
          <w:lang w:val="en-US"/>
        </w:rPr>
        <w:t>="Next"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:layout_constraintBottom_toBottomOf</w:t>
      </w:r>
      <w:proofErr w:type="spellEnd"/>
      <w:r w:rsidRPr="004D0A70">
        <w:rPr>
          <w:color w:val="6A8759"/>
          <w:lang w:val="en-US"/>
        </w:rPr>
        <w:t>="parent"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:layout_constraintEnd_toEndOf</w:t>
      </w:r>
      <w:proofErr w:type="spellEnd"/>
      <w:r w:rsidRPr="004D0A70">
        <w:rPr>
          <w:color w:val="6A8759"/>
          <w:lang w:val="en-US"/>
        </w:rPr>
        <w:t xml:space="preserve">="parent" </w:t>
      </w:r>
      <w:r w:rsidRPr="004D0A70">
        <w:rPr>
          <w:color w:val="E8BF6A"/>
          <w:lang w:val="en-US"/>
        </w:rPr>
        <w:t>/&gt;</w:t>
      </w:r>
      <w:r w:rsidRPr="004D0A70">
        <w:rPr>
          <w:color w:val="E8BF6A"/>
          <w:lang w:val="en-US"/>
        </w:rPr>
        <w:br/>
      </w:r>
      <w:r w:rsidRPr="004D0A70">
        <w:rPr>
          <w:color w:val="E8BF6A"/>
          <w:lang w:val="en-US"/>
        </w:rPr>
        <w:br/>
        <w:t xml:space="preserve">    &lt;Button</w:t>
      </w:r>
      <w:r w:rsidRPr="004D0A70">
        <w:rPr>
          <w:color w:val="E8BF6A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:id</w:t>
      </w:r>
      <w:proofErr w:type="spellEnd"/>
      <w:r w:rsidRPr="004D0A70">
        <w:rPr>
          <w:color w:val="6A8759"/>
          <w:lang w:val="en-US"/>
        </w:rPr>
        <w:t>="@+id/prev4"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:layout_width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wrap_content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:layout_height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wrap_content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:layout_marginStart</w:t>
      </w:r>
      <w:proofErr w:type="spellEnd"/>
      <w:r w:rsidRPr="004D0A70">
        <w:rPr>
          <w:color w:val="6A8759"/>
          <w:lang w:val="en-US"/>
        </w:rPr>
        <w:t>="16dp"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:layout_marginEnd</w:t>
      </w:r>
      <w:proofErr w:type="spellEnd"/>
      <w:r w:rsidRPr="004D0A70">
        <w:rPr>
          <w:color w:val="6A8759"/>
          <w:lang w:val="en-US"/>
        </w:rPr>
        <w:t>="16dp"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:layout_marginBottom</w:t>
      </w:r>
      <w:proofErr w:type="spellEnd"/>
      <w:r w:rsidRPr="004D0A70">
        <w:rPr>
          <w:color w:val="6A8759"/>
          <w:lang w:val="en-US"/>
        </w:rPr>
        <w:t>="16dp"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:onClick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PrevActivity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:text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prev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:layout_constraintBottom_toBottomOf</w:t>
      </w:r>
      <w:proofErr w:type="spellEnd"/>
      <w:r w:rsidRPr="004D0A70">
        <w:rPr>
          <w:color w:val="6A8759"/>
          <w:lang w:val="en-US"/>
        </w:rPr>
        <w:t>="parent"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:layout_constraintEnd_toStartOf</w:t>
      </w:r>
      <w:proofErr w:type="spellEnd"/>
      <w:r w:rsidRPr="004D0A70">
        <w:rPr>
          <w:color w:val="6A8759"/>
          <w:lang w:val="en-US"/>
        </w:rPr>
        <w:t>="@+id/next4"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:layout_constraintHorizontal_bias</w:t>
      </w:r>
      <w:proofErr w:type="spellEnd"/>
      <w:r w:rsidRPr="004D0A70">
        <w:rPr>
          <w:color w:val="6A8759"/>
          <w:lang w:val="en-US"/>
        </w:rPr>
        <w:t>="0.061"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:layout_constraintStart_toStartOf</w:t>
      </w:r>
      <w:proofErr w:type="spellEnd"/>
      <w:r w:rsidRPr="004D0A70">
        <w:rPr>
          <w:color w:val="6A8759"/>
          <w:lang w:val="en-US"/>
        </w:rPr>
        <w:t xml:space="preserve">="parent" </w:t>
      </w:r>
      <w:r w:rsidRPr="004D0A70">
        <w:rPr>
          <w:color w:val="E8BF6A"/>
          <w:lang w:val="en-US"/>
        </w:rPr>
        <w:t>/&gt;</w:t>
      </w:r>
      <w:r w:rsidRPr="004D0A70">
        <w:rPr>
          <w:color w:val="E8BF6A"/>
          <w:lang w:val="en-US"/>
        </w:rPr>
        <w:br/>
      </w:r>
      <w:r w:rsidRPr="004D0A70">
        <w:rPr>
          <w:color w:val="E8BF6A"/>
          <w:lang w:val="en-US"/>
        </w:rPr>
        <w:br/>
        <w:t xml:space="preserve">    &lt;</w:t>
      </w:r>
      <w:proofErr w:type="spellStart"/>
      <w:r w:rsidRPr="004D0A70">
        <w:rPr>
          <w:color w:val="E8BF6A"/>
          <w:lang w:val="en-US"/>
        </w:rPr>
        <w:t>TextView</w:t>
      </w:r>
      <w:proofErr w:type="spellEnd"/>
      <w:r w:rsidRPr="004D0A70">
        <w:rPr>
          <w:color w:val="E8BF6A"/>
          <w:lang w:val="en-US"/>
        </w:rPr>
        <w:br/>
      </w:r>
      <w:r w:rsidRPr="004D0A70">
        <w:rPr>
          <w:color w:val="E8BF6A"/>
          <w:lang w:val="en-US"/>
        </w:rPr>
        <w:lastRenderedPageBreak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:id</w:t>
      </w:r>
      <w:proofErr w:type="spellEnd"/>
      <w:r w:rsidRPr="004D0A70">
        <w:rPr>
          <w:color w:val="6A8759"/>
          <w:lang w:val="en-US"/>
        </w:rPr>
        <w:t>="@+id/</w:t>
      </w:r>
      <w:proofErr w:type="spellStart"/>
      <w:r w:rsidRPr="004D0A70">
        <w:rPr>
          <w:color w:val="6A8759"/>
          <w:lang w:val="en-US"/>
        </w:rPr>
        <w:t>textView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:layout_width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wrap_content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:layout_height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wrap_content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:layout_marginStart</w:t>
      </w:r>
      <w:proofErr w:type="spellEnd"/>
      <w:r w:rsidRPr="004D0A70">
        <w:rPr>
          <w:color w:val="6A8759"/>
          <w:lang w:val="en-US"/>
        </w:rPr>
        <w:t>="16dp"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:layout_marginEnd</w:t>
      </w:r>
      <w:proofErr w:type="spellEnd"/>
      <w:r w:rsidRPr="004D0A70">
        <w:rPr>
          <w:color w:val="6A8759"/>
          <w:lang w:val="en-US"/>
        </w:rPr>
        <w:t>="16dp"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:layout_marginBottom</w:t>
      </w:r>
      <w:proofErr w:type="spellEnd"/>
      <w:r w:rsidRPr="004D0A70">
        <w:rPr>
          <w:color w:val="6A8759"/>
          <w:lang w:val="en-US"/>
        </w:rPr>
        <w:t>="28dp"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:text</w:t>
      </w:r>
      <w:proofErr w:type="spellEnd"/>
      <w:r w:rsidRPr="004D0A70">
        <w:rPr>
          <w:color w:val="6A8759"/>
          <w:lang w:val="en-US"/>
        </w:rPr>
        <w:t>="4"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:layout_constraintBottom_toBottomOf</w:t>
      </w:r>
      <w:proofErr w:type="spellEnd"/>
      <w:r w:rsidRPr="004D0A70">
        <w:rPr>
          <w:color w:val="6A8759"/>
          <w:lang w:val="en-US"/>
        </w:rPr>
        <w:t>="parent"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:layout_constraintEnd_toStartOf</w:t>
      </w:r>
      <w:proofErr w:type="spellEnd"/>
      <w:r w:rsidRPr="004D0A70">
        <w:rPr>
          <w:color w:val="6A8759"/>
          <w:lang w:val="en-US"/>
        </w:rPr>
        <w:t>="@+id/next4"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:layout_constraintStart_toEndOf</w:t>
      </w:r>
      <w:proofErr w:type="spellEnd"/>
      <w:r w:rsidRPr="004D0A70">
        <w:rPr>
          <w:color w:val="6A8759"/>
          <w:lang w:val="en-US"/>
        </w:rPr>
        <w:t xml:space="preserve">="@+id/prev4" </w:t>
      </w:r>
      <w:r w:rsidRPr="004D0A70">
        <w:rPr>
          <w:color w:val="E8BF6A"/>
          <w:lang w:val="en-US"/>
        </w:rPr>
        <w:t>/&gt;</w:t>
      </w:r>
      <w:r w:rsidRPr="004D0A70">
        <w:rPr>
          <w:color w:val="E8BF6A"/>
          <w:lang w:val="en-US"/>
        </w:rPr>
        <w:br/>
      </w:r>
      <w:r w:rsidRPr="004D0A70">
        <w:rPr>
          <w:color w:val="E8BF6A"/>
          <w:lang w:val="en-US"/>
        </w:rPr>
        <w:br/>
        <w:t xml:space="preserve">    &lt;View</w:t>
      </w:r>
      <w:r w:rsidRPr="004D0A70">
        <w:rPr>
          <w:color w:val="E8BF6A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:id</w:t>
      </w:r>
      <w:proofErr w:type="spellEnd"/>
      <w:r w:rsidRPr="004D0A70">
        <w:rPr>
          <w:color w:val="6A8759"/>
          <w:lang w:val="en-US"/>
        </w:rPr>
        <w:t>="@+id/</w:t>
      </w:r>
      <w:proofErr w:type="spellStart"/>
      <w:r w:rsidRPr="004D0A70">
        <w:rPr>
          <w:color w:val="6A8759"/>
          <w:lang w:val="en-US"/>
        </w:rPr>
        <w:t>square_normal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:layout_width</w:t>
      </w:r>
      <w:proofErr w:type="spellEnd"/>
      <w:r w:rsidRPr="004D0A70">
        <w:rPr>
          <w:color w:val="6A8759"/>
          <w:lang w:val="en-US"/>
        </w:rPr>
        <w:t>="133dp"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:layout_height</w:t>
      </w:r>
      <w:proofErr w:type="spellEnd"/>
      <w:r w:rsidRPr="004D0A70">
        <w:rPr>
          <w:color w:val="6A8759"/>
          <w:lang w:val="en-US"/>
        </w:rPr>
        <w:t>="133dp"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:layout_marginStart</w:t>
      </w:r>
      <w:proofErr w:type="spellEnd"/>
      <w:r w:rsidRPr="004D0A70">
        <w:rPr>
          <w:color w:val="6A8759"/>
          <w:lang w:val="en-US"/>
        </w:rPr>
        <w:t>="36dp"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:background</w:t>
      </w:r>
      <w:proofErr w:type="spellEnd"/>
      <w:r w:rsidRPr="004D0A70">
        <w:rPr>
          <w:color w:val="6A8759"/>
          <w:lang w:val="en-US"/>
        </w:rPr>
        <w:t>="@</w:t>
      </w:r>
      <w:proofErr w:type="spellStart"/>
      <w:r w:rsidRPr="004D0A70">
        <w:rPr>
          <w:color w:val="6A8759"/>
          <w:lang w:val="en-US"/>
        </w:rPr>
        <w:t>drawable</w:t>
      </w:r>
      <w:proofErr w:type="spellEnd"/>
      <w:r w:rsidRPr="004D0A70">
        <w:rPr>
          <w:color w:val="6A8759"/>
          <w:lang w:val="en-US"/>
        </w:rPr>
        <w:t>/</w:t>
      </w:r>
      <w:proofErr w:type="spellStart"/>
      <w:r w:rsidRPr="004D0A70">
        <w:rPr>
          <w:color w:val="6A8759"/>
          <w:lang w:val="en-US"/>
        </w:rPr>
        <w:t>square_orange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:layout_constraintBottom_toBottomOf</w:t>
      </w:r>
      <w:proofErr w:type="spellEnd"/>
      <w:r w:rsidRPr="004D0A70">
        <w:rPr>
          <w:color w:val="6A8759"/>
          <w:lang w:val="en-US"/>
        </w:rPr>
        <w:t>="parent"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:layout_constraintStart_toStartOf</w:t>
      </w:r>
      <w:proofErr w:type="spellEnd"/>
      <w:r w:rsidRPr="004D0A70">
        <w:rPr>
          <w:color w:val="6A8759"/>
          <w:lang w:val="en-US"/>
        </w:rPr>
        <w:t>="parent"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:layout_constraintTop_toTopOf</w:t>
      </w:r>
      <w:proofErr w:type="spellEnd"/>
      <w:r w:rsidRPr="004D0A70">
        <w:rPr>
          <w:color w:val="6A8759"/>
          <w:lang w:val="en-US"/>
        </w:rPr>
        <w:t xml:space="preserve">="parent" </w:t>
      </w:r>
      <w:r w:rsidRPr="004D0A70">
        <w:rPr>
          <w:color w:val="E8BF6A"/>
          <w:lang w:val="en-US"/>
        </w:rPr>
        <w:t>/&gt;</w:t>
      </w:r>
      <w:r w:rsidRPr="004D0A70">
        <w:rPr>
          <w:color w:val="E8BF6A"/>
          <w:lang w:val="en-US"/>
        </w:rPr>
        <w:br/>
      </w:r>
      <w:r w:rsidRPr="004D0A70">
        <w:rPr>
          <w:color w:val="E8BF6A"/>
          <w:lang w:val="en-US"/>
        </w:rPr>
        <w:br/>
        <w:t xml:space="preserve">    &lt;View</w:t>
      </w:r>
      <w:r w:rsidRPr="004D0A70">
        <w:rPr>
          <w:color w:val="E8BF6A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:id</w:t>
      </w:r>
      <w:proofErr w:type="spellEnd"/>
      <w:r w:rsidRPr="004D0A70">
        <w:rPr>
          <w:color w:val="6A8759"/>
          <w:lang w:val="en-US"/>
        </w:rPr>
        <w:t>="@+id/</w:t>
      </w:r>
      <w:proofErr w:type="spellStart"/>
      <w:r w:rsidRPr="004D0A70">
        <w:rPr>
          <w:color w:val="6A8759"/>
          <w:lang w:val="en-US"/>
        </w:rPr>
        <w:t>square_changed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:layout_width</w:t>
      </w:r>
      <w:proofErr w:type="spellEnd"/>
      <w:r w:rsidRPr="004D0A70">
        <w:rPr>
          <w:color w:val="6A8759"/>
          <w:lang w:val="en-US"/>
        </w:rPr>
        <w:t>="133dp"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:layout_height</w:t>
      </w:r>
      <w:proofErr w:type="spellEnd"/>
      <w:r w:rsidRPr="004D0A70">
        <w:rPr>
          <w:color w:val="6A8759"/>
          <w:lang w:val="en-US"/>
        </w:rPr>
        <w:t>="133dp"</w:t>
      </w:r>
      <w:r w:rsidRPr="004D0A70">
        <w:rPr>
          <w:color w:val="6A8759"/>
          <w:lang w:val="en-US"/>
        </w:rPr>
        <w:br/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:layout_marginStart</w:t>
      </w:r>
      <w:proofErr w:type="spellEnd"/>
      <w:r w:rsidRPr="004D0A70">
        <w:rPr>
          <w:color w:val="6A8759"/>
          <w:lang w:val="en-US"/>
        </w:rPr>
        <w:t>="44dp"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:layout_constraintEnd_toEndOf</w:t>
      </w:r>
      <w:proofErr w:type="spellEnd"/>
      <w:r w:rsidRPr="004D0A70">
        <w:rPr>
          <w:color w:val="6A8759"/>
          <w:lang w:val="en-US"/>
        </w:rPr>
        <w:t>="parent"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:layout_constraintHorizontal_bias</w:t>
      </w:r>
      <w:proofErr w:type="spellEnd"/>
      <w:r w:rsidRPr="004D0A70">
        <w:rPr>
          <w:color w:val="6A8759"/>
          <w:lang w:val="en-US"/>
        </w:rPr>
        <w:t>="0.0"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:layout_constraintStart_toEndOf</w:t>
      </w:r>
      <w:proofErr w:type="spellEnd"/>
      <w:r w:rsidRPr="004D0A70">
        <w:rPr>
          <w:color w:val="6A8759"/>
          <w:lang w:val="en-US"/>
        </w:rPr>
        <w:t>="@+id/</w:t>
      </w:r>
      <w:proofErr w:type="spellStart"/>
      <w:r w:rsidRPr="004D0A70">
        <w:rPr>
          <w:color w:val="6A8759"/>
          <w:lang w:val="en-US"/>
        </w:rPr>
        <w:t>square_normal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:layout_constraintTop_toTopOf</w:t>
      </w:r>
      <w:proofErr w:type="spellEnd"/>
      <w:r w:rsidRPr="004D0A70">
        <w:rPr>
          <w:color w:val="6A8759"/>
          <w:lang w:val="en-US"/>
        </w:rPr>
        <w:t>="@+id/</w:t>
      </w:r>
      <w:proofErr w:type="spellStart"/>
      <w:r w:rsidRPr="004D0A70">
        <w:rPr>
          <w:color w:val="6A8759"/>
          <w:lang w:val="en-US"/>
        </w:rPr>
        <w:t>square_normal</w:t>
      </w:r>
      <w:proofErr w:type="spellEnd"/>
      <w:r w:rsidRPr="004D0A70">
        <w:rPr>
          <w:color w:val="6A8759"/>
          <w:lang w:val="en-US"/>
        </w:rPr>
        <w:t xml:space="preserve">" </w:t>
      </w:r>
      <w:r w:rsidRPr="004D0A70">
        <w:rPr>
          <w:color w:val="E8BF6A"/>
          <w:lang w:val="en-US"/>
        </w:rPr>
        <w:t>/&gt;</w:t>
      </w:r>
      <w:r w:rsidRPr="004D0A70">
        <w:rPr>
          <w:color w:val="E8BF6A"/>
          <w:lang w:val="en-US"/>
        </w:rPr>
        <w:br/>
      </w:r>
      <w:r w:rsidRPr="004D0A70">
        <w:rPr>
          <w:color w:val="E8BF6A"/>
          <w:lang w:val="en-US"/>
        </w:rPr>
        <w:br/>
        <w:t>&lt;/</w:t>
      </w:r>
      <w:proofErr w:type="spellStart"/>
      <w:r w:rsidRPr="004D0A70">
        <w:rPr>
          <w:color w:val="E8BF6A"/>
          <w:lang w:val="en-US"/>
        </w:rPr>
        <w:t>androidx.constraintlayout.widget.ConstraintLayout</w:t>
      </w:r>
      <w:proofErr w:type="spellEnd"/>
      <w:r w:rsidRPr="004D0A70">
        <w:rPr>
          <w:color w:val="E8BF6A"/>
          <w:lang w:val="en-US"/>
        </w:rPr>
        <w:t>&gt;</w:t>
      </w:r>
    </w:p>
    <w:p w:rsidR="004D0A70" w:rsidRDefault="004D0A70" w:rsidP="004D0A70">
      <w:pPr>
        <w:pStyle w:val="a4"/>
        <w:rPr>
          <w:lang w:val="en-US"/>
        </w:rPr>
      </w:pPr>
    </w:p>
    <w:p w:rsidR="00F56ED3" w:rsidRDefault="00F56ED3" w:rsidP="00F56ED3">
      <w:pPr>
        <w:pStyle w:val="a4"/>
        <w:numPr>
          <w:ilvl w:val="0"/>
          <w:numId w:val="3"/>
        </w:numPr>
        <w:rPr>
          <w:lang w:val="en-US"/>
        </w:rPr>
      </w:pPr>
      <w:r w:rsidRPr="00F56ED3">
        <w:rPr>
          <w:lang w:val="en-US"/>
        </w:rPr>
        <w:t>Activity</w:t>
      </w:r>
      <w:r>
        <w:rPr>
          <w:lang w:val="en-US"/>
        </w:rPr>
        <w:t>5</w:t>
      </w:r>
      <w:r w:rsidRPr="00F56ED3">
        <w:rPr>
          <w:lang w:val="en-US"/>
        </w:rPr>
        <w:t>.java</w:t>
      </w:r>
    </w:p>
    <w:p w:rsidR="004D0A70" w:rsidRPr="004D0A70" w:rsidRDefault="004D0A70" w:rsidP="004D0A70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4D0A70">
        <w:rPr>
          <w:color w:val="CC7832"/>
          <w:lang w:val="en-US"/>
        </w:rPr>
        <w:t xml:space="preserve">package </w:t>
      </w:r>
      <w:r w:rsidRPr="004D0A70">
        <w:rPr>
          <w:color w:val="A9B7C6"/>
          <w:lang w:val="en-US"/>
        </w:rPr>
        <w:t>com.example.lab2</w:t>
      </w:r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</w:r>
      <w:r w:rsidRPr="004D0A70">
        <w:rPr>
          <w:color w:val="CC7832"/>
          <w:lang w:val="en-US"/>
        </w:rPr>
        <w:br/>
        <w:t xml:space="preserve">import </w:t>
      </w:r>
      <w:proofErr w:type="spellStart"/>
      <w:r w:rsidRPr="004D0A70">
        <w:rPr>
          <w:color w:val="A9B7C6"/>
          <w:lang w:val="en-US"/>
        </w:rPr>
        <w:t>androidx.appcompat.app.AppCompatActivity</w:t>
      </w:r>
      <w:proofErr w:type="spellEnd"/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</w:r>
      <w:r w:rsidRPr="004D0A70">
        <w:rPr>
          <w:color w:val="CC7832"/>
          <w:lang w:val="en-US"/>
        </w:rPr>
        <w:br/>
        <w:t xml:space="preserve">import </w:t>
      </w:r>
      <w:proofErr w:type="spellStart"/>
      <w:r w:rsidRPr="004D0A70">
        <w:rPr>
          <w:color w:val="A9B7C6"/>
          <w:lang w:val="en-US"/>
        </w:rPr>
        <w:t>android.content.Intent</w:t>
      </w:r>
      <w:proofErr w:type="spellEnd"/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  <w:t xml:space="preserve">import </w:t>
      </w:r>
      <w:proofErr w:type="spellStart"/>
      <w:r w:rsidRPr="004D0A70">
        <w:rPr>
          <w:color w:val="A9B7C6"/>
          <w:lang w:val="en-US"/>
        </w:rPr>
        <w:t>android.os.Bundle</w:t>
      </w:r>
      <w:proofErr w:type="spellEnd"/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  <w:t xml:space="preserve">import </w:t>
      </w:r>
      <w:proofErr w:type="spellStart"/>
      <w:r w:rsidRPr="004D0A70">
        <w:rPr>
          <w:color w:val="A9B7C6"/>
          <w:lang w:val="en-US"/>
        </w:rPr>
        <w:t>android.view.View</w:t>
      </w:r>
      <w:proofErr w:type="spellEnd"/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  <w:t xml:space="preserve">import </w:t>
      </w:r>
      <w:proofErr w:type="spellStart"/>
      <w:r w:rsidRPr="004D0A70">
        <w:rPr>
          <w:color w:val="A9B7C6"/>
          <w:lang w:val="en-US"/>
        </w:rPr>
        <w:t>android.view.animation.Animation</w:t>
      </w:r>
      <w:proofErr w:type="spellEnd"/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  <w:t xml:space="preserve">import </w:t>
      </w:r>
      <w:proofErr w:type="spellStart"/>
      <w:r w:rsidRPr="004D0A70">
        <w:rPr>
          <w:color w:val="A9B7C6"/>
          <w:lang w:val="en-US"/>
        </w:rPr>
        <w:t>android.view.animation.AnimationSet</w:t>
      </w:r>
      <w:proofErr w:type="spellEnd"/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  <w:t xml:space="preserve">import </w:t>
      </w:r>
      <w:proofErr w:type="spellStart"/>
      <w:r w:rsidRPr="004D0A70">
        <w:rPr>
          <w:color w:val="A9B7C6"/>
          <w:lang w:val="en-US"/>
        </w:rPr>
        <w:t>android.view.animation.ScaleAnimation</w:t>
      </w:r>
      <w:proofErr w:type="spellEnd"/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  <w:t xml:space="preserve">import </w:t>
      </w:r>
      <w:proofErr w:type="spellStart"/>
      <w:r w:rsidRPr="004D0A70">
        <w:rPr>
          <w:color w:val="A9B7C6"/>
          <w:lang w:val="en-US"/>
        </w:rPr>
        <w:t>android.view.animation.TranslateAnimation</w:t>
      </w:r>
      <w:proofErr w:type="spellEnd"/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</w:r>
      <w:r w:rsidRPr="004D0A70">
        <w:rPr>
          <w:color w:val="CC7832"/>
          <w:lang w:val="en-US"/>
        </w:rPr>
        <w:br/>
        <w:t xml:space="preserve">public class </w:t>
      </w:r>
      <w:r w:rsidRPr="004D0A70">
        <w:rPr>
          <w:color w:val="A9B7C6"/>
          <w:lang w:val="en-US"/>
        </w:rPr>
        <w:t xml:space="preserve">Activity5 </w:t>
      </w:r>
      <w:r w:rsidRPr="004D0A70">
        <w:rPr>
          <w:color w:val="CC7832"/>
          <w:lang w:val="en-US"/>
        </w:rPr>
        <w:t xml:space="preserve">extends </w:t>
      </w:r>
      <w:proofErr w:type="spellStart"/>
      <w:r w:rsidRPr="004D0A70">
        <w:rPr>
          <w:color w:val="A9B7C6"/>
          <w:lang w:val="en-US"/>
        </w:rPr>
        <w:t>AppCompatActivity</w:t>
      </w:r>
      <w:proofErr w:type="spellEnd"/>
      <w:r w:rsidRPr="004D0A70">
        <w:rPr>
          <w:color w:val="A9B7C6"/>
          <w:lang w:val="en-US"/>
        </w:rPr>
        <w:t xml:space="preserve"> {</w:t>
      </w:r>
      <w:r w:rsidRPr="004D0A70">
        <w:rPr>
          <w:color w:val="A9B7C6"/>
          <w:lang w:val="en-US"/>
        </w:rPr>
        <w:br/>
      </w:r>
      <w:r w:rsidRPr="004D0A70">
        <w:rPr>
          <w:color w:val="A9B7C6"/>
          <w:lang w:val="en-US"/>
        </w:rPr>
        <w:br/>
        <w:t xml:space="preserve">    </w:t>
      </w:r>
      <w:r w:rsidRPr="004D0A70">
        <w:rPr>
          <w:color w:val="BBB529"/>
          <w:lang w:val="en-US"/>
        </w:rPr>
        <w:t>@Override</w:t>
      </w:r>
      <w:r w:rsidRPr="004D0A70">
        <w:rPr>
          <w:color w:val="BBB529"/>
          <w:lang w:val="en-US"/>
        </w:rPr>
        <w:br/>
        <w:t xml:space="preserve">    </w:t>
      </w:r>
      <w:r w:rsidRPr="004D0A70">
        <w:rPr>
          <w:color w:val="CC7832"/>
          <w:lang w:val="en-US"/>
        </w:rPr>
        <w:t xml:space="preserve">protected void </w:t>
      </w:r>
      <w:proofErr w:type="spellStart"/>
      <w:r w:rsidRPr="004D0A70">
        <w:rPr>
          <w:color w:val="FFC66D"/>
          <w:lang w:val="en-US"/>
        </w:rPr>
        <w:t>onCreate</w:t>
      </w:r>
      <w:proofErr w:type="spellEnd"/>
      <w:r w:rsidRPr="004D0A70">
        <w:rPr>
          <w:color w:val="A9B7C6"/>
          <w:lang w:val="en-US"/>
        </w:rPr>
        <w:t xml:space="preserve">(Bundle </w:t>
      </w:r>
      <w:proofErr w:type="spellStart"/>
      <w:r w:rsidRPr="004D0A70">
        <w:rPr>
          <w:color w:val="A9B7C6"/>
          <w:lang w:val="en-US"/>
        </w:rPr>
        <w:t>savedInstanceState</w:t>
      </w:r>
      <w:proofErr w:type="spellEnd"/>
      <w:r w:rsidRPr="004D0A70">
        <w:rPr>
          <w:color w:val="A9B7C6"/>
          <w:lang w:val="en-US"/>
        </w:rPr>
        <w:t>) {</w:t>
      </w:r>
      <w:r w:rsidRPr="004D0A70">
        <w:rPr>
          <w:color w:val="A9B7C6"/>
          <w:lang w:val="en-US"/>
        </w:rPr>
        <w:br/>
        <w:t xml:space="preserve">        </w:t>
      </w:r>
      <w:proofErr w:type="spellStart"/>
      <w:r w:rsidRPr="004D0A70">
        <w:rPr>
          <w:color w:val="CC7832"/>
          <w:lang w:val="en-US"/>
        </w:rPr>
        <w:t>super</w:t>
      </w:r>
      <w:r w:rsidRPr="004D0A70">
        <w:rPr>
          <w:color w:val="A9B7C6"/>
          <w:lang w:val="en-US"/>
        </w:rPr>
        <w:t>.onCreate</w:t>
      </w:r>
      <w:proofErr w:type="spellEnd"/>
      <w:r w:rsidRPr="004D0A70">
        <w:rPr>
          <w:color w:val="A9B7C6"/>
          <w:lang w:val="en-US"/>
        </w:rPr>
        <w:t>(</w:t>
      </w:r>
      <w:proofErr w:type="spellStart"/>
      <w:r w:rsidRPr="004D0A70">
        <w:rPr>
          <w:color w:val="A9B7C6"/>
          <w:lang w:val="en-US"/>
        </w:rPr>
        <w:t>savedInstanceState</w:t>
      </w:r>
      <w:proofErr w:type="spellEnd"/>
      <w:r w:rsidRPr="004D0A70">
        <w:rPr>
          <w:color w:val="A9B7C6"/>
          <w:lang w:val="en-US"/>
        </w:rPr>
        <w:t>)</w:t>
      </w:r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  <w:t xml:space="preserve">        </w:t>
      </w:r>
      <w:proofErr w:type="spellStart"/>
      <w:r w:rsidRPr="004D0A70">
        <w:rPr>
          <w:color w:val="A9B7C6"/>
          <w:lang w:val="en-US"/>
        </w:rPr>
        <w:t>setContentView</w:t>
      </w:r>
      <w:proofErr w:type="spellEnd"/>
      <w:r w:rsidRPr="004D0A70">
        <w:rPr>
          <w:color w:val="A9B7C6"/>
          <w:lang w:val="en-US"/>
        </w:rPr>
        <w:t>(R.layout.</w:t>
      </w:r>
      <w:r w:rsidRPr="004D0A70">
        <w:rPr>
          <w:i/>
          <w:iCs/>
          <w:color w:val="9876AA"/>
          <w:lang w:val="en-US"/>
        </w:rPr>
        <w:t>activity_5</w:t>
      </w:r>
      <w:r w:rsidRPr="004D0A70">
        <w:rPr>
          <w:color w:val="A9B7C6"/>
          <w:lang w:val="en-US"/>
        </w:rPr>
        <w:t>)</w:t>
      </w:r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  <w:t xml:space="preserve">        </w:t>
      </w:r>
      <w:proofErr w:type="spellStart"/>
      <w:r w:rsidRPr="004D0A70">
        <w:rPr>
          <w:color w:val="A9B7C6"/>
          <w:lang w:val="en-US"/>
        </w:rPr>
        <w:t>PlayAnim</w:t>
      </w:r>
      <w:proofErr w:type="spellEnd"/>
      <w:r w:rsidRPr="004D0A70">
        <w:rPr>
          <w:color w:val="A9B7C6"/>
          <w:lang w:val="en-US"/>
        </w:rPr>
        <w:t>()</w:t>
      </w:r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  <w:t xml:space="preserve">    </w:t>
      </w:r>
      <w:r w:rsidRPr="004D0A70">
        <w:rPr>
          <w:color w:val="A9B7C6"/>
          <w:lang w:val="en-US"/>
        </w:rPr>
        <w:t>}</w:t>
      </w:r>
      <w:r w:rsidRPr="004D0A70">
        <w:rPr>
          <w:color w:val="A9B7C6"/>
          <w:lang w:val="en-US"/>
        </w:rPr>
        <w:br/>
        <w:t xml:space="preserve">    </w:t>
      </w:r>
      <w:r w:rsidRPr="004D0A70">
        <w:rPr>
          <w:color w:val="CC7832"/>
          <w:lang w:val="en-US"/>
        </w:rPr>
        <w:t xml:space="preserve">public void </w:t>
      </w:r>
      <w:proofErr w:type="spellStart"/>
      <w:r w:rsidRPr="004D0A70">
        <w:rPr>
          <w:color w:val="FFC66D"/>
          <w:lang w:val="en-US"/>
        </w:rPr>
        <w:t>NextActivity</w:t>
      </w:r>
      <w:proofErr w:type="spellEnd"/>
      <w:r w:rsidRPr="004D0A70">
        <w:rPr>
          <w:color w:val="A9B7C6"/>
          <w:lang w:val="en-US"/>
        </w:rPr>
        <w:t>(View v)</w:t>
      </w:r>
      <w:r w:rsidRPr="004D0A70">
        <w:rPr>
          <w:color w:val="A9B7C6"/>
          <w:lang w:val="en-US"/>
        </w:rPr>
        <w:br/>
        <w:t xml:space="preserve">    {</w:t>
      </w:r>
      <w:r w:rsidRPr="004D0A70">
        <w:rPr>
          <w:color w:val="A9B7C6"/>
          <w:lang w:val="en-US"/>
        </w:rPr>
        <w:br/>
        <w:t xml:space="preserve">        </w:t>
      </w:r>
      <w:proofErr w:type="spellStart"/>
      <w:r w:rsidRPr="004D0A70">
        <w:rPr>
          <w:color w:val="A9B7C6"/>
          <w:lang w:val="en-US"/>
        </w:rPr>
        <w:t>startActivity</w:t>
      </w:r>
      <w:proofErr w:type="spellEnd"/>
      <w:r w:rsidRPr="004D0A70">
        <w:rPr>
          <w:color w:val="A9B7C6"/>
          <w:lang w:val="en-US"/>
        </w:rPr>
        <w:t>(</w:t>
      </w:r>
      <w:r w:rsidRPr="004D0A70">
        <w:rPr>
          <w:color w:val="CC7832"/>
          <w:lang w:val="en-US"/>
        </w:rPr>
        <w:t xml:space="preserve">new </w:t>
      </w:r>
      <w:r w:rsidRPr="004D0A70">
        <w:rPr>
          <w:color w:val="A9B7C6"/>
          <w:lang w:val="en-US"/>
        </w:rPr>
        <w:t>Intent(</w:t>
      </w:r>
      <w:r w:rsidRPr="004D0A70">
        <w:rPr>
          <w:color w:val="CC7832"/>
          <w:lang w:val="en-US"/>
        </w:rPr>
        <w:t xml:space="preserve">this, </w:t>
      </w:r>
      <w:r w:rsidRPr="004D0A70">
        <w:rPr>
          <w:color w:val="A9B7C6"/>
          <w:lang w:val="en-US"/>
        </w:rPr>
        <w:t>Activity6.</w:t>
      </w:r>
      <w:r w:rsidRPr="004D0A70">
        <w:rPr>
          <w:color w:val="CC7832"/>
          <w:lang w:val="en-US"/>
        </w:rPr>
        <w:t>class</w:t>
      </w:r>
      <w:r w:rsidRPr="004D0A70">
        <w:rPr>
          <w:color w:val="A9B7C6"/>
          <w:lang w:val="en-US"/>
        </w:rPr>
        <w:t>))</w:t>
      </w:r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  <w:t xml:space="preserve">    </w:t>
      </w:r>
      <w:r w:rsidRPr="004D0A70">
        <w:rPr>
          <w:color w:val="A9B7C6"/>
          <w:lang w:val="en-US"/>
        </w:rPr>
        <w:t>}</w:t>
      </w:r>
      <w:r w:rsidRPr="004D0A70">
        <w:rPr>
          <w:color w:val="A9B7C6"/>
          <w:lang w:val="en-US"/>
        </w:rPr>
        <w:br/>
        <w:t xml:space="preserve">    </w:t>
      </w:r>
      <w:r w:rsidRPr="004D0A70">
        <w:rPr>
          <w:color w:val="CC7832"/>
          <w:lang w:val="en-US"/>
        </w:rPr>
        <w:t xml:space="preserve">public void </w:t>
      </w:r>
      <w:proofErr w:type="spellStart"/>
      <w:r w:rsidRPr="004D0A70">
        <w:rPr>
          <w:color w:val="FFC66D"/>
          <w:lang w:val="en-US"/>
        </w:rPr>
        <w:t>PrevActivity</w:t>
      </w:r>
      <w:proofErr w:type="spellEnd"/>
      <w:r w:rsidRPr="004D0A70">
        <w:rPr>
          <w:color w:val="A9B7C6"/>
          <w:lang w:val="en-US"/>
        </w:rPr>
        <w:t>(View v)</w:t>
      </w:r>
      <w:r w:rsidRPr="004D0A70">
        <w:rPr>
          <w:color w:val="A9B7C6"/>
          <w:lang w:val="en-US"/>
        </w:rPr>
        <w:br/>
        <w:t xml:space="preserve">    {</w:t>
      </w:r>
      <w:r w:rsidRPr="004D0A70">
        <w:rPr>
          <w:color w:val="A9B7C6"/>
          <w:lang w:val="en-US"/>
        </w:rPr>
        <w:br/>
        <w:t xml:space="preserve">        </w:t>
      </w:r>
      <w:proofErr w:type="spellStart"/>
      <w:r w:rsidRPr="004D0A70">
        <w:rPr>
          <w:color w:val="A9B7C6"/>
          <w:lang w:val="en-US"/>
        </w:rPr>
        <w:t>startActivity</w:t>
      </w:r>
      <w:proofErr w:type="spellEnd"/>
      <w:r w:rsidRPr="004D0A70">
        <w:rPr>
          <w:color w:val="A9B7C6"/>
          <w:lang w:val="en-US"/>
        </w:rPr>
        <w:t>(</w:t>
      </w:r>
      <w:r w:rsidRPr="004D0A70">
        <w:rPr>
          <w:color w:val="CC7832"/>
          <w:lang w:val="en-US"/>
        </w:rPr>
        <w:t xml:space="preserve">new </w:t>
      </w:r>
      <w:r w:rsidRPr="004D0A70">
        <w:rPr>
          <w:color w:val="A9B7C6"/>
          <w:lang w:val="en-US"/>
        </w:rPr>
        <w:t>Intent(</w:t>
      </w:r>
      <w:r w:rsidRPr="004D0A70">
        <w:rPr>
          <w:color w:val="CC7832"/>
          <w:lang w:val="en-US"/>
        </w:rPr>
        <w:t xml:space="preserve">this, </w:t>
      </w:r>
      <w:r w:rsidRPr="004D0A70">
        <w:rPr>
          <w:color w:val="A9B7C6"/>
          <w:lang w:val="en-US"/>
        </w:rPr>
        <w:t>Activity4.</w:t>
      </w:r>
      <w:r w:rsidRPr="004D0A70">
        <w:rPr>
          <w:color w:val="CC7832"/>
          <w:lang w:val="en-US"/>
        </w:rPr>
        <w:t>class</w:t>
      </w:r>
      <w:r w:rsidRPr="004D0A70">
        <w:rPr>
          <w:color w:val="A9B7C6"/>
          <w:lang w:val="en-US"/>
        </w:rPr>
        <w:t>))</w:t>
      </w:r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</w:r>
      <w:r w:rsidRPr="004D0A70">
        <w:rPr>
          <w:color w:val="CC7832"/>
          <w:lang w:val="en-US"/>
        </w:rPr>
        <w:lastRenderedPageBreak/>
        <w:t xml:space="preserve">    </w:t>
      </w:r>
      <w:r w:rsidRPr="004D0A70">
        <w:rPr>
          <w:color w:val="A9B7C6"/>
          <w:lang w:val="en-US"/>
        </w:rPr>
        <w:t>}</w:t>
      </w:r>
      <w:r w:rsidRPr="004D0A70">
        <w:rPr>
          <w:color w:val="A9B7C6"/>
          <w:lang w:val="en-US"/>
        </w:rPr>
        <w:br/>
        <w:t xml:space="preserve">    </w:t>
      </w:r>
      <w:r w:rsidRPr="004D0A70">
        <w:rPr>
          <w:color w:val="CC7832"/>
          <w:lang w:val="en-US"/>
        </w:rPr>
        <w:t xml:space="preserve">private  void </w:t>
      </w:r>
      <w:proofErr w:type="spellStart"/>
      <w:r w:rsidRPr="004D0A70">
        <w:rPr>
          <w:color w:val="FFC66D"/>
          <w:lang w:val="en-US"/>
        </w:rPr>
        <w:t>PlayAnim</w:t>
      </w:r>
      <w:proofErr w:type="spellEnd"/>
      <w:r w:rsidRPr="004D0A70">
        <w:rPr>
          <w:color w:val="A9B7C6"/>
          <w:lang w:val="en-US"/>
        </w:rPr>
        <w:t>()</w:t>
      </w:r>
      <w:r w:rsidRPr="004D0A70">
        <w:rPr>
          <w:color w:val="A9B7C6"/>
          <w:lang w:val="en-US"/>
        </w:rPr>
        <w:br/>
        <w:t xml:space="preserve">    {</w:t>
      </w:r>
      <w:r w:rsidRPr="004D0A70">
        <w:rPr>
          <w:color w:val="A9B7C6"/>
          <w:lang w:val="en-US"/>
        </w:rPr>
        <w:br/>
        <w:t xml:space="preserve">        View </w:t>
      </w:r>
      <w:proofErr w:type="spellStart"/>
      <w:r w:rsidRPr="004D0A70">
        <w:rPr>
          <w:color w:val="A9B7C6"/>
          <w:lang w:val="en-US"/>
        </w:rPr>
        <w:t>view</w:t>
      </w:r>
      <w:proofErr w:type="spellEnd"/>
      <w:r w:rsidRPr="004D0A70">
        <w:rPr>
          <w:color w:val="A9B7C6"/>
          <w:lang w:val="en-US"/>
        </w:rPr>
        <w:t xml:space="preserve"> = </w:t>
      </w:r>
      <w:proofErr w:type="spellStart"/>
      <w:r w:rsidRPr="004D0A70">
        <w:rPr>
          <w:color w:val="A9B7C6"/>
          <w:lang w:val="en-US"/>
        </w:rPr>
        <w:t>findViewById</w:t>
      </w:r>
      <w:proofErr w:type="spellEnd"/>
      <w:r w:rsidRPr="004D0A70">
        <w:rPr>
          <w:color w:val="A9B7C6"/>
          <w:lang w:val="en-US"/>
        </w:rPr>
        <w:t>(</w:t>
      </w:r>
      <w:proofErr w:type="spellStart"/>
      <w:r w:rsidRPr="004D0A70">
        <w:rPr>
          <w:color w:val="A9B7C6"/>
          <w:lang w:val="en-US"/>
        </w:rPr>
        <w:t>R.id.</w:t>
      </w:r>
      <w:r w:rsidRPr="004D0A70">
        <w:rPr>
          <w:i/>
          <w:iCs/>
          <w:color w:val="9876AA"/>
          <w:lang w:val="en-US"/>
        </w:rPr>
        <w:t>square_red</w:t>
      </w:r>
      <w:proofErr w:type="spellEnd"/>
      <w:r w:rsidRPr="004D0A70">
        <w:rPr>
          <w:color w:val="A9B7C6"/>
          <w:lang w:val="en-US"/>
        </w:rPr>
        <w:t>)</w:t>
      </w:r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</w:r>
      <w:r w:rsidRPr="004D0A70">
        <w:rPr>
          <w:color w:val="CC7832"/>
          <w:lang w:val="en-US"/>
        </w:rPr>
        <w:br/>
        <w:t xml:space="preserve">        </w:t>
      </w:r>
      <w:proofErr w:type="spellStart"/>
      <w:r w:rsidRPr="004D0A70">
        <w:rPr>
          <w:color w:val="A9B7C6"/>
          <w:lang w:val="en-US"/>
        </w:rPr>
        <w:t>TranslateAnimation</w:t>
      </w:r>
      <w:proofErr w:type="spellEnd"/>
      <w:r w:rsidRPr="004D0A70">
        <w:rPr>
          <w:color w:val="A9B7C6"/>
          <w:lang w:val="en-US"/>
        </w:rPr>
        <w:t xml:space="preserve"> </w:t>
      </w:r>
      <w:proofErr w:type="spellStart"/>
      <w:r w:rsidRPr="004D0A70">
        <w:rPr>
          <w:color w:val="A9B7C6"/>
          <w:lang w:val="en-US"/>
        </w:rPr>
        <w:t>translateAnimation</w:t>
      </w:r>
      <w:proofErr w:type="spellEnd"/>
      <w:r w:rsidRPr="004D0A70">
        <w:rPr>
          <w:color w:val="A9B7C6"/>
          <w:lang w:val="en-US"/>
        </w:rPr>
        <w:t xml:space="preserve"> = </w:t>
      </w:r>
      <w:r w:rsidRPr="004D0A70">
        <w:rPr>
          <w:color w:val="CC7832"/>
          <w:lang w:val="en-US"/>
        </w:rPr>
        <w:t xml:space="preserve">new </w:t>
      </w:r>
      <w:proofErr w:type="spellStart"/>
      <w:r w:rsidRPr="004D0A70">
        <w:rPr>
          <w:color w:val="A9B7C6"/>
          <w:lang w:val="en-US"/>
        </w:rPr>
        <w:t>TranslateAnimation</w:t>
      </w:r>
      <w:proofErr w:type="spellEnd"/>
      <w:r w:rsidRPr="004D0A70">
        <w:rPr>
          <w:color w:val="A9B7C6"/>
          <w:lang w:val="en-US"/>
        </w:rPr>
        <w:t>(</w:t>
      </w:r>
      <w:r w:rsidRPr="004D0A70">
        <w:rPr>
          <w:color w:val="6897BB"/>
          <w:lang w:val="en-US"/>
        </w:rPr>
        <w:t>0</w:t>
      </w:r>
      <w:r w:rsidRPr="004D0A70">
        <w:rPr>
          <w:color w:val="CC7832"/>
          <w:lang w:val="en-US"/>
        </w:rPr>
        <w:t xml:space="preserve">, </w:t>
      </w:r>
      <w:r w:rsidRPr="004D0A70">
        <w:rPr>
          <w:color w:val="6897BB"/>
          <w:lang w:val="en-US"/>
        </w:rPr>
        <w:t>0</w:t>
      </w:r>
      <w:r w:rsidRPr="004D0A70">
        <w:rPr>
          <w:color w:val="CC7832"/>
          <w:lang w:val="en-US"/>
        </w:rPr>
        <w:t xml:space="preserve">, </w:t>
      </w:r>
      <w:r w:rsidRPr="004D0A70">
        <w:rPr>
          <w:color w:val="6897BB"/>
          <w:lang w:val="en-US"/>
        </w:rPr>
        <w:t>0</w:t>
      </w:r>
      <w:r w:rsidRPr="004D0A70">
        <w:rPr>
          <w:color w:val="CC7832"/>
          <w:lang w:val="en-US"/>
        </w:rPr>
        <w:t xml:space="preserve">, </w:t>
      </w:r>
      <w:r w:rsidRPr="004D0A70">
        <w:rPr>
          <w:color w:val="6897BB"/>
          <w:lang w:val="en-US"/>
        </w:rPr>
        <w:t>750</w:t>
      </w:r>
      <w:r w:rsidRPr="004D0A70">
        <w:rPr>
          <w:color w:val="A9B7C6"/>
          <w:lang w:val="en-US"/>
        </w:rPr>
        <w:t>)</w:t>
      </w:r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  <w:t xml:space="preserve">        </w:t>
      </w:r>
      <w:proofErr w:type="spellStart"/>
      <w:r w:rsidRPr="004D0A70">
        <w:rPr>
          <w:color w:val="A9B7C6"/>
          <w:lang w:val="en-US"/>
        </w:rPr>
        <w:t>translateAnimation.setRepeatCount</w:t>
      </w:r>
      <w:proofErr w:type="spellEnd"/>
      <w:r w:rsidRPr="004D0A70">
        <w:rPr>
          <w:color w:val="A9B7C6"/>
          <w:lang w:val="en-US"/>
        </w:rPr>
        <w:t>(</w:t>
      </w:r>
      <w:proofErr w:type="spellStart"/>
      <w:r w:rsidRPr="004D0A70">
        <w:rPr>
          <w:color w:val="A9B7C6"/>
          <w:lang w:val="en-US"/>
        </w:rPr>
        <w:t>Animation.</w:t>
      </w:r>
      <w:r w:rsidRPr="004D0A70">
        <w:rPr>
          <w:i/>
          <w:iCs/>
          <w:color w:val="9876AA"/>
          <w:lang w:val="en-US"/>
        </w:rPr>
        <w:t>INFINITE</w:t>
      </w:r>
      <w:proofErr w:type="spellEnd"/>
      <w:r w:rsidRPr="004D0A70">
        <w:rPr>
          <w:color w:val="A9B7C6"/>
          <w:lang w:val="en-US"/>
        </w:rPr>
        <w:t>)</w:t>
      </w:r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  <w:t xml:space="preserve">        </w:t>
      </w:r>
      <w:proofErr w:type="spellStart"/>
      <w:r w:rsidRPr="004D0A70">
        <w:rPr>
          <w:color w:val="A9B7C6"/>
          <w:lang w:val="en-US"/>
        </w:rPr>
        <w:t>translateAnimation.setRepeatMode</w:t>
      </w:r>
      <w:proofErr w:type="spellEnd"/>
      <w:r w:rsidRPr="004D0A70">
        <w:rPr>
          <w:color w:val="A9B7C6"/>
          <w:lang w:val="en-US"/>
        </w:rPr>
        <w:t>(</w:t>
      </w:r>
      <w:proofErr w:type="spellStart"/>
      <w:r w:rsidRPr="004D0A70">
        <w:rPr>
          <w:color w:val="A9B7C6"/>
          <w:lang w:val="en-US"/>
        </w:rPr>
        <w:t>Animation.</w:t>
      </w:r>
      <w:r w:rsidRPr="004D0A70">
        <w:rPr>
          <w:i/>
          <w:iCs/>
          <w:color w:val="9876AA"/>
          <w:lang w:val="en-US"/>
        </w:rPr>
        <w:t>REVERSE</w:t>
      </w:r>
      <w:proofErr w:type="spellEnd"/>
      <w:r w:rsidRPr="004D0A70">
        <w:rPr>
          <w:color w:val="A9B7C6"/>
          <w:lang w:val="en-US"/>
        </w:rPr>
        <w:t>)</w:t>
      </w:r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</w:r>
      <w:r w:rsidRPr="004D0A70">
        <w:rPr>
          <w:color w:val="CC7832"/>
          <w:lang w:val="en-US"/>
        </w:rPr>
        <w:br/>
      </w:r>
      <w:r w:rsidRPr="004D0A70">
        <w:rPr>
          <w:color w:val="CC7832"/>
          <w:lang w:val="en-US"/>
        </w:rPr>
        <w:br/>
        <w:t xml:space="preserve">        </w:t>
      </w:r>
      <w:proofErr w:type="spellStart"/>
      <w:r w:rsidRPr="004D0A70">
        <w:rPr>
          <w:color w:val="A9B7C6"/>
          <w:lang w:val="en-US"/>
        </w:rPr>
        <w:t>ScaleAnimation</w:t>
      </w:r>
      <w:proofErr w:type="spellEnd"/>
      <w:r w:rsidRPr="004D0A70">
        <w:rPr>
          <w:color w:val="A9B7C6"/>
          <w:lang w:val="en-US"/>
        </w:rPr>
        <w:t xml:space="preserve"> </w:t>
      </w:r>
      <w:proofErr w:type="spellStart"/>
      <w:r w:rsidRPr="004D0A70">
        <w:rPr>
          <w:color w:val="A9B7C6"/>
          <w:lang w:val="en-US"/>
        </w:rPr>
        <w:t>scaleAnimation</w:t>
      </w:r>
      <w:proofErr w:type="spellEnd"/>
      <w:r w:rsidRPr="004D0A70">
        <w:rPr>
          <w:color w:val="A9B7C6"/>
          <w:lang w:val="en-US"/>
        </w:rPr>
        <w:t xml:space="preserve"> = </w:t>
      </w:r>
      <w:r w:rsidRPr="004D0A70">
        <w:rPr>
          <w:color w:val="CC7832"/>
          <w:lang w:val="en-US"/>
        </w:rPr>
        <w:t xml:space="preserve">new </w:t>
      </w:r>
      <w:proofErr w:type="spellStart"/>
      <w:r w:rsidRPr="004D0A70">
        <w:rPr>
          <w:color w:val="A9B7C6"/>
          <w:lang w:val="en-US"/>
        </w:rPr>
        <w:t>ScaleAnimation</w:t>
      </w:r>
      <w:proofErr w:type="spellEnd"/>
      <w:r w:rsidRPr="004D0A70">
        <w:rPr>
          <w:color w:val="A9B7C6"/>
          <w:lang w:val="en-US"/>
        </w:rPr>
        <w:t>(</w:t>
      </w:r>
      <w:proofErr w:type="spellStart"/>
      <w:r w:rsidRPr="004D0A70">
        <w:rPr>
          <w:color w:val="A9B7C6"/>
          <w:lang w:val="en-US"/>
        </w:rPr>
        <w:t>view.getScaleX</w:t>
      </w:r>
      <w:proofErr w:type="spellEnd"/>
      <w:r w:rsidRPr="004D0A70">
        <w:rPr>
          <w:color w:val="A9B7C6"/>
          <w:lang w:val="en-US"/>
        </w:rPr>
        <w:t>()</w:t>
      </w:r>
      <w:r w:rsidRPr="004D0A70">
        <w:rPr>
          <w:color w:val="CC7832"/>
          <w:lang w:val="en-US"/>
        </w:rPr>
        <w:t xml:space="preserve">, </w:t>
      </w:r>
      <w:r w:rsidRPr="004D0A70">
        <w:rPr>
          <w:color w:val="6897BB"/>
          <w:lang w:val="en-US"/>
        </w:rPr>
        <w:t>1.5f</w:t>
      </w:r>
      <w:r w:rsidRPr="004D0A70">
        <w:rPr>
          <w:color w:val="CC7832"/>
          <w:lang w:val="en-US"/>
        </w:rPr>
        <w:t xml:space="preserve">, </w:t>
      </w:r>
      <w:proofErr w:type="spellStart"/>
      <w:r w:rsidRPr="004D0A70">
        <w:rPr>
          <w:color w:val="A9B7C6"/>
          <w:lang w:val="en-US"/>
        </w:rPr>
        <w:t>view.getScaleY</w:t>
      </w:r>
      <w:proofErr w:type="spellEnd"/>
      <w:r w:rsidRPr="004D0A70">
        <w:rPr>
          <w:color w:val="A9B7C6"/>
          <w:lang w:val="en-US"/>
        </w:rPr>
        <w:t>()</w:t>
      </w:r>
      <w:r w:rsidRPr="004D0A70">
        <w:rPr>
          <w:color w:val="CC7832"/>
          <w:lang w:val="en-US"/>
        </w:rPr>
        <w:t xml:space="preserve">, </w:t>
      </w:r>
      <w:r w:rsidRPr="004D0A70">
        <w:rPr>
          <w:color w:val="6897BB"/>
          <w:lang w:val="en-US"/>
        </w:rPr>
        <w:t>1.5f</w:t>
      </w:r>
      <w:r w:rsidRPr="004D0A70">
        <w:rPr>
          <w:color w:val="A9B7C6"/>
          <w:lang w:val="en-US"/>
        </w:rPr>
        <w:t>)</w:t>
      </w:r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  <w:t xml:space="preserve">        </w:t>
      </w:r>
      <w:proofErr w:type="spellStart"/>
      <w:r w:rsidRPr="004D0A70">
        <w:rPr>
          <w:color w:val="A9B7C6"/>
          <w:lang w:val="en-US"/>
        </w:rPr>
        <w:t>scaleAnimation.setRepeatCount</w:t>
      </w:r>
      <w:proofErr w:type="spellEnd"/>
      <w:r w:rsidRPr="004D0A70">
        <w:rPr>
          <w:color w:val="A9B7C6"/>
          <w:lang w:val="en-US"/>
        </w:rPr>
        <w:t>(</w:t>
      </w:r>
      <w:proofErr w:type="spellStart"/>
      <w:r w:rsidRPr="004D0A70">
        <w:rPr>
          <w:color w:val="A9B7C6"/>
          <w:lang w:val="en-US"/>
        </w:rPr>
        <w:t>Animation.</w:t>
      </w:r>
      <w:r w:rsidRPr="004D0A70">
        <w:rPr>
          <w:i/>
          <w:iCs/>
          <w:color w:val="9876AA"/>
          <w:lang w:val="en-US"/>
        </w:rPr>
        <w:t>INFINITE</w:t>
      </w:r>
      <w:proofErr w:type="spellEnd"/>
      <w:r w:rsidRPr="004D0A70">
        <w:rPr>
          <w:color w:val="A9B7C6"/>
          <w:lang w:val="en-US"/>
        </w:rPr>
        <w:t>)</w:t>
      </w:r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  <w:t xml:space="preserve">        </w:t>
      </w:r>
      <w:proofErr w:type="spellStart"/>
      <w:r w:rsidRPr="004D0A70">
        <w:rPr>
          <w:color w:val="A9B7C6"/>
          <w:lang w:val="en-US"/>
        </w:rPr>
        <w:t>scaleAnimation.setRepeatMode</w:t>
      </w:r>
      <w:proofErr w:type="spellEnd"/>
      <w:r w:rsidRPr="004D0A70">
        <w:rPr>
          <w:color w:val="A9B7C6"/>
          <w:lang w:val="en-US"/>
        </w:rPr>
        <w:t>(</w:t>
      </w:r>
      <w:proofErr w:type="spellStart"/>
      <w:r w:rsidRPr="004D0A70">
        <w:rPr>
          <w:color w:val="A9B7C6"/>
          <w:lang w:val="en-US"/>
        </w:rPr>
        <w:t>Animation.</w:t>
      </w:r>
      <w:r w:rsidRPr="004D0A70">
        <w:rPr>
          <w:i/>
          <w:iCs/>
          <w:color w:val="9876AA"/>
          <w:lang w:val="en-US"/>
        </w:rPr>
        <w:t>REVERSE</w:t>
      </w:r>
      <w:proofErr w:type="spellEnd"/>
      <w:r w:rsidRPr="004D0A70">
        <w:rPr>
          <w:color w:val="A9B7C6"/>
          <w:lang w:val="en-US"/>
        </w:rPr>
        <w:t>)</w:t>
      </w:r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</w:r>
      <w:r w:rsidRPr="004D0A70">
        <w:rPr>
          <w:color w:val="CC7832"/>
          <w:lang w:val="en-US"/>
        </w:rPr>
        <w:br/>
      </w:r>
      <w:r w:rsidRPr="004D0A70">
        <w:rPr>
          <w:color w:val="CC7832"/>
          <w:lang w:val="en-US"/>
        </w:rPr>
        <w:br/>
        <w:t xml:space="preserve">        </w:t>
      </w:r>
      <w:proofErr w:type="spellStart"/>
      <w:r w:rsidRPr="004D0A70">
        <w:rPr>
          <w:color w:val="A9B7C6"/>
          <w:lang w:val="en-US"/>
        </w:rPr>
        <w:t>AnimationSet</w:t>
      </w:r>
      <w:proofErr w:type="spellEnd"/>
      <w:r w:rsidRPr="004D0A70">
        <w:rPr>
          <w:color w:val="A9B7C6"/>
          <w:lang w:val="en-US"/>
        </w:rPr>
        <w:t xml:space="preserve"> </w:t>
      </w:r>
      <w:proofErr w:type="spellStart"/>
      <w:r w:rsidRPr="004D0A70">
        <w:rPr>
          <w:color w:val="A9B7C6"/>
          <w:lang w:val="en-US"/>
        </w:rPr>
        <w:t>animationSet</w:t>
      </w:r>
      <w:proofErr w:type="spellEnd"/>
      <w:r w:rsidRPr="004D0A70">
        <w:rPr>
          <w:color w:val="A9B7C6"/>
          <w:lang w:val="en-US"/>
        </w:rPr>
        <w:t xml:space="preserve"> = </w:t>
      </w:r>
      <w:r w:rsidRPr="004D0A70">
        <w:rPr>
          <w:color w:val="CC7832"/>
          <w:lang w:val="en-US"/>
        </w:rPr>
        <w:t xml:space="preserve">new </w:t>
      </w:r>
      <w:proofErr w:type="spellStart"/>
      <w:r w:rsidRPr="004D0A70">
        <w:rPr>
          <w:color w:val="A9B7C6"/>
          <w:lang w:val="en-US"/>
        </w:rPr>
        <w:t>AnimationSet</w:t>
      </w:r>
      <w:proofErr w:type="spellEnd"/>
      <w:r w:rsidRPr="004D0A70">
        <w:rPr>
          <w:color w:val="A9B7C6"/>
          <w:lang w:val="en-US"/>
        </w:rPr>
        <w:t>(</w:t>
      </w:r>
      <w:r w:rsidRPr="004D0A70">
        <w:rPr>
          <w:color w:val="CC7832"/>
          <w:lang w:val="en-US"/>
        </w:rPr>
        <w:t>true</w:t>
      </w:r>
      <w:r w:rsidRPr="004D0A70">
        <w:rPr>
          <w:color w:val="A9B7C6"/>
          <w:lang w:val="en-US"/>
        </w:rPr>
        <w:t>)</w:t>
      </w:r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  <w:t xml:space="preserve">        </w:t>
      </w:r>
      <w:proofErr w:type="spellStart"/>
      <w:r w:rsidRPr="004D0A70">
        <w:rPr>
          <w:color w:val="A9B7C6"/>
          <w:lang w:val="en-US"/>
        </w:rPr>
        <w:t>animationSet.addAnimation</w:t>
      </w:r>
      <w:proofErr w:type="spellEnd"/>
      <w:r w:rsidRPr="004D0A70">
        <w:rPr>
          <w:color w:val="A9B7C6"/>
          <w:lang w:val="en-US"/>
        </w:rPr>
        <w:t>(</w:t>
      </w:r>
      <w:proofErr w:type="spellStart"/>
      <w:r w:rsidRPr="004D0A70">
        <w:rPr>
          <w:color w:val="A9B7C6"/>
          <w:lang w:val="en-US"/>
        </w:rPr>
        <w:t>translateAnimation</w:t>
      </w:r>
      <w:proofErr w:type="spellEnd"/>
      <w:r w:rsidRPr="004D0A70">
        <w:rPr>
          <w:color w:val="A9B7C6"/>
          <w:lang w:val="en-US"/>
        </w:rPr>
        <w:t>)</w:t>
      </w:r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  <w:t xml:space="preserve">        </w:t>
      </w:r>
      <w:proofErr w:type="spellStart"/>
      <w:r w:rsidRPr="004D0A70">
        <w:rPr>
          <w:color w:val="A9B7C6"/>
          <w:lang w:val="en-US"/>
        </w:rPr>
        <w:t>animationSet.addAnimation</w:t>
      </w:r>
      <w:proofErr w:type="spellEnd"/>
      <w:r w:rsidRPr="004D0A70">
        <w:rPr>
          <w:color w:val="A9B7C6"/>
          <w:lang w:val="en-US"/>
        </w:rPr>
        <w:t>(</w:t>
      </w:r>
      <w:proofErr w:type="spellStart"/>
      <w:r w:rsidRPr="004D0A70">
        <w:rPr>
          <w:color w:val="A9B7C6"/>
          <w:lang w:val="en-US"/>
        </w:rPr>
        <w:t>scaleAnimation</w:t>
      </w:r>
      <w:proofErr w:type="spellEnd"/>
      <w:r w:rsidRPr="004D0A70">
        <w:rPr>
          <w:color w:val="A9B7C6"/>
          <w:lang w:val="en-US"/>
        </w:rPr>
        <w:t>)</w:t>
      </w:r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  <w:t xml:space="preserve">        </w:t>
      </w:r>
      <w:proofErr w:type="spellStart"/>
      <w:r w:rsidRPr="004D0A70">
        <w:rPr>
          <w:color w:val="A9B7C6"/>
          <w:lang w:val="en-US"/>
        </w:rPr>
        <w:t>animationSet.setDuration</w:t>
      </w:r>
      <w:proofErr w:type="spellEnd"/>
      <w:r w:rsidRPr="004D0A70">
        <w:rPr>
          <w:color w:val="A9B7C6"/>
          <w:lang w:val="en-US"/>
        </w:rPr>
        <w:t>(</w:t>
      </w:r>
      <w:r w:rsidRPr="004D0A70">
        <w:rPr>
          <w:color w:val="6897BB"/>
          <w:lang w:val="en-US"/>
        </w:rPr>
        <w:t>1500</w:t>
      </w:r>
      <w:r w:rsidRPr="004D0A70">
        <w:rPr>
          <w:color w:val="A9B7C6"/>
          <w:lang w:val="en-US"/>
        </w:rPr>
        <w:t>)</w:t>
      </w:r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</w:r>
      <w:r w:rsidRPr="004D0A70">
        <w:rPr>
          <w:color w:val="CC7832"/>
          <w:lang w:val="en-US"/>
        </w:rPr>
        <w:br/>
        <w:t xml:space="preserve">        </w:t>
      </w:r>
      <w:proofErr w:type="spellStart"/>
      <w:r w:rsidRPr="004D0A70">
        <w:rPr>
          <w:color w:val="A9B7C6"/>
          <w:lang w:val="en-US"/>
        </w:rPr>
        <w:t>view.startAnimation</w:t>
      </w:r>
      <w:proofErr w:type="spellEnd"/>
      <w:r w:rsidRPr="004D0A70">
        <w:rPr>
          <w:color w:val="A9B7C6"/>
          <w:lang w:val="en-US"/>
        </w:rPr>
        <w:t>(</w:t>
      </w:r>
      <w:proofErr w:type="spellStart"/>
      <w:r w:rsidRPr="004D0A70">
        <w:rPr>
          <w:color w:val="A9B7C6"/>
          <w:lang w:val="en-US"/>
        </w:rPr>
        <w:t>animationSet</w:t>
      </w:r>
      <w:proofErr w:type="spellEnd"/>
      <w:r w:rsidRPr="004D0A70">
        <w:rPr>
          <w:color w:val="A9B7C6"/>
          <w:lang w:val="en-US"/>
        </w:rPr>
        <w:t>)</w:t>
      </w:r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  <w:t xml:space="preserve">    </w:t>
      </w:r>
      <w:r w:rsidRPr="004D0A70">
        <w:rPr>
          <w:color w:val="A9B7C6"/>
          <w:lang w:val="en-US"/>
        </w:rPr>
        <w:t>}</w:t>
      </w:r>
      <w:r w:rsidRPr="004D0A70">
        <w:rPr>
          <w:color w:val="A9B7C6"/>
          <w:lang w:val="en-US"/>
        </w:rPr>
        <w:br/>
        <w:t>}</w:t>
      </w:r>
    </w:p>
    <w:p w:rsidR="004D0A70" w:rsidRDefault="004D0A70" w:rsidP="004D0A70">
      <w:pPr>
        <w:pStyle w:val="a4"/>
        <w:rPr>
          <w:lang w:val="en-US"/>
        </w:rPr>
      </w:pPr>
    </w:p>
    <w:p w:rsidR="004D0A70" w:rsidRPr="00F56ED3" w:rsidRDefault="004D0A70" w:rsidP="004D0A70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activity_5.xml</w:t>
      </w:r>
    </w:p>
    <w:p w:rsidR="004D0A70" w:rsidRPr="004D0A70" w:rsidRDefault="004D0A70" w:rsidP="004D0A70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4D0A70">
        <w:rPr>
          <w:color w:val="E8BF6A"/>
          <w:lang w:val="en-US"/>
        </w:rPr>
        <w:t>&lt;?</w:t>
      </w:r>
      <w:r w:rsidRPr="004D0A70">
        <w:rPr>
          <w:color w:val="BABABA"/>
          <w:lang w:val="en-US"/>
        </w:rPr>
        <w:t>xml version</w:t>
      </w:r>
      <w:r w:rsidRPr="004D0A70">
        <w:rPr>
          <w:color w:val="6A8759"/>
          <w:lang w:val="en-US"/>
        </w:rPr>
        <w:t xml:space="preserve">="1.0" </w:t>
      </w:r>
      <w:r w:rsidRPr="004D0A70">
        <w:rPr>
          <w:color w:val="BABABA"/>
          <w:lang w:val="en-US"/>
        </w:rPr>
        <w:t>encoding</w:t>
      </w:r>
      <w:r w:rsidRPr="004D0A70">
        <w:rPr>
          <w:color w:val="6A8759"/>
          <w:lang w:val="en-US"/>
        </w:rPr>
        <w:t>="utf-8"</w:t>
      </w:r>
      <w:r w:rsidRPr="004D0A70">
        <w:rPr>
          <w:color w:val="E8BF6A"/>
          <w:lang w:val="en-US"/>
        </w:rPr>
        <w:t>?&gt;</w:t>
      </w:r>
      <w:r w:rsidRPr="004D0A70">
        <w:rPr>
          <w:color w:val="E8BF6A"/>
          <w:lang w:val="en-US"/>
        </w:rPr>
        <w:br/>
        <w:t>&lt;</w:t>
      </w:r>
      <w:proofErr w:type="spellStart"/>
      <w:r w:rsidRPr="004D0A70">
        <w:rPr>
          <w:color w:val="E8BF6A"/>
          <w:lang w:val="en-US"/>
        </w:rPr>
        <w:t>androidx.constraintlayout.widget.ConstraintLayout</w:t>
      </w:r>
      <w:proofErr w:type="spellEnd"/>
      <w:r w:rsidRPr="004D0A70">
        <w:rPr>
          <w:color w:val="E8BF6A"/>
          <w:lang w:val="en-US"/>
        </w:rPr>
        <w:t xml:space="preserve"> </w:t>
      </w:r>
      <w:proofErr w:type="spellStart"/>
      <w:r w:rsidRPr="004D0A70">
        <w:rPr>
          <w:color w:val="BABABA"/>
          <w:lang w:val="en-US"/>
        </w:rPr>
        <w:t>xmlns:android</w:t>
      </w:r>
      <w:proofErr w:type="spellEnd"/>
      <w:r w:rsidRPr="004D0A70">
        <w:rPr>
          <w:color w:val="6A8759"/>
          <w:lang w:val="en-US"/>
        </w:rPr>
        <w:t>="http://schemas.android.com/</w:t>
      </w:r>
      <w:proofErr w:type="spellStart"/>
      <w:r w:rsidRPr="004D0A70">
        <w:rPr>
          <w:color w:val="6A8759"/>
          <w:lang w:val="en-US"/>
        </w:rPr>
        <w:t>apk</w:t>
      </w:r>
      <w:proofErr w:type="spellEnd"/>
      <w:r w:rsidRPr="004D0A70">
        <w:rPr>
          <w:color w:val="6A8759"/>
          <w:lang w:val="en-US"/>
        </w:rPr>
        <w:t>/res/android"</w:t>
      </w:r>
      <w:r w:rsidRPr="004D0A70">
        <w:rPr>
          <w:color w:val="6A8759"/>
          <w:lang w:val="en-US"/>
        </w:rPr>
        <w:br/>
        <w:t xml:space="preserve">    </w:t>
      </w:r>
      <w:proofErr w:type="spellStart"/>
      <w:r w:rsidRPr="004D0A70">
        <w:rPr>
          <w:color w:val="BABABA"/>
          <w:lang w:val="en-US"/>
        </w:rPr>
        <w:t>xmlns:app</w:t>
      </w:r>
      <w:proofErr w:type="spellEnd"/>
      <w:r w:rsidRPr="004D0A70">
        <w:rPr>
          <w:color w:val="6A8759"/>
          <w:lang w:val="en-US"/>
        </w:rPr>
        <w:t>="http://schemas.android.com/</w:t>
      </w:r>
      <w:proofErr w:type="spellStart"/>
      <w:r w:rsidRPr="004D0A70">
        <w:rPr>
          <w:color w:val="6A8759"/>
          <w:lang w:val="en-US"/>
        </w:rPr>
        <w:t>apk</w:t>
      </w:r>
      <w:proofErr w:type="spellEnd"/>
      <w:r w:rsidRPr="004D0A70">
        <w:rPr>
          <w:color w:val="6A8759"/>
          <w:lang w:val="en-US"/>
        </w:rPr>
        <w:t>/res-auto"</w:t>
      </w:r>
      <w:r w:rsidRPr="004D0A70">
        <w:rPr>
          <w:color w:val="6A8759"/>
          <w:lang w:val="en-US"/>
        </w:rPr>
        <w:br/>
        <w:t xml:space="preserve">    </w:t>
      </w:r>
      <w:proofErr w:type="spellStart"/>
      <w:r w:rsidRPr="004D0A70">
        <w:rPr>
          <w:color w:val="BABABA"/>
          <w:lang w:val="en-US"/>
        </w:rPr>
        <w:t>xmlns:tools</w:t>
      </w:r>
      <w:proofErr w:type="spellEnd"/>
      <w:r w:rsidRPr="004D0A70">
        <w:rPr>
          <w:color w:val="6A8759"/>
          <w:lang w:val="en-US"/>
        </w:rPr>
        <w:t>="http://schemas.android.com/tools"</w:t>
      </w:r>
      <w:r w:rsidRPr="004D0A70">
        <w:rPr>
          <w:color w:val="6A8759"/>
          <w:lang w:val="en-US"/>
        </w:rPr>
        <w:br/>
        <w:t xml:space="preserve">    </w:t>
      </w:r>
      <w:proofErr w:type="spellStart"/>
      <w:r w:rsidRPr="004D0A70">
        <w:rPr>
          <w:color w:val="BABABA"/>
          <w:lang w:val="en-US"/>
        </w:rPr>
        <w:t>android:layout_width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match_parent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</w:t>
      </w:r>
      <w:proofErr w:type="spellStart"/>
      <w:r w:rsidRPr="004D0A70">
        <w:rPr>
          <w:color w:val="BABABA"/>
          <w:lang w:val="en-US"/>
        </w:rPr>
        <w:t>android:layout_height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match_parent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</w:t>
      </w:r>
      <w:proofErr w:type="spellStart"/>
      <w:r w:rsidRPr="004D0A70">
        <w:rPr>
          <w:color w:val="BABABA"/>
          <w:lang w:val="en-US"/>
        </w:rPr>
        <w:t>tools:context</w:t>
      </w:r>
      <w:proofErr w:type="spellEnd"/>
      <w:r w:rsidRPr="004D0A70">
        <w:rPr>
          <w:color w:val="6A8759"/>
          <w:lang w:val="en-US"/>
        </w:rPr>
        <w:t>=".Activity5"</w:t>
      </w:r>
      <w:r w:rsidRPr="004D0A70">
        <w:rPr>
          <w:color w:val="E8BF6A"/>
          <w:lang w:val="en-US"/>
        </w:rPr>
        <w:t>&gt;</w:t>
      </w:r>
      <w:r w:rsidRPr="004D0A70">
        <w:rPr>
          <w:color w:val="E8BF6A"/>
          <w:lang w:val="en-US"/>
        </w:rPr>
        <w:br/>
      </w:r>
      <w:r w:rsidRPr="004D0A70">
        <w:rPr>
          <w:color w:val="E8BF6A"/>
          <w:lang w:val="en-US"/>
        </w:rPr>
        <w:br/>
        <w:t xml:space="preserve">    &lt;</w:t>
      </w:r>
      <w:proofErr w:type="spellStart"/>
      <w:r w:rsidRPr="004D0A70">
        <w:rPr>
          <w:color w:val="E8BF6A"/>
          <w:lang w:val="en-US"/>
        </w:rPr>
        <w:t>TextView</w:t>
      </w:r>
      <w:proofErr w:type="spellEnd"/>
      <w:r w:rsidRPr="004D0A70">
        <w:rPr>
          <w:color w:val="E8BF6A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android:id</w:t>
      </w:r>
      <w:proofErr w:type="spellEnd"/>
      <w:r w:rsidRPr="004D0A70">
        <w:rPr>
          <w:color w:val="6A8759"/>
          <w:lang w:val="en-US"/>
        </w:rPr>
        <w:t>="@+id/header"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android:layout_width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wrap_content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android:layout_height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wrap_content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android:layout_marginTop</w:t>
      </w:r>
      <w:proofErr w:type="spellEnd"/>
      <w:r w:rsidRPr="004D0A70">
        <w:rPr>
          <w:color w:val="6A8759"/>
          <w:lang w:val="en-US"/>
        </w:rPr>
        <w:t>="36dp"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android:alpha</w:t>
      </w:r>
      <w:proofErr w:type="spellEnd"/>
      <w:r w:rsidRPr="004D0A70">
        <w:rPr>
          <w:color w:val="6A8759"/>
          <w:lang w:val="en-US"/>
        </w:rPr>
        <w:t>="1"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android:background</w:t>
      </w:r>
      <w:proofErr w:type="spellEnd"/>
      <w:r w:rsidRPr="004D0A70">
        <w:rPr>
          <w:color w:val="6A8759"/>
          <w:lang w:val="en-US"/>
        </w:rPr>
        <w:t>="#00FFFFFF"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android:text</w:t>
      </w:r>
      <w:proofErr w:type="spellEnd"/>
      <w:r w:rsidRPr="004D0A70">
        <w:rPr>
          <w:color w:val="6A8759"/>
          <w:lang w:val="en-US"/>
        </w:rPr>
        <w:t>="Animation"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android:textColor</w:t>
      </w:r>
      <w:proofErr w:type="spellEnd"/>
      <w:r w:rsidRPr="004D0A70">
        <w:rPr>
          <w:color w:val="6A8759"/>
          <w:lang w:val="en-US"/>
        </w:rPr>
        <w:t>="#000000"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android:textSize</w:t>
      </w:r>
      <w:proofErr w:type="spellEnd"/>
      <w:r w:rsidRPr="004D0A70">
        <w:rPr>
          <w:color w:val="6A8759"/>
          <w:lang w:val="en-US"/>
        </w:rPr>
        <w:t>="38sp"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app:layout_constraintEnd_toEndOf</w:t>
      </w:r>
      <w:proofErr w:type="spellEnd"/>
      <w:r w:rsidRPr="004D0A70">
        <w:rPr>
          <w:color w:val="6A8759"/>
          <w:lang w:val="en-US"/>
        </w:rPr>
        <w:t>="parent"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app:layout_constraintHorizontal_bias</w:t>
      </w:r>
      <w:proofErr w:type="spellEnd"/>
      <w:r w:rsidRPr="004D0A70">
        <w:rPr>
          <w:color w:val="6A8759"/>
          <w:lang w:val="en-US"/>
        </w:rPr>
        <w:t>="0.431"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app:layout_constraintStart_toEndOf</w:t>
      </w:r>
      <w:proofErr w:type="spellEnd"/>
      <w:r w:rsidRPr="004D0A70">
        <w:rPr>
          <w:color w:val="6A8759"/>
          <w:lang w:val="en-US"/>
        </w:rPr>
        <w:t>="@+id/</w:t>
      </w:r>
      <w:proofErr w:type="spellStart"/>
      <w:r w:rsidRPr="004D0A70">
        <w:rPr>
          <w:color w:val="6A8759"/>
          <w:lang w:val="en-US"/>
        </w:rPr>
        <w:t>square_red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app:layout_constraintTop_toTopOf</w:t>
      </w:r>
      <w:proofErr w:type="spellEnd"/>
      <w:r w:rsidRPr="004D0A70">
        <w:rPr>
          <w:color w:val="6A8759"/>
          <w:lang w:val="en-US"/>
        </w:rPr>
        <w:t xml:space="preserve">="parent" </w:t>
      </w:r>
      <w:r w:rsidRPr="004D0A70">
        <w:rPr>
          <w:color w:val="E8BF6A"/>
          <w:lang w:val="en-US"/>
        </w:rPr>
        <w:t>/&gt;</w:t>
      </w:r>
      <w:r w:rsidRPr="004D0A70">
        <w:rPr>
          <w:color w:val="E8BF6A"/>
          <w:lang w:val="en-US"/>
        </w:rPr>
        <w:br/>
      </w:r>
      <w:r w:rsidRPr="004D0A70">
        <w:rPr>
          <w:color w:val="E8BF6A"/>
          <w:lang w:val="en-US"/>
        </w:rPr>
        <w:br/>
        <w:t xml:space="preserve">    &lt;</w:t>
      </w:r>
      <w:proofErr w:type="spellStart"/>
      <w:r w:rsidRPr="004D0A70">
        <w:rPr>
          <w:color w:val="E8BF6A"/>
          <w:lang w:val="en-US"/>
        </w:rPr>
        <w:t>ImageView</w:t>
      </w:r>
      <w:proofErr w:type="spellEnd"/>
      <w:r w:rsidRPr="004D0A70">
        <w:rPr>
          <w:color w:val="E8BF6A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android:id</w:t>
      </w:r>
      <w:proofErr w:type="spellEnd"/>
      <w:r w:rsidRPr="004D0A70">
        <w:rPr>
          <w:color w:val="6A8759"/>
          <w:lang w:val="en-US"/>
        </w:rPr>
        <w:t>="@+id/</w:t>
      </w:r>
      <w:proofErr w:type="spellStart"/>
      <w:r w:rsidRPr="004D0A70">
        <w:rPr>
          <w:color w:val="6A8759"/>
          <w:lang w:val="en-US"/>
        </w:rPr>
        <w:t>square_red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android:layout_width</w:t>
      </w:r>
      <w:proofErr w:type="spellEnd"/>
      <w:r w:rsidRPr="004D0A70">
        <w:rPr>
          <w:color w:val="6A8759"/>
          <w:lang w:val="en-US"/>
        </w:rPr>
        <w:t>="120dp"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android:layout_height</w:t>
      </w:r>
      <w:proofErr w:type="spellEnd"/>
      <w:r w:rsidRPr="004D0A70">
        <w:rPr>
          <w:color w:val="6A8759"/>
          <w:lang w:val="en-US"/>
        </w:rPr>
        <w:t>="120dp"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android:layout_marginTop</w:t>
      </w:r>
      <w:proofErr w:type="spellEnd"/>
      <w:r w:rsidRPr="004D0A70">
        <w:rPr>
          <w:color w:val="6A8759"/>
          <w:lang w:val="en-US"/>
        </w:rPr>
        <w:t>="16dp"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android:background</w:t>
      </w:r>
      <w:proofErr w:type="spellEnd"/>
      <w:r w:rsidRPr="004D0A70">
        <w:rPr>
          <w:color w:val="6A8759"/>
          <w:lang w:val="en-US"/>
        </w:rPr>
        <w:t>="@</w:t>
      </w:r>
      <w:proofErr w:type="spellStart"/>
      <w:r w:rsidRPr="004D0A70">
        <w:rPr>
          <w:color w:val="6A8759"/>
          <w:lang w:val="en-US"/>
        </w:rPr>
        <w:t>drawable</w:t>
      </w:r>
      <w:proofErr w:type="spellEnd"/>
      <w:r w:rsidRPr="004D0A70">
        <w:rPr>
          <w:color w:val="6A8759"/>
          <w:lang w:val="en-US"/>
        </w:rPr>
        <w:t>/</w:t>
      </w:r>
      <w:proofErr w:type="spellStart"/>
      <w:r w:rsidRPr="004D0A70">
        <w:rPr>
          <w:color w:val="6A8759"/>
          <w:lang w:val="en-US"/>
        </w:rPr>
        <w:t>square_purple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app:layout_constraintEnd_toEndOf</w:t>
      </w:r>
      <w:proofErr w:type="spellEnd"/>
      <w:r w:rsidRPr="004D0A70">
        <w:rPr>
          <w:color w:val="6A8759"/>
          <w:lang w:val="en-US"/>
        </w:rPr>
        <w:t>="parent"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app:layout_constraintHorizontal_bias</w:t>
      </w:r>
      <w:proofErr w:type="spellEnd"/>
      <w:r w:rsidRPr="004D0A70">
        <w:rPr>
          <w:color w:val="6A8759"/>
          <w:lang w:val="en-US"/>
        </w:rPr>
        <w:t>="0.054"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app:layout_constraintStart_toStartOf</w:t>
      </w:r>
      <w:proofErr w:type="spellEnd"/>
      <w:r w:rsidRPr="004D0A70">
        <w:rPr>
          <w:color w:val="6A8759"/>
          <w:lang w:val="en-US"/>
        </w:rPr>
        <w:t>="parent"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app:layout_constraintTop_toTopOf</w:t>
      </w:r>
      <w:proofErr w:type="spellEnd"/>
      <w:r w:rsidRPr="004D0A70">
        <w:rPr>
          <w:color w:val="6A8759"/>
          <w:lang w:val="en-US"/>
        </w:rPr>
        <w:t xml:space="preserve">="parent" </w:t>
      </w:r>
      <w:r w:rsidRPr="004D0A70">
        <w:rPr>
          <w:color w:val="E8BF6A"/>
          <w:lang w:val="en-US"/>
        </w:rPr>
        <w:t>/&gt;</w:t>
      </w:r>
      <w:r w:rsidRPr="004D0A70">
        <w:rPr>
          <w:color w:val="E8BF6A"/>
          <w:lang w:val="en-US"/>
        </w:rPr>
        <w:br/>
      </w:r>
      <w:r w:rsidRPr="004D0A70">
        <w:rPr>
          <w:color w:val="E8BF6A"/>
          <w:lang w:val="en-US"/>
        </w:rPr>
        <w:br/>
      </w:r>
      <w:r w:rsidRPr="004D0A70">
        <w:rPr>
          <w:color w:val="E8BF6A"/>
          <w:lang w:val="en-US"/>
        </w:rPr>
        <w:lastRenderedPageBreak/>
        <w:t xml:space="preserve">    &lt;Button</w:t>
      </w:r>
      <w:r w:rsidRPr="004D0A70">
        <w:rPr>
          <w:color w:val="E8BF6A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android:id</w:t>
      </w:r>
      <w:proofErr w:type="spellEnd"/>
      <w:r w:rsidRPr="004D0A70">
        <w:rPr>
          <w:color w:val="6A8759"/>
          <w:lang w:val="en-US"/>
        </w:rPr>
        <w:t>="@+id/next5"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android:layout_width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wrap_content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android:layout_height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wrap_content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android:layout_marginEnd</w:t>
      </w:r>
      <w:proofErr w:type="spellEnd"/>
      <w:r w:rsidRPr="004D0A70">
        <w:rPr>
          <w:color w:val="6A8759"/>
          <w:lang w:val="en-US"/>
        </w:rPr>
        <w:t>="28dp"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android:layout_marginBottom</w:t>
      </w:r>
      <w:proofErr w:type="spellEnd"/>
      <w:r w:rsidRPr="004D0A70">
        <w:rPr>
          <w:color w:val="6A8759"/>
          <w:lang w:val="en-US"/>
        </w:rPr>
        <w:t>="16dp"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android:onClick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NextActivity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android:text</w:t>
      </w:r>
      <w:proofErr w:type="spellEnd"/>
      <w:r w:rsidRPr="004D0A70">
        <w:rPr>
          <w:color w:val="6A8759"/>
          <w:lang w:val="en-US"/>
        </w:rPr>
        <w:t>="Next"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app:layout_constraintBottom_toBottomOf</w:t>
      </w:r>
      <w:proofErr w:type="spellEnd"/>
      <w:r w:rsidRPr="004D0A70">
        <w:rPr>
          <w:color w:val="6A8759"/>
          <w:lang w:val="en-US"/>
        </w:rPr>
        <w:t>="parent"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app:layout_constraintEnd_toEndOf</w:t>
      </w:r>
      <w:proofErr w:type="spellEnd"/>
      <w:r w:rsidRPr="004D0A70">
        <w:rPr>
          <w:color w:val="6A8759"/>
          <w:lang w:val="en-US"/>
        </w:rPr>
        <w:t xml:space="preserve">="parent" </w:t>
      </w:r>
      <w:r w:rsidRPr="004D0A70">
        <w:rPr>
          <w:color w:val="E8BF6A"/>
          <w:lang w:val="en-US"/>
        </w:rPr>
        <w:t>/&gt;</w:t>
      </w:r>
      <w:r w:rsidRPr="004D0A70">
        <w:rPr>
          <w:color w:val="E8BF6A"/>
          <w:lang w:val="en-US"/>
        </w:rPr>
        <w:br/>
      </w:r>
      <w:r w:rsidRPr="004D0A70">
        <w:rPr>
          <w:color w:val="E8BF6A"/>
          <w:lang w:val="en-US"/>
        </w:rPr>
        <w:br/>
        <w:t xml:space="preserve">    &lt;Button</w:t>
      </w:r>
      <w:r w:rsidRPr="004D0A70">
        <w:rPr>
          <w:color w:val="E8BF6A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android:id</w:t>
      </w:r>
      <w:proofErr w:type="spellEnd"/>
      <w:r w:rsidRPr="004D0A70">
        <w:rPr>
          <w:color w:val="6A8759"/>
          <w:lang w:val="en-US"/>
        </w:rPr>
        <w:t>="@+id/prev5"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android:layout_width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wrap_content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android:layout_height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wrap_content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android:layout_marginStart</w:t>
      </w:r>
      <w:proofErr w:type="spellEnd"/>
      <w:r w:rsidRPr="004D0A70">
        <w:rPr>
          <w:color w:val="6A8759"/>
          <w:lang w:val="en-US"/>
        </w:rPr>
        <w:t>="16dp"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android:layout_marginEnd</w:t>
      </w:r>
      <w:proofErr w:type="spellEnd"/>
      <w:r w:rsidRPr="004D0A70">
        <w:rPr>
          <w:color w:val="6A8759"/>
          <w:lang w:val="en-US"/>
        </w:rPr>
        <w:t>="16dp"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android:layout_marginBottom</w:t>
      </w:r>
      <w:proofErr w:type="spellEnd"/>
      <w:r w:rsidRPr="004D0A70">
        <w:rPr>
          <w:color w:val="6A8759"/>
          <w:lang w:val="en-US"/>
        </w:rPr>
        <w:t>="16dp"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android:onClick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PrevActivity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android:text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prev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app:layout_constraintBottom_toBottomOf</w:t>
      </w:r>
      <w:proofErr w:type="spellEnd"/>
      <w:r w:rsidRPr="004D0A70">
        <w:rPr>
          <w:color w:val="6A8759"/>
          <w:lang w:val="en-US"/>
        </w:rPr>
        <w:t>="parent"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app:layout_constraintEnd_toStartOf</w:t>
      </w:r>
      <w:proofErr w:type="spellEnd"/>
      <w:r w:rsidRPr="004D0A70">
        <w:rPr>
          <w:color w:val="6A8759"/>
          <w:lang w:val="en-US"/>
        </w:rPr>
        <w:t>="@+id/next5"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app:layout_constraintHorizontal_bias</w:t>
      </w:r>
      <w:proofErr w:type="spellEnd"/>
      <w:r w:rsidRPr="004D0A70">
        <w:rPr>
          <w:color w:val="6A8759"/>
          <w:lang w:val="en-US"/>
        </w:rPr>
        <w:t>="0.061"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app:layout_constraintStart_toStartOf</w:t>
      </w:r>
      <w:proofErr w:type="spellEnd"/>
      <w:r w:rsidRPr="004D0A70">
        <w:rPr>
          <w:color w:val="6A8759"/>
          <w:lang w:val="en-US"/>
        </w:rPr>
        <w:t xml:space="preserve">="parent" </w:t>
      </w:r>
      <w:r w:rsidRPr="004D0A70">
        <w:rPr>
          <w:color w:val="E8BF6A"/>
          <w:lang w:val="en-US"/>
        </w:rPr>
        <w:t>/&gt;</w:t>
      </w:r>
      <w:r w:rsidRPr="004D0A70">
        <w:rPr>
          <w:color w:val="E8BF6A"/>
          <w:lang w:val="en-US"/>
        </w:rPr>
        <w:br/>
      </w:r>
      <w:r w:rsidRPr="004D0A70">
        <w:rPr>
          <w:color w:val="E8BF6A"/>
          <w:lang w:val="en-US"/>
        </w:rPr>
        <w:br/>
        <w:t xml:space="preserve">    &lt;</w:t>
      </w:r>
      <w:proofErr w:type="spellStart"/>
      <w:r w:rsidRPr="004D0A70">
        <w:rPr>
          <w:color w:val="E8BF6A"/>
          <w:lang w:val="en-US"/>
        </w:rPr>
        <w:t>TextView</w:t>
      </w:r>
      <w:proofErr w:type="spellEnd"/>
      <w:r w:rsidRPr="004D0A70">
        <w:rPr>
          <w:color w:val="E8BF6A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android:id</w:t>
      </w:r>
      <w:proofErr w:type="spellEnd"/>
      <w:r w:rsidRPr="004D0A70">
        <w:rPr>
          <w:color w:val="6A8759"/>
          <w:lang w:val="en-US"/>
        </w:rPr>
        <w:t>="@+id/</w:t>
      </w:r>
      <w:proofErr w:type="spellStart"/>
      <w:r w:rsidRPr="004D0A70">
        <w:rPr>
          <w:color w:val="6A8759"/>
          <w:lang w:val="en-US"/>
        </w:rPr>
        <w:t>textView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android:layout_width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wrap_content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android:layout_height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wrap_content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android:layout_marginStart</w:t>
      </w:r>
      <w:proofErr w:type="spellEnd"/>
      <w:r w:rsidRPr="004D0A70">
        <w:rPr>
          <w:color w:val="6A8759"/>
          <w:lang w:val="en-US"/>
        </w:rPr>
        <w:t>="16dp"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android:layout_marginEnd</w:t>
      </w:r>
      <w:proofErr w:type="spellEnd"/>
      <w:r w:rsidRPr="004D0A70">
        <w:rPr>
          <w:color w:val="6A8759"/>
          <w:lang w:val="en-US"/>
        </w:rPr>
        <w:t>="16dp"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android:layout_marginBottom</w:t>
      </w:r>
      <w:proofErr w:type="spellEnd"/>
      <w:r w:rsidRPr="004D0A70">
        <w:rPr>
          <w:color w:val="6A8759"/>
          <w:lang w:val="en-US"/>
        </w:rPr>
        <w:t>="28dp"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android:text</w:t>
      </w:r>
      <w:proofErr w:type="spellEnd"/>
      <w:r w:rsidRPr="004D0A70">
        <w:rPr>
          <w:color w:val="6A8759"/>
          <w:lang w:val="en-US"/>
        </w:rPr>
        <w:t>="5"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app:layout_constraintBottom_toBottomOf</w:t>
      </w:r>
      <w:proofErr w:type="spellEnd"/>
      <w:r w:rsidRPr="004D0A70">
        <w:rPr>
          <w:color w:val="6A8759"/>
          <w:lang w:val="en-US"/>
        </w:rPr>
        <w:t>="parent"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app:layout_constraintEnd_toStartOf</w:t>
      </w:r>
      <w:proofErr w:type="spellEnd"/>
      <w:r w:rsidRPr="004D0A70">
        <w:rPr>
          <w:color w:val="6A8759"/>
          <w:lang w:val="en-US"/>
        </w:rPr>
        <w:t>="@+id/next5"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BABABA"/>
          <w:lang w:val="en-US"/>
        </w:rPr>
        <w:t>app:layout_constraintStart_toEndOf</w:t>
      </w:r>
      <w:proofErr w:type="spellEnd"/>
      <w:r w:rsidRPr="004D0A70">
        <w:rPr>
          <w:color w:val="6A8759"/>
          <w:lang w:val="en-US"/>
        </w:rPr>
        <w:t xml:space="preserve">="@+id/prev5" </w:t>
      </w:r>
      <w:r w:rsidRPr="004D0A70">
        <w:rPr>
          <w:color w:val="E8BF6A"/>
          <w:lang w:val="en-US"/>
        </w:rPr>
        <w:t>/&gt;</w:t>
      </w:r>
      <w:r w:rsidRPr="004D0A70">
        <w:rPr>
          <w:color w:val="E8BF6A"/>
          <w:lang w:val="en-US"/>
        </w:rPr>
        <w:br/>
      </w:r>
      <w:r w:rsidRPr="004D0A70">
        <w:rPr>
          <w:color w:val="E8BF6A"/>
          <w:lang w:val="en-US"/>
        </w:rPr>
        <w:br/>
        <w:t>&lt;/</w:t>
      </w:r>
      <w:proofErr w:type="spellStart"/>
      <w:r w:rsidRPr="004D0A70">
        <w:rPr>
          <w:color w:val="E8BF6A"/>
          <w:lang w:val="en-US"/>
        </w:rPr>
        <w:t>androidx.constraintlayout.widget.ConstraintLayout</w:t>
      </w:r>
      <w:proofErr w:type="spellEnd"/>
      <w:r w:rsidRPr="004D0A70">
        <w:rPr>
          <w:color w:val="E8BF6A"/>
          <w:lang w:val="en-US"/>
        </w:rPr>
        <w:t>&gt;</w:t>
      </w:r>
    </w:p>
    <w:p w:rsidR="004D0A70" w:rsidRDefault="004D0A70" w:rsidP="004D0A70">
      <w:pPr>
        <w:pStyle w:val="a4"/>
        <w:rPr>
          <w:lang w:val="en-US"/>
        </w:rPr>
      </w:pPr>
    </w:p>
    <w:p w:rsidR="00F56ED3" w:rsidRDefault="00F56ED3" w:rsidP="00F56ED3">
      <w:pPr>
        <w:pStyle w:val="a4"/>
        <w:numPr>
          <w:ilvl w:val="0"/>
          <w:numId w:val="3"/>
        </w:numPr>
        <w:rPr>
          <w:lang w:val="en-US"/>
        </w:rPr>
      </w:pPr>
      <w:r w:rsidRPr="00F56ED3">
        <w:rPr>
          <w:lang w:val="en-US"/>
        </w:rPr>
        <w:t>Activity</w:t>
      </w:r>
      <w:r>
        <w:rPr>
          <w:lang w:val="en-US"/>
        </w:rPr>
        <w:t>6</w:t>
      </w:r>
      <w:r w:rsidRPr="00F56ED3">
        <w:rPr>
          <w:lang w:val="en-US"/>
        </w:rPr>
        <w:t>.java</w:t>
      </w:r>
    </w:p>
    <w:p w:rsidR="004D0A70" w:rsidRPr="004D0A70" w:rsidRDefault="004D0A70" w:rsidP="004D0A70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4D0A70">
        <w:rPr>
          <w:color w:val="CC7832"/>
          <w:lang w:val="en-US"/>
        </w:rPr>
        <w:t xml:space="preserve">package </w:t>
      </w:r>
      <w:r w:rsidRPr="004D0A70">
        <w:rPr>
          <w:color w:val="A9B7C6"/>
          <w:lang w:val="en-US"/>
        </w:rPr>
        <w:t>com.example.lab2</w:t>
      </w:r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</w:r>
      <w:r w:rsidRPr="004D0A70">
        <w:rPr>
          <w:color w:val="CC7832"/>
          <w:lang w:val="en-US"/>
        </w:rPr>
        <w:br/>
        <w:t xml:space="preserve">import </w:t>
      </w:r>
      <w:proofErr w:type="spellStart"/>
      <w:r w:rsidRPr="004D0A70">
        <w:rPr>
          <w:color w:val="A9B7C6"/>
          <w:lang w:val="en-US"/>
        </w:rPr>
        <w:t>androidx.appcompat.app.AppCompatActivity</w:t>
      </w:r>
      <w:proofErr w:type="spellEnd"/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</w:r>
      <w:r w:rsidRPr="004D0A70">
        <w:rPr>
          <w:color w:val="CC7832"/>
          <w:lang w:val="en-US"/>
        </w:rPr>
        <w:br/>
        <w:t xml:space="preserve">import </w:t>
      </w:r>
      <w:proofErr w:type="spellStart"/>
      <w:r w:rsidRPr="004D0A70">
        <w:rPr>
          <w:color w:val="A9B7C6"/>
          <w:lang w:val="en-US"/>
        </w:rPr>
        <w:t>android.content.Intent</w:t>
      </w:r>
      <w:proofErr w:type="spellEnd"/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  <w:t xml:space="preserve">import </w:t>
      </w:r>
      <w:proofErr w:type="spellStart"/>
      <w:r w:rsidRPr="004D0A70">
        <w:rPr>
          <w:color w:val="A9B7C6"/>
          <w:lang w:val="en-US"/>
        </w:rPr>
        <w:t>android.os.Bundle</w:t>
      </w:r>
      <w:proofErr w:type="spellEnd"/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  <w:t xml:space="preserve">import </w:t>
      </w:r>
      <w:proofErr w:type="spellStart"/>
      <w:r w:rsidRPr="004D0A70">
        <w:rPr>
          <w:color w:val="A9B7C6"/>
          <w:lang w:val="en-US"/>
        </w:rPr>
        <w:t>android.view.View</w:t>
      </w:r>
      <w:proofErr w:type="spellEnd"/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  <w:t xml:space="preserve">import </w:t>
      </w:r>
      <w:proofErr w:type="spellStart"/>
      <w:r w:rsidRPr="004D0A70">
        <w:rPr>
          <w:color w:val="A9B7C6"/>
          <w:lang w:val="en-US"/>
        </w:rPr>
        <w:t>android.widget.EditText</w:t>
      </w:r>
      <w:proofErr w:type="spellEnd"/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</w:r>
      <w:r w:rsidRPr="004D0A70">
        <w:rPr>
          <w:color w:val="CC7832"/>
          <w:lang w:val="en-US"/>
        </w:rPr>
        <w:br/>
        <w:t xml:space="preserve">public class </w:t>
      </w:r>
      <w:r w:rsidRPr="004D0A70">
        <w:rPr>
          <w:color w:val="A9B7C6"/>
          <w:lang w:val="en-US"/>
        </w:rPr>
        <w:t xml:space="preserve">Activity6 </w:t>
      </w:r>
      <w:r w:rsidRPr="004D0A70">
        <w:rPr>
          <w:color w:val="CC7832"/>
          <w:lang w:val="en-US"/>
        </w:rPr>
        <w:t xml:space="preserve">extends </w:t>
      </w:r>
      <w:proofErr w:type="spellStart"/>
      <w:r w:rsidRPr="004D0A70">
        <w:rPr>
          <w:color w:val="A9B7C6"/>
          <w:lang w:val="en-US"/>
        </w:rPr>
        <w:t>AppCompatActivity</w:t>
      </w:r>
      <w:proofErr w:type="spellEnd"/>
      <w:r w:rsidRPr="004D0A70">
        <w:rPr>
          <w:color w:val="A9B7C6"/>
          <w:lang w:val="en-US"/>
        </w:rPr>
        <w:t xml:space="preserve"> {</w:t>
      </w:r>
      <w:r w:rsidRPr="004D0A70">
        <w:rPr>
          <w:color w:val="A9B7C6"/>
          <w:lang w:val="en-US"/>
        </w:rPr>
        <w:br/>
      </w:r>
      <w:r w:rsidRPr="004D0A70">
        <w:rPr>
          <w:color w:val="A9B7C6"/>
          <w:lang w:val="en-US"/>
        </w:rPr>
        <w:br/>
        <w:t xml:space="preserve">    </w:t>
      </w:r>
      <w:r w:rsidRPr="004D0A70">
        <w:rPr>
          <w:color w:val="BBB529"/>
          <w:lang w:val="en-US"/>
        </w:rPr>
        <w:t>@Override</w:t>
      </w:r>
      <w:r w:rsidRPr="004D0A70">
        <w:rPr>
          <w:color w:val="BBB529"/>
          <w:lang w:val="en-US"/>
        </w:rPr>
        <w:br/>
        <w:t xml:space="preserve">    </w:t>
      </w:r>
      <w:r w:rsidRPr="004D0A70">
        <w:rPr>
          <w:color w:val="CC7832"/>
          <w:lang w:val="en-US"/>
        </w:rPr>
        <w:t xml:space="preserve">protected void </w:t>
      </w:r>
      <w:proofErr w:type="spellStart"/>
      <w:r w:rsidRPr="004D0A70">
        <w:rPr>
          <w:color w:val="FFC66D"/>
          <w:lang w:val="en-US"/>
        </w:rPr>
        <w:t>onCreate</w:t>
      </w:r>
      <w:proofErr w:type="spellEnd"/>
      <w:r w:rsidRPr="004D0A70">
        <w:rPr>
          <w:color w:val="A9B7C6"/>
          <w:lang w:val="en-US"/>
        </w:rPr>
        <w:t xml:space="preserve">(Bundle </w:t>
      </w:r>
      <w:proofErr w:type="spellStart"/>
      <w:r w:rsidRPr="004D0A70">
        <w:rPr>
          <w:color w:val="A9B7C6"/>
          <w:lang w:val="en-US"/>
        </w:rPr>
        <w:t>savedInstanceState</w:t>
      </w:r>
      <w:proofErr w:type="spellEnd"/>
      <w:r w:rsidRPr="004D0A70">
        <w:rPr>
          <w:color w:val="A9B7C6"/>
          <w:lang w:val="en-US"/>
        </w:rPr>
        <w:t>) {</w:t>
      </w:r>
      <w:r w:rsidRPr="004D0A70">
        <w:rPr>
          <w:color w:val="A9B7C6"/>
          <w:lang w:val="en-US"/>
        </w:rPr>
        <w:br/>
        <w:t xml:space="preserve">        </w:t>
      </w:r>
      <w:proofErr w:type="spellStart"/>
      <w:r w:rsidRPr="004D0A70">
        <w:rPr>
          <w:color w:val="CC7832"/>
          <w:lang w:val="en-US"/>
        </w:rPr>
        <w:t>super</w:t>
      </w:r>
      <w:r w:rsidRPr="004D0A70">
        <w:rPr>
          <w:color w:val="A9B7C6"/>
          <w:lang w:val="en-US"/>
        </w:rPr>
        <w:t>.onCreate</w:t>
      </w:r>
      <w:proofErr w:type="spellEnd"/>
      <w:r w:rsidRPr="004D0A70">
        <w:rPr>
          <w:color w:val="A9B7C6"/>
          <w:lang w:val="en-US"/>
        </w:rPr>
        <w:t>(</w:t>
      </w:r>
      <w:proofErr w:type="spellStart"/>
      <w:r w:rsidRPr="004D0A70">
        <w:rPr>
          <w:color w:val="A9B7C6"/>
          <w:lang w:val="en-US"/>
        </w:rPr>
        <w:t>savedInstanceState</w:t>
      </w:r>
      <w:proofErr w:type="spellEnd"/>
      <w:r w:rsidRPr="004D0A70">
        <w:rPr>
          <w:color w:val="A9B7C6"/>
          <w:lang w:val="en-US"/>
        </w:rPr>
        <w:t>)</w:t>
      </w:r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  <w:t xml:space="preserve">        </w:t>
      </w:r>
      <w:proofErr w:type="spellStart"/>
      <w:r w:rsidRPr="004D0A70">
        <w:rPr>
          <w:color w:val="A9B7C6"/>
          <w:lang w:val="en-US"/>
        </w:rPr>
        <w:t>setContentView</w:t>
      </w:r>
      <w:proofErr w:type="spellEnd"/>
      <w:r w:rsidRPr="004D0A70">
        <w:rPr>
          <w:color w:val="A9B7C6"/>
          <w:lang w:val="en-US"/>
        </w:rPr>
        <w:t>(R.layout.</w:t>
      </w:r>
      <w:r w:rsidRPr="004D0A70">
        <w:rPr>
          <w:i/>
          <w:iCs/>
          <w:color w:val="9876AA"/>
          <w:lang w:val="en-US"/>
        </w:rPr>
        <w:t>activity_6</w:t>
      </w:r>
      <w:r w:rsidRPr="004D0A70">
        <w:rPr>
          <w:color w:val="A9B7C6"/>
          <w:lang w:val="en-US"/>
        </w:rPr>
        <w:t>)</w:t>
      </w:r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  <w:t xml:space="preserve">    </w:t>
      </w:r>
      <w:r w:rsidRPr="004D0A70">
        <w:rPr>
          <w:color w:val="A9B7C6"/>
          <w:lang w:val="en-US"/>
        </w:rPr>
        <w:t>}</w:t>
      </w:r>
      <w:r w:rsidRPr="004D0A70">
        <w:rPr>
          <w:color w:val="A9B7C6"/>
          <w:lang w:val="en-US"/>
        </w:rPr>
        <w:br/>
      </w:r>
      <w:r w:rsidRPr="004D0A70">
        <w:rPr>
          <w:color w:val="A9B7C6"/>
          <w:lang w:val="en-US"/>
        </w:rPr>
        <w:br/>
        <w:t xml:space="preserve">    </w:t>
      </w:r>
      <w:r w:rsidRPr="004D0A70">
        <w:rPr>
          <w:color w:val="CC7832"/>
          <w:lang w:val="en-US"/>
        </w:rPr>
        <w:t xml:space="preserve">public void </w:t>
      </w:r>
      <w:proofErr w:type="spellStart"/>
      <w:r w:rsidRPr="004D0A70">
        <w:rPr>
          <w:color w:val="FFC66D"/>
          <w:lang w:val="en-US"/>
        </w:rPr>
        <w:t>PrevActivity</w:t>
      </w:r>
      <w:proofErr w:type="spellEnd"/>
      <w:r w:rsidRPr="004D0A70">
        <w:rPr>
          <w:color w:val="A9B7C6"/>
          <w:lang w:val="en-US"/>
        </w:rPr>
        <w:t>(View v) {</w:t>
      </w:r>
      <w:r w:rsidRPr="004D0A70">
        <w:rPr>
          <w:color w:val="A9B7C6"/>
          <w:lang w:val="en-US"/>
        </w:rPr>
        <w:br/>
        <w:t xml:space="preserve">        </w:t>
      </w:r>
      <w:proofErr w:type="spellStart"/>
      <w:r w:rsidRPr="004D0A70">
        <w:rPr>
          <w:color w:val="A9B7C6"/>
          <w:lang w:val="en-US"/>
        </w:rPr>
        <w:t>startActivity</w:t>
      </w:r>
      <w:proofErr w:type="spellEnd"/>
      <w:r w:rsidRPr="004D0A70">
        <w:rPr>
          <w:color w:val="A9B7C6"/>
          <w:lang w:val="en-US"/>
        </w:rPr>
        <w:t>(</w:t>
      </w:r>
      <w:r w:rsidRPr="004D0A70">
        <w:rPr>
          <w:color w:val="CC7832"/>
          <w:lang w:val="en-US"/>
        </w:rPr>
        <w:t xml:space="preserve">new </w:t>
      </w:r>
      <w:r w:rsidRPr="004D0A70">
        <w:rPr>
          <w:color w:val="A9B7C6"/>
          <w:lang w:val="en-US"/>
        </w:rPr>
        <w:t>Intent(</w:t>
      </w:r>
      <w:r w:rsidRPr="004D0A70">
        <w:rPr>
          <w:color w:val="CC7832"/>
          <w:lang w:val="en-US"/>
        </w:rPr>
        <w:t xml:space="preserve">this, </w:t>
      </w:r>
      <w:r w:rsidRPr="004D0A70">
        <w:rPr>
          <w:color w:val="A9B7C6"/>
          <w:lang w:val="en-US"/>
        </w:rPr>
        <w:t>Activity5.</w:t>
      </w:r>
      <w:r w:rsidRPr="004D0A70">
        <w:rPr>
          <w:color w:val="CC7832"/>
          <w:lang w:val="en-US"/>
        </w:rPr>
        <w:t>class</w:t>
      </w:r>
      <w:r w:rsidRPr="004D0A70">
        <w:rPr>
          <w:color w:val="A9B7C6"/>
          <w:lang w:val="en-US"/>
        </w:rPr>
        <w:t>))</w:t>
      </w:r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  <w:t xml:space="preserve">    </w:t>
      </w:r>
      <w:r w:rsidRPr="004D0A70">
        <w:rPr>
          <w:color w:val="A9B7C6"/>
          <w:lang w:val="en-US"/>
        </w:rPr>
        <w:t>}</w:t>
      </w:r>
      <w:r w:rsidRPr="004D0A70">
        <w:rPr>
          <w:color w:val="A9B7C6"/>
          <w:lang w:val="en-US"/>
        </w:rPr>
        <w:br/>
      </w:r>
      <w:r w:rsidRPr="004D0A70">
        <w:rPr>
          <w:color w:val="A9B7C6"/>
          <w:lang w:val="en-US"/>
        </w:rPr>
        <w:br/>
        <w:t xml:space="preserve">    </w:t>
      </w:r>
      <w:r w:rsidRPr="004D0A70">
        <w:rPr>
          <w:color w:val="CC7832"/>
          <w:lang w:val="en-US"/>
        </w:rPr>
        <w:t xml:space="preserve">public void </w:t>
      </w:r>
      <w:proofErr w:type="spellStart"/>
      <w:r w:rsidRPr="004D0A70">
        <w:rPr>
          <w:color w:val="FFC66D"/>
          <w:lang w:val="en-US"/>
        </w:rPr>
        <w:t>onClickSum</w:t>
      </w:r>
      <w:proofErr w:type="spellEnd"/>
      <w:r w:rsidRPr="004D0A70">
        <w:rPr>
          <w:color w:val="A9B7C6"/>
          <w:lang w:val="en-US"/>
        </w:rPr>
        <w:t>(View view) {</w:t>
      </w:r>
      <w:r w:rsidRPr="004D0A70">
        <w:rPr>
          <w:color w:val="A9B7C6"/>
          <w:lang w:val="en-US"/>
        </w:rPr>
        <w:br/>
      </w:r>
      <w:r w:rsidRPr="004D0A70">
        <w:rPr>
          <w:color w:val="A9B7C6"/>
          <w:lang w:val="en-US"/>
        </w:rPr>
        <w:lastRenderedPageBreak/>
        <w:t xml:space="preserve">        </w:t>
      </w:r>
      <w:proofErr w:type="spellStart"/>
      <w:r w:rsidRPr="004D0A70">
        <w:rPr>
          <w:color w:val="A9B7C6"/>
          <w:lang w:val="en-US"/>
        </w:rPr>
        <w:t>EditText</w:t>
      </w:r>
      <w:proofErr w:type="spellEnd"/>
      <w:r w:rsidRPr="004D0A70">
        <w:rPr>
          <w:color w:val="A9B7C6"/>
          <w:lang w:val="en-US"/>
        </w:rPr>
        <w:t xml:space="preserve"> number1 = </w:t>
      </w:r>
      <w:proofErr w:type="spellStart"/>
      <w:r w:rsidRPr="004D0A70">
        <w:rPr>
          <w:color w:val="A9B7C6"/>
          <w:lang w:val="en-US"/>
        </w:rPr>
        <w:t>findViewById</w:t>
      </w:r>
      <w:proofErr w:type="spellEnd"/>
      <w:r w:rsidRPr="004D0A70">
        <w:rPr>
          <w:color w:val="A9B7C6"/>
          <w:lang w:val="en-US"/>
        </w:rPr>
        <w:t>(R.id.</w:t>
      </w:r>
      <w:r w:rsidRPr="004D0A70">
        <w:rPr>
          <w:i/>
          <w:iCs/>
          <w:color w:val="9876AA"/>
          <w:lang w:val="en-US"/>
        </w:rPr>
        <w:t>n1</w:t>
      </w:r>
      <w:r w:rsidRPr="004D0A70">
        <w:rPr>
          <w:color w:val="A9B7C6"/>
          <w:lang w:val="en-US"/>
        </w:rPr>
        <w:t>)</w:t>
      </w:r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  <w:t xml:space="preserve">        </w:t>
      </w:r>
      <w:proofErr w:type="spellStart"/>
      <w:r w:rsidRPr="004D0A70">
        <w:rPr>
          <w:color w:val="A9B7C6"/>
          <w:lang w:val="en-US"/>
        </w:rPr>
        <w:t>EditText</w:t>
      </w:r>
      <w:proofErr w:type="spellEnd"/>
      <w:r w:rsidRPr="004D0A70">
        <w:rPr>
          <w:color w:val="A9B7C6"/>
          <w:lang w:val="en-US"/>
        </w:rPr>
        <w:t xml:space="preserve"> number2 = </w:t>
      </w:r>
      <w:proofErr w:type="spellStart"/>
      <w:r w:rsidRPr="004D0A70">
        <w:rPr>
          <w:color w:val="A9B7C6"/>
          <w:lang w:val="en-US"/>
        </w:rPr>
        <w:t>findViewById</w:t>
      </w:r>
      <w:proofErr w:type="spellEnd"/>
      <w:r w:rsidRPr="004D0A70">
        <w:rPr>
          <w:color w:val="A9B7C6"/>
          <w:lang w:val="en-US"/>
        </w:rPr>
        <w:t>(R.id.</w:t>
      </w:r>
      <w:r w:rsidRPr="004D0A70">
        <w:rPr>
          <w:i/>
          <w:iCs/>
          <w:color w:val="9876AA"/>
          <w:lang w:val="en-US"/>
        </w:rPr>
        <w:t>n2</w:t>
      </w:r>
      <w:r w:rsidRPr="004D0A70">
        <w:rPr>
          <w:color w:val="A9B7C6"/>
          <w:lang w:val="en-US"/>
        </w:rPr>
        <w:t>)</w:t>
      </w:r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  <w:t xml:space="preserve">        </w:t>
      </w:r>
      <w:proofErr w:type="spellStart"/>
      <w:r w:rsidRPr="004D0A70">
        <w:rPr>
          <w:color w:val="A9B7C6"/>
          <w:lang w:val="en-US"/>
        </w:rPr>
        <w:t>EditText</w:t>
      </w:r>
      <w:proofErr w:type="spellEnd"/>
      <w:r w:rsidRPr="004D0A70">
        <w:rPr>
          <w:color w:val="A9B7C6"/>
          <w:lang w:val="en-US"/>
        </w:rPr>
        <w:t xml:space="preserve"> result = </w:t>
      </w:r>
      <w:proofErr w:type="spellStart"/>
      <w:r w:rsidRPr="004D0A70">
        <w:rPr>
          <w:color w:val="A9B7C6"/>
          <w:lang w:val="en-US"/>
        </w:rPr>
        <w:t>findViewById</w:t>
      </w:r>
      <w:proofErr w:type="spellEnd"/>
      <w:r w:rsidRPr="004D0A70">
        <w:rPr>
          <w:color w:val="A9B7C6"/>
          <w:lang w:val="en-US"/>
        </w:rPr>
        <w:t>(</w:t>
      </w:r>
      <w:proofErr w:type="spellStart"/>
      <w:r w:rsidRPr="004D0A70">
        <w:rPr>
          <w:color w:val="A9B7C6"/>
          <w:lang w:val="en-US"/>
        </w:rPr>
        <w:t>R.id.</w:t>
      </w:r>
      <w:r w:rsidRPr="004D0A70">
        <w:rPr>
          <w:i/>
          <w:iCs/>
          <w:color w:val="9876AA"/>
          <w:lang w:val="en-US"/>
        </w:rPr>
        <w:t>result</w:t>
      </w:r>
      <w:proofErr w:type="spellEnd"/>
      <w:r w:rsidRPr="004D0A70">
        <w:rPr>
          <w:color w:val="A9B7C6"/>
          <w:lang w:val="en-US"/>
        </w:rPr>
        <w:t>)</w:t>
      </w:r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</w:r>
      <w:r w:rsidRPr="004D0A70">
        <w:rPr>
          <w:color w:val="CC7832"/>
          <w:lang w:val="en-US"/>
        </w:rPr>
        <w:br/>
        <w:t xml:space="preserve">        </w:t>
      </w:r>
      <w:r w:rsidRPr="004D0A70">
        <w:rPr>
          <w:color w:val="A9B7C6"/>
          <w:lang w:val="en-US"/>
        </w:rPr>
        <w:t>result.setText(String.</w:t>
      </w:r>
      <w:r w:rsidRPr="004D0A70">
        <w:rPr>
          <w:i/>
          <w:iCs/>
          <w:color w:val="A9B7C6"/>
          <w:lang w:val="en-US"/>
        </w:rPr>
        <w:t>valueOf</w:t>
      </w:r>
      <w:r w:rsidRPr="004D0A70">
        <w:rPr>
          <w:color w:val="A9B7C6"/>
          <w:lang w:val="en-US"/>
        </w:rPr>
        <w:t>(Double.</w:t>
      </w:r>
      <w:r w:rsidRPr="004D0A70">
        <w:rPr>
          <w:i/>
          <w:iCs/>
          <w:color w:val="A9B7C6"/>
          <w:lang w:val="en-US"/>
        </w:rPr>
        <w:t>valueOf</w:t>
      </w:r>
      <w:r w:rsidRPr="004D0A70">
        <w:rPr>
          <w:color w:val="A9B7C6"/>
          <w:lang w:val="en-US"/>
        </w:rPr>
        <w:t xml:space="preserve">(number1.getText().toString()) + </w:t>
      </w:r>
      <w:proofErr w:type="spellStart"/>
      <w:r w:rsidRPr="004D0A70">
        <w:rPr>
          <w:color w:val="A9B7C6"/>
          <w:lang w:val="en-US"/>
        </w:rPr>
        <w:t>Double.</w:t>
      </w:r>
      <w:r w:rsidRPr="004D0A70">
        <w:rPr>
          <w:i/>
          <w:iCs/>
          <w:color w:val="A9B7C6"/>
          <w:lang w:val="en-US"/>
        </w:rPr>
        <w:t>valueOf</w:t>
      </w:r>
      <w:proofErr w:type="spellEnd"/>
      <w:r w:rsidRPr="004D0A70">
        <w:rPr>
          <w:color w:val="A9B7C6"/>
          <w:lang w:val="en-US"/>
        </w:rPr>
        <w:t>(number2.getText().</w:t>
      </w:r>
      <w:proofErr w:type="spellStart"/>
      <w:r w:rsidRPr="004D0A70">
        <w:rPr>
          <w:color w:val="A9B7C6"/>
          <w:lang w:val="en-US"/>
        </w:rPr>
        <w:t>toString</w:t>
      </w:r>
      <w:proofErr w:type="spellEnd"/>
      <w:r w:rsidRPr="004D0A70">
        <w:rPr>
          <w:color w:val="A9B7C6"/>
          <w:lang w:val="en-US"/>
        </w:rPr>
        <w:t>())))</w:t>
      </w:r>
      <w:r w:rsidRPr="004D0A70">
        <w:rPr>
          <w:color w:val="CC7832"/>
          <w:lang w:val="en-US"/>
        </w:rPr>
        <w:t>;</w:t>
      </w:r>
      <w:r w:rsidRPr="004D0A70">
        <w:rPr>
          <w:color w:val="CC7832"/>
          <w:lang w:val="en-US"/>
        </w:rPr>
        <w:br/>
        <w:t xml:space="preserve">    </w:t>
      </w:r>
      <w:r w:rsidRPr="004D0A70">
        <w:rPr>
          <w:color w:val="A9B7C6"/>
          <w:lang w:val="en-US"/>
        </w:rPr>
        <w:t>}</w:t>
      </w:r>
      <w:r w:rsidRPr="004D0A70">
        <w:rPr>
          <w:color w:val="A9B7C6"/>
          <w:lang w:val="en-US"/>
        </w:rPr>
        <w:br/>
        <w:t>}</w:t>
      </w:r>
    </w:p>
    <w:p w:rsidR="004D0A70" w:rsidRDefault="004D0A70" w:rsidP="004D0A70">
      <w:pPr>
        <w:pStyle w:val="a4"/>
        <w:rPr>
          <w:lang w:val="en-US"/>
        </w:rPr>
      </w:pPr>
    </w:p>
    <w:p w:rsidR="004D0A70" w:rsidRDefault="004D0A70" w:rsidP="004D0A70">
      <w:pPr>
        <w:pStyle w:val="a4"/>
        <w:rPr>
          <w:lang w:val="en-US"/>
        </w:rPr>
      </w:pPr>
    </w:p>
    <w:p w:rsidR="00F56ED3" w:rsidRDefault="00F56ED3" w:rsidP="00F56ED3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activity_6.xml</w:t>
      </w:r>
    </w:p>
    <w:p w:rsidR="004D0A70" w:rsidRPr="004D0A70" w:rsidRDefault="004D0A70" w:rsidP="004D0A70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4D0A70">
        <w:rPr>
          <w:color w:val="E8BF6A"/>
          <w:lang w:val="en-US"/>
        </w:rPr>
        <w:t>&lt;?</w:t>
      </w:r>
      <w:r w:rsidRPr="004D0A70">
        <w:rPr>
          <w:color w:val="BABABA"/>
          <w:lang w:val="en-US"/>
        </w:rPr>
        <w:t>xml version</w:t>
      </w:r>
      <w:r w:rsidRPr="004D0A70">
        <w:rPr>
          <w:color w:val="6A8759"/>
          <w:lang w:val="en-US"/>
        </w:rPr>
        <w:t xml:space="preserve">="1.0" </w:t>
      </w:r>
      <w:r w:rsidRPr="004D0A70">
        <w:rPr>
          <w:color w:val="BABABA"/>
          <w:lang w:val="en-US"/>
        </w:rPr>
        <w:t>encoding</w:t>
      </w:r>
      <w:r w:rsidRPr="004D0A70">
        <w:rPr>
          <w:color w:val="6A8759"/>
          <w:lang w:val="en-US"/>
        </w:rPr>
        <w:t>="utf-8"</w:t>
      </w:r>
      <w:r w:rsidRPr="004D0A70">
        <w:rPr>
          <w:color w:val="E8BF6A"/>
          <w:lang w:val="en-US"/>
        </w:rPr>
        <w:t>?&gt;</w:t>
      </w:r>
      <w:r w:rsidRPr="004D0A70">
        <w:rPr>
          <w:color w:val="E8BF6A"/>
          <w:lang w:val="en-US"/>
        </w:rPr>
        <w:br/>
        <w:t>&lt;</w:t>
      </w:r>
      <w:proofErr w:type="spellStart"/>
      <w:r w:rsidRPr="004D0A70">
        <w:rPr>
          <w:color w:val="E8BF6A"/>
          <w:lang w:val="en-US"/>
        </w:rPr>
        <w:t>androidx.constraintlayout.widget.ConstraintLayout</w:t>
      </w:r>
      <w:proofErr w:type="spellEnd"/>
      <w:r w:rsidRPr="004D0A70">
        <w:rPr>
          <w:color w:val="E8BF6A"/>
          <w:lang w:val="en-US"/>
        </w:rPr>
        <w:t xml:space="preserve"> </w:t>
      </w:r>
      <w:proofErr w:type="spellStart"/>
      <w:r w:rsidRPr="004D0A70">
        <w:rPr>
          <w:color w:val="BABABA"/>
          <w:lang w:val="en-US"/>
        </w:rPr>
        <w:t>xmlns:</w:t>
      </w:r>
      <w:r w:rsidRPr="004D0A70">
        <w:rPr>
          <w:color w:val="9876AA"/>
          <w:lang w:val="en-US"/>
        </w:rPr>
        <w:t>android</w:t>
      </w:r>
      <w:proofErr w:type="spellEnd"/>
      <w:r w:rsidRPr="004D0A70">
        <w:rPr>
          <w:color w:val="6A8759"/>
          <w:lang w:val="en-US"/>
        </w:rPr>
        <w:t>="http://schemas.android.com/</w:t>
      </w:r>
      <w:proofErr w:type="spellStart"/>
      <w:r w:rsidRPr="004D0A70">
        <w:rPr>
          <w:color w:val="6A8759"/>
          <w:lang w:val="en-US"/>
        </w:rPr>
        <w:t>apk</w:t>
      </w:r>
      <w:proofErr w:type="spellEnd"/>
      <w:r w:rsidRPr="004D0A70">
        <w:rPr>
          <w:color w:val="6A8759"/>
          <w:lang w:val="en-US"/>
        </w:rPr>
        <w:t>/res/android"</w:t>
      </w:r>
      <w:r w:rsidRPr="004D0A70">
        <w:rPr>
          <w:color w:val="6A8759"/>
          <w:lang w:val="en-US"/>
        </w:rPr>
        <w:br/>
        <w:t xml:space="preserve">    </w:t>
      </w:r>
      <w:proofErr w:type="spellStart"/>
      <w:r w:rsidRPr="004D0A70">
        <w:rPr>
          <w:color w:val="BABABA"/>
          <w:lang w:val="en-US"/>
        </w:rPr>
        <w:t>xmlns:</w:t>
      </w:r>
      <w:r w:rsidRPr="004D0A70">
        <w:rPr>
          <w:color w:val="9876AA"/>
          <w:lang w:val="en-US"/>
        </w:rPr>
        <w:t>app</w:t>
      </w:r>
      <w:proofErr w:type="spellEnd"/>
      <w:r w:rsidRPr="004D0A70">
        <w:rPr>
          <w:color w:val="6A8759"/>
          <w:lang w:val="en-US"/>
        </w:rPr>
        <w:t>="http://schemas.android.com/</w:t>
      </w:r>
      <w:proofErr w:type="spellStart"/>
      <w:r w:rsidRPr="004D0A70">
        <w:rPr>
          <w:color w:val="6A8759"/>
          <w:lang w:val="en-US"/>
        </w:rPr>
        <w:t>apk</w:t>
      </w:r>
      <w:proofErr w:type="spellEnd"/>
      <w:r w:rsidRPr="004D0A70">
        <w:rPr>
          <w:color w:val="6A8759"/>
          <w:lang w:val="en-US"/>
        </w:rPr>
        <w:t>/res-auto"</w:t>
      </w:r>
      <w:r w:rsidRPr="004D0A70">
        <w:rPr>
          <w:color w:val="6A8759"/>
          <w:lang w:val="en-US"/>
        </w:rPr>
        <w:br/>
        <w:t xml:space="preserve">    </w:t>
      </w:r>
      <w:proofErr w:type="spellStart"/>
      <w:r w:rsidRPr="004D0A70">
        <w:rPr>
          <w:color w:val="BABABA"/>
          <w:lang w:val="en-US"/>
        </w:rPr>
        <w:t>xmlns:</w:t>
      </w:r>
      <w:r w:rsidRPr="004D0A70">
        <w:rPr>
          <w:color w:val="9876AA"/>
          <w:lang w:val="en-US"/>
        </w:rPr>
        <w:t>tools</w:t>
      </w:r>
      <w:proofErr w:type="spellEnd"/>
      <w:r w:rsidRPr="004D0A70">
        <w:rPr>
          <w:color w:val="6A8759"/>
          <w:lang w:val="en-US"/>
        </w:rPr>
        <w:t>="http://schemas.android.com/tools"</w:t>
      </w:r>
      <w:r w:rsidRPr="004D0A70">
        <w:rPr>
          <w:color w:val="6A8759"/>
          <w:lang w:val="en-US"/>
        </w:rPr>
        <w:br/>
        <w:t xml:space="preserve">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:layout_width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match_parent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:layout_height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match_parent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</w:t>
      </w:r>
      <w:proofErr w:type="spellStart"/>
      <w:r w:rsidRPr="004D0A70">
        <w:rPr>
          <w:color w:val="9876AA"/>
          <w:lang w:val="en-US"/>
        </w:rPr>
        <w:t>tools</w:t>
      </w:r>
      <w:r w:rsidRPr="004D0A70">
        <w:rPr>
          <w:color w:val="BABABA"/>
          <w:lang w:val="en-US"/>
        </w:rPr>
        <w:t>:context</w:t>
      </w:r>
      <w:proofErr w:type="spellEnd"/>
      <w:r w:rsidRPr="004D0A70">
        <w:rPr>
          <w:color w:val="6A8759"/>
          <w:lang w:val="en-US"/>
        </w:rPr>
        <w:t>=".Activity6"</w:t>
      </w:r>
      <w:r w:rsidRPr="004D0A70">
        <w:rPr>
          <w:color w:val="E8BF6A"/>
          <w:lang w:val="en-US"/>
        </w:rPr>
        <w:t>&gt;</w:t>
      </w:r>
      <w:r w:rsidRPr="004D0A70">
        <w:rPr>
          <w:color w:val="E8BF6A"/>
          <w:lang w:val="en-US"/>
        </w:rPr>
        <w:br/>
      </w:r>
      <w:r w:rsidRPr="004D0A70">
        <w:rPr>
          <w:color w:val="E8BF6A"/>
          <w:lang w:val="en-US"/>
        </w:rPr>
        <w:br/>
        <w:t xml:space="preserve">    &lt;</w:t>
      </w:r>
      <w:proofErr w:type="spellStart"/>
      <w:r w:rsidRPr="004D0A70">
        <w:rPr>
          <w:color w:val="E8BF6A"/>
          <w:lang w:val="en-US"/>
        </w:rPr>
        <w:t>TextView</w:t>
      </w:r>
      <w:proofErr w:type="spellEnd"/>
      <w:r w:rsidRPr="004D0A70">
        <w:rPr>
          <w:color w:val="E8BF6A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:id</w:t>
      </w:r>
      <w:proofErr w:type="spellEnd"/>
      <w:r w:rsidRPr="004D0A70">
        <w:rPr>
          <w:color w:val="6A8759"/>
          <w:lang w:val="en-US"/>
        </w:rPr>
        <w:t>="@+id/header"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:layout_width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wrap_content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:layout_height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wrap_content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:layout_marginTop</w:t>
      </w:r>
      <w:proofErr w:type="spellEnd"/>
      <w:r w:rsidRPr="004D0A70">
        <w:rPr>
          <w:color w:val="6A8759"/>
          <w:lang w:val="en-US"/>
        </w:rPr>
        <w:t>="32dp"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:alpha</w:t>
      </w:r>
      <w:proofErr w:type="spellEnd"/>
      <w:r w:rsidRPr="004D0A70">
        <w:rPr>
          <w:color w:val="6A8759"/>
          <w:lang w:val="en-US"/>
        </w:rPr>
        <w:t>="1"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:background</w:t>
      </w:r>
      <w:proofErr w:type="spellEnd"/>
      <w:r w:rsidRPr="004D0A70">
        <w:rPr>
          <w:color w:val="6A8759"/>
          <w:lang w:val="en-US"/>
        </w:rPr>
        <w:t>="#00FFFFFF"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:text</w:t>
      </w:r>
      <w:proofErr w:type="spellEnd"/>
      <w:r w:rsidRPr="004D0A70">
        <w:rPr>
          <w:color w:val="6A8759"/>
          <w:lang w:val="en-US"/>
        </w:rPr>
        <w:t>="Summation"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:textColor</w:t>
      </w:r>
      <w:proofErr w:type="spellEnd"/>
      <w:r w:rsidRPr="004D0A70">
        <w:rPr>
          <w:color w:val="6A8759"/>
          <w:lang w:val="en-US"/>
        </w:rPr>
        <w:t>="#000000"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:textSize</w:t>
      </w:r>
      <w:proofErr w:type="spellEnd"/>
      <w:r w:rsidRPr="004D0A70">
        <w:rPr>
          <w:color w:val="6A8759"/>
          <w:lang w:val="en-US"/>
        </w:rPr>
        <w:t>="38sp"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:layout_constraintEnd_toEndOf</w:t>
      </w:r>
      <w:proofErr w:type="spellEnd"/>
      <w:r w:rsidRPr="004D0A70">
        <w:rPr>
          <w:color w:val="6A8759"/>
          <w:lang w:val="en-US"/>
        </w:rPr>
        <w:t>="parent"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:layout_constraintHorizontal_bias</w:t>
      </w:r>
      <w:proofErr w:type="spellEnd"/>
      <w:r w:rsidRPr="004D0A70">
        <w:rPr>
          <w:color w:val="6A8759"/>
          <w:lang w:val="en-US"/>
        </w:rPr>
        <w:t>="0.449"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:layout_constraintStart_toStartOf</w:t>
      </w:r>
      <w:proofErr w:type="spellEnd"/>
      <w:r w:rsidRPr="004D0A70">
        <w:rPr>
          <w:color w:val="6A8759"/>
          <w:lang w:val="en-US"/>
        </w:rPr>
        <w:t>="parent"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:layout_constraintTop_toTopOf</w:t>
      </w:r>
      <w:proofErr w:type="spellEnd"/>
      <w:r w:rsidRPr="004D0A70">
        <w:rPr>
          <w:color w:val="6A8759"/>
          <w:lang w:val="en-US"/>
        </w:rPr>
        <w:t xml:space="preserve">="parent" </w:t>
      </w:r>
      <w:r w:rsidRPr="004D0A70">
        <w:rPr>
          <w:color w:val="E8BF6A"/>
          <w:lang w:val="en-US"/>
        </w:rPr>
        <w:t>/&gt;</w:t>
      </w:r>
      <w:r w:rsidRPr="004D0A70">
        <w:rPr>
          <w:color w:val="E8BF6A"/>
          <w:lang w:val="en-US"/>
        </w:rPr>
        <w:br/>
      </w:r>
      <w:r w:rsidRPr="004D0A70">
        <w:rPr>
          <w:color w:val="E8BF6A"/>
          <w:lang w:val="en-US"/>
        </w:rPr>
        <w:br/>
        <w:t xml:space="preserve">    &lt;Button</w:t>
      </w:r>
      <w:r w:rsidRPr="004D0A70">
        <w:rPr>
          <w:color w:val="E8BF6A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:id</w:t>
      </w:r>
      <w:proofErr w:type="spellEnd"/>
      <w:r w:rsidRPr="004D0A70">
        <w:rPr>
          <w:color w:val="6A8759"/>
          <w:lang w:val="en-US"/>
        </w:rPr>
        <w:t>="@+id/prev6"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:layout_width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wrap_content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:layout_height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wrap_content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:layout_marginEnd</w:t>
      </w:r>
      <w:proofErr w:type="spellEnd"/>
      <w:r w:rsidRPr="004D0A70">
        <w:rPr>
          <w:color w:val="6A8759"/>
          <w:lang w:val="en-US"/>
        </w:rPr>
        <w:t>="16dp"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:layout_marginBottom</w:t>
      </w:r>
      <w:proofErr w:type="spellEnd"/>
      <w:r w:rsidRPr="004D0A70">
        <w:rPr>
          <w:color w:val="6A8759"/>
          <w:lang w:val="en-US"/>
        </w:rPr>
        <w:t>="16dp"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:onClick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PrevActivity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:text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prev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:layout_constraintBottom_toBottomOf</w:t>
      </w:r>
      <w:proofErr w:type="spellEnd"/>
      <w:r w:rsidRPr="004D0A70">
        <w:rPr>
          <w:color w:val="6A8759"/>
          <w:lang w:val="en-US"/>
        </w:rPr>
        <w:t>="parent"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:layout_constraintEnd_toEndOf</w:t>
      </w:r>
      <w:proofErr w:type="spellEnd"/>
      <w:r w:rsidRPr="004D0A70">
        <w:rPr>
          <w:color w:val="6A8759"/>
          <w:lang w:val="en-US"/>
        </w:rPr>
        <w:t>="parent"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:layout_constraintHorizontal_bias</w:t>
      </w:r>
      <w:proofErr w:type="spellEnd"/>
      <w:r w:rsidRPr="004D0A70">
        <w:rPr>
          <w:color w:val="6A8759"/>
          <w:lang w:val="en-US"/>
        </w:rPr>
        <w:t>="0.061"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:layout_constraintStart_toStartOf</w:t>
      </w:r>
      <w:proofErr w:type="spellEnd"/>
      <w:r w:rsidRPr="004D0A70">
        <w:rPr>
          <w:color w:val="6A8759"/>
          <w:lang w:val="en-US"/>
        </w:rPr>
        <w:t xml:space="preserve">="parent" </w:t>
      </w:r>
      <w:r w:rsidRPr="004D0A70">
        <w:rPr>
          <w:color w:val="E8BF6A"/>
          <w:lang w:val="en-US"/>
        </w:rPr>
        <w:t>/&gt;</w:t>
      </w:r>
      <w:r w:rsidRPr="004D0A70">
        <w:rPr>
          <w:color w:val="E8BF6A"/>
          <w:lang w:val="en-US"/>
        </w:rPr>
        <w:br/>
      </w:r>
      <w:r w:rsidRPr="004D0A70">
        <w:rPr>
          <w:color w:val="E8BF6A"/>
          <w:lang w:val="en-US"/>
        </w:rPr>
        <w:br/>
        <w:t xml:space="preserve">    &lt;</w:t>
      </w:r>
      <w:proofErr w:type="spellStart"/>
      <w:r w:rsidRPr="004D0A70">
        <w:rPr>
          <w:color w:val="E8BF6A"/>
          <w:lang w:val="en-US"/>
        </w:rPr>
        <w:t>TextView</w:t>
      </w:r>
      <w:proofErr w:type="spellEnd"/>
      <w:r w:rsidRPr="004D0A70">
        <w:rPr>
          <w:color w:val="E8BF6A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:id</w:t>
      </w:r>
      <w:proofErr w:type="spellEnd"/>
      <w:r w:rsidRPr="004D0A70">
        <w:rPr>
          <w:color w:val="6A8759"/>
          <w:lang w:val="en-US"/>
        </w:rPr>
        <w:t>="@+id/</w:t>
      </w:r>
      <w:proofErr w:type="spellStart"/>
      <w:r w:rsidRPr="004D0A70">
        <w:rPr>
          <w:color w:val="6A8759"/>
          <w:lang w:val="en-US"/>
        </w:rPr>
        <w:t>textView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:layout_width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wrap_content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:layout_height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wrap_content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:layout_marginBottom</w:t>
      </w:r>
      <w:proofErr w:type="spellEnd"/>
      <w:r w:rsidRPr="004D0A70">
        <w:rPr>
          <w:color w:val="6A8759"/>
          <w:lang w:val="en-US"/>
        </w:rPr>
        <w:t>="28dp"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:text</w:t>
      </w:r>
      <w:proofErr w:type="spellEnd"/>
      <w:r w:rsidRPr="004D0A70">
        <w:rPr>
          <w:color w:val="6A8759"/>
          <w:lang w:val="en-US"/>
        </w:rPr>
        <w:t>="6"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:layout_constraintBottom_toBottomOf</w:t>
      </w:r>
      <w:proofErr w:type="spellEnd"/>
      <w:r w:rsidRPr="004D0A70">
        <w:rPr>
          <w:color w:val="6A8759"/>
          <w:lang w:val="en-US"/>
        </w:rPr>
        <w:t>="parent"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:layout_constraintEnd_toEndOf</w:t>
      </w:r>
      <w:proofErr w:type="spellEnd"/>
      <w:r w:rsidRPr="004D0A70">
        <w:rPr>
          <w:color w:val="6A8759"/>
          <w:lang w:val="en-US"/>
        </w:rPr>
        <w:t>="parent"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:layout_constraintHorizontal_bias</w:t>
      </w:r>
      <w:proofErr w:type="spellEnd"/>
      <w:r w:rsidRPr="004D0A70">
        <w:rPr>
          <w:color w:val="6A8759"/>
          <w:lang w:val="en-US"/>
        </w:rPr>
        <w:t>="0.498"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:layout_constraintStart_toStartOf</w:t>
      </w:r>
      <w:proofErr w:type="spellEnd"/>
      <w:r w:rsidRPr="004D0A70">
        <w:rPr>
          <w:color w:val="6A8759"/>
          <w:lang w:val="en-US"/>
        </w:rPr>
        <w:t xml:space="preserve">="parent" </w:t>
      </w:r>
      <w:r w:rsidRPr="004D0A70">
        <w:rPr>
          <w:color w:val="E8BF6A"/>
          <w:lang w:val="en-US"/>
        </w:rPr>
        <w:t>/&gt;</w:t>
      </w:r>
      <w:r w:rsidRPr="004D0A70">
        <w:rPr>
          <w:color w:val="E8BF6A"/>
          <w:lang w:val="en-US"/>
        </w:rPr>
        <w:br/>
      </w:r>
      <w:r w:rsidRPr="004D0A70">
        <w:rPr>
          <w:color w:val="E8BF6A"/>
          <w:lang w:val="en-US"/>
        </w:rPr>
        <w:br/>
        <w:t xml:space="preserve">    &lt;</w:t>
      </w:r>
      <w:proofErr w:type="spellStart"/>
      <w:r w:rsidRPr="004D0A70">
        <w:rPr>
          <w:color w:val="E8BF6A"/>
          <w:lang w:val="en-US"/>
        </w:rPr>
        <w:t>EditText</w:t>
      </w:r>
      <w:proofErr w:type="spellEnd"/>
      <w:r w:rsidRPr="004D0A70">
        <w:rPr>
          <w:color w:val="E8BF6A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:id</w:t>
      </w:r>
      <w:proofErr w:type="spellEnd"/>
      <w:r w:rsidRPr="004D0A70">
        <w:rPr>
          <w:color w:val="6A8759"/>
          <w:lang w:val="en-US"/>
        </w:rPr>
        <w:t>="@+id/n1"</w:t>
      </w:r>
      <w:r w:rsidRPr="004D0A70">
        <w:rPr>
          <w:color w:val="6A8759"/>
          <w:lang w:val="en-US"/>
        </w:rPr>
        <w:br/>
      </w:r>
      <w:r w:rsidRPr="004D0A70">
        <w:rPr>
          <w:color w:val="6A8759"/>
          <w:lang w:val="en-US"/>
        </w:rPr>
        <w:lastRenderedPageBreak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:layout_width</w:t>
      </w:r>
      <w:proofErr w:type="spellEnd"/>
      <w:r w:rsidRPr="004D0A70">
        <w:rPr>
          <w:color w:val="6A8759"/>
          <w:lang w:val="en-US"/>
        </w:rPr>
        <w:t>="146dp"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:layout_height</w:t>
      </w:r>
      <w:proofErr w:type="spellEnd"/>
      <w:r w:rsidRPr="004D0A70">
        <w:rPr>
          <w:color w:val="6A8759"/>
          <w:lang w:val="en-US"/>
        </w:rPr>
        <w:t>="48dp"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:layout_marginTop</w:t>
      </w:r>
      <w:proofErr w:type="spellEnd"/>
      <w:r w:rsidRPr="004D0A70">
        <w:rPr>
          <w:color w:val="6A8759"/>
          <w:lang w:val="en-US"/>
        </w:rPr>
        <w:t>="140dp"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:ems</w:t>
      </w:r>
      <w:proofErr w:type="spellEnd"/>
      <w:r w:rsidRPr="004D0A70">
        <w:rPr>
          <w:color w:val="6A8759"/>
          <w:lang w:val="en-US"/>
        </w:rPr>
        <w:t>="10"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:hint</w:t>
      </w:r>
      <w:proofErr w:type="spellEnd"/>
      <w:r w:rsidRPr="004D0A70">
        <w:rPr>
          <w:color w:val="6A8759"/>
          <w:lang w:val="en-US"/>
        </w:rPr>
        <w:t>="Number 1"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:inputType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numberDecimal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:layout_constraintEnd_toEndOf</w:t>
      </w:r>
      <w:proofErr w:type="spellEnd"/>
      <w:r w:rsidRPr="004D0A70">
        <w:rPr>
          <w:color w:val="6A8759"/>
          <w:lang w:val="en-US"/>
        </w:rPr>
        <w:t>="parent"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:layout_constraintHorizontal_bias</w:t>
      </w:r>
      <w:proofErr w:type="spellEnd"/>
      <w:r w:rsidRPr="004D0A70">
        <w:rPr>
          <w:color w:val="6A8759"/>
          <w:lang w:val="en-US"/>
        </w:rPr>
        <w:t>="0.071"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:layout_constraintStart_toStartOf</w:t>
      </w:r>
      <w:proofErr w:type="spellEnd"/>
      <w:r w:rsidRPr="004D0A70">
        <w:rPr>
          <w:color w:val="6A8759"/>
          <w:lang w:val="en-US"/>
        </w:rPr>
        <w:t>="parent"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:layout_constraintTop_toTopOf</w:t>
      </w:r>
      <w:proofErr w:type="spellEnd"/>
      <w:r w:rsidRPr="004D0A70">
        <w:rPr>
          <w:color w:val="6A8759"/>
          <w:lang w:val="en-US"/>
        </w:rPr>
        <w:t xml:space="preserve">="parent" </w:t>
      </w:r>
      <w:r w:rsidRPr="004D0A70">
        <w:rPr>
          <w:color w:val="E8BF6A"/>
          <w:lang w:val="en-US"/>
        </w:rPr>
        <w:t>/&gt;</w:t>
      </w:r>
      <w:r w:rsidRPr="004D0A70">
        <w:rPr>
          <w:color w:val="E8BF6A"/>
          <w:lang w:val="en-US"/>
        </w:rPr>
        <w:br/>
      </w:r>
      <w:r w:rsidRPr="004D0A70">
        <w:rPr>
          <w:color w:val="E8BF6A"/>
          <w:lang w:val="en-US"/>
        </w:rPr>
        <w:br/>
        <w:t xml:space="preserve">    &lt;</w:t>
      </w:r>
      <w:proofErr w:type="spellStart"/>
      <w:r w:rsidRPr="004D0A70">
        <w:rPr>
          <w:color w:val="E8BF6A"/>
          <w:lang w:val="en-US"/>
        </w:rPr>
        <w:t>EditText</w:t>
      </w:r>
      <w:proofErr w:type="spellEnd"/>
      <w:r w:rsidRPr="004D0A70">
        <w:rPr>
          <w:color w:val="E8BF6A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:id</w:t>
      </w:r>
      <w:proofErr w:type="spellEnd"/>
      <w:r w:rsidRPr="004D0A70">
        <w:rPr>
          <w:color w:val="6A8759"/>
          <w:lang w:val="en-US"/>
        </w:rPr>
        <w:t>="@+id/n2"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:layout_width</w:t>
      </w:r>
      <w:proofErr w:type="spellEnd"/>
      <w:r w:rsidRPr="004D0A70">
        <w:rPr>
          <w:color w:val="6A8759"/>
          <w:lang w:val="en-US"/>
        </w:rPr>
        <w:t>="146dp"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:layout_height</w:t>
      </w:r>
      <w:proofErr w:type="spellEnd"/>
      <w:r w:rsidRPr="004D0A70">
        <w:rPr>
          <w:color w:val="6A8759"/>
          <w:lang w:val="en-US"/>
        </w:rPr>
        <w:t>="48dp"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:ems</w:t>
      </w:r>
      <w:proofErr w:type="spellEnd"/>
      <w:r w:rsidRPr="004D0A70">
        <w:rPr>
          <w:color w:val="6A8759"/>
          <w:lang w:val="en-US"/>
        </w:rPr>
        <w:t>="10"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:inputType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numberDecimal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:hint</w:t>
      </w:r>
      <w:proofErr w:type="spellEnd"/>
      <w:r w:rsidRPr="004D0A70">
        <w:rPr>
          <w:color w:val="6A8759"/>
          <w:lang w:val="en-US"/>
        </w:rPr>
        <w:t>="Number 2"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:layout_constraintEnd_toEndOf</w:t>
      </w:r>
      <w:proofErr w:type="spellEnd"/>
      <w:r w:rsidRPr="004D0A70">
        <w:rPr>
          <w:color w:val="6A8759"/>
          <w:lang w:val="en-US"/>
        </w:rPr>
        <w:t>="parent"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:layout_constraintStart_toEndOf</w:t>
      </w:r>
      <w:proofErr w:type="spellEnd"/>
      <w:r w:rsidRPr="004D0A70">
        <w:rPr>
          <w:color w:val="6A8759"/>
          <w:lang w:val="en-US"/>
        </w:rPr>
        <w:t>="@+id/n1"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:layout_constraintTop_toTopOf</w:t>
      </w:r>
      <w:proofErr w:type="spellEnd"/>
      <w:r w:rsidRPr="004D0A70">
        <w:rPr>
          <w:color w:val="6A8759"/>
          <w:lang w:val="en-US"/>
        </w:rPr>
        <w:t xml:space="preserve">="@+id/n1" </w:t>
      </w:r>
      <w:r w:rsidRPr="004D0A70">
        <w:rPr>
          <w:color w:val="E8BF6A"/>
          <w:lang w:val="en-US"/>
        </w:rPr>
        <w:t>/&gt;</w:t>
      </w:r>
      <w:r w:rsidRPr="004D0A70">
        <w:rPr>
          <w:color w:val="E8BF6A"/>
          <w:lang w:val="en-US"/>
        </w:rPr>
        <w:br/>
      </w:r>
      <w:r w:rsidRPr="004D0A70">
        <w:rPr>
          <w:color w:val="E8BF6A"/>
          <w:lang w:val="en-US"/>
        </w:rPr>
        <w:br/>
        <w:t xml:space="preserve">    &lt;Button</w:t>
      </w:r>
      <w:r w:rsidRPr="004D0A70">
        <w:rPr>
          <w:color w:val="E8BF6A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:id</w:t>
      </w:r>
      <w:proofErr w:type="spellEnd"/>
      <w:r w:rsidRPr="004D0A70">
        <w:rPr>
          <w:color w:val="6A8759"/>
          <w:lang w:val="en-US"/>
        </w:rPr>
        <w:t>="@+id/sum"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:layout_width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wrap_content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:layout_height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wrap_content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:onClick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onClickSum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:text</w:t>
      </w:r>
      <w:proofErr w:type="spellEnd"/>
      <w:r w:rsidRPr="004D0A70">
        <w:rPr>
          <w:color w:val="6A8759"/>
          <w:lang w:val="en-US"/>
        </w:rPr>
        <w:t>="Sum"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:layout_constraintBottom_toTopOf</w:t>
      </w:r>
      <w:proofErr w:type="spellEnd"/>
      <w:r w:rsidRPr="004D0A70">
        <w:rPr>
          <w:color w:val="6A8759"/>
          <w:lang w:val="en-US"/>
        </w:rPr>
        <w:t>="@+id/result"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:layout_constraintEnd_toEndOf</w:t>
      </w:r>
      <w:proofErr w:type="spellEnd"/>
      <w:r w:rsidRPr="004D0A70">
        <w:rPr>
          <w:color w:val="6A8759"/>
          <w:lang w:val="en-US"/>
        </w:rPr>
        <w:t>="parent"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:layout_constraintHorizontal_bias</w:t>
      </w:r>
      <w:proofErr w:type="spellEnd"/>
      <w:r w:rsidRPr="004D0A70">
        <w:rPr>
          <w:color w:val="6A8759"/>
          <w:lang w:val="en-US"/>
        </w:rPr>
        <w:t>="0.498"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:layout_constraintStart_toStartOf</w:t>
      </w:r>
      <w:proofErr w:type="spellEnd"/>
      <w:r w:rsidRPr="004D0A70">
        <w:rPr>
          <w:color w:val="6A8759"/>
          <w:lang w:val="en-US"/>
        </w:rPr>
        <w:t>="parent"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:layout_constraintTop_toBottomOf</w:t>
      </w:r>
      <w:proofErr w:type="spellEnd"/>
      <w:r w:rsidRPr="004D0A70">
        <w:rPr>
          <w:color w:val="6A8759"/>
          <w:lang w:val="en-US"/>
        </w:rPr>
        <w:t xml:space="preserve">="@+id/n1" </w:t>
      </w:r>
      <w:r w:rsidRPr="004D0A70">
        <w:rPr>
          <w:color w:val="E8BF6A"/>
          <w:lang w:val="en-US"/>
        </w:rPr>
        <w:t>/&gt;</w:t>
      </w:r>
      <w:r w:rsidRPr="004D0A70">
        <w:rPr>
          <w:color w:val="E8BF6A"/>
          <w:lang w:val="en-US"/>
        </w:rPr>
        <w:br/>
      </w:r>
      <w:r w:rsidRPr="004D0A70">
        <w:rPr>
          <w:color w:val="E8BF6A"/>
          <w:lang w:val="en-US"/>
        </w:rPr>
        <w:br/>
        <w:t xml:space="preserve">    &lt;</w:t>
      </w:r>
      <w:proofErr w:type="spellStart"/>
      <w:r w:rsidRPr="004D0A70">
        <w:rPr>
          <w:color w:val="E8BF6A"/>
          <w:lang w:val="en-US"/>
        </w:rPr>
        <w:t>EditText</w:t>
      </w:r>
      <w:proofErr w:type="spellEnd"/>
      <w:r w:rsidRPr="004D0A70">
        <w:rPr>
          <w:color w:val="E8BF6A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:id</w:t>
      </w:r>
      <w:proofErr w:type="spellEnd"/>
      <w:r w:rsidRPr="004D0A70">
        <w:rPr>
          <w:color w:val="6A8759"/>
          <w:lang w:val="en-US"/>
        </w:rPr>
        <w:t>="@+id/result"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:layout_width</w:t>
      </w:r>
      <w:proofErr w:type="spellEnd"/>
      <w:r w:rsidRPr="004D0A70">
        <w:rPr>
          <w:color w:val="6A8759"/>
          <w:lang w:val="en-US"/>
        </w:rPr>
        <w:t>="</w:t>
      </w:r>
      <w:proofErr w:type="spellStart"/>
      <w:r w:rsidRPr="004D0A70">
        <w:rPr>
          <w:color w:val="6A8759"/>
          <w:lang w:val="en-US"/>
        </w:rPr>
        <w:t>wrap_content</w:t>
      </w:r>
      <w:proofErr w:type="spellEnd"/>
      <w:r w:rsidRPr="004D0A70">
        <w:rPr>
          <w:color w:val="6A8759"/>
          <w:lang w:val="en-US"/>
        </w:rPr>
        <w:t>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:layout_height</w:t>
      </w:r>
      <w:proofErr w:type="spellEnd"/>
      <w:r w:rsidRPr="004D0A70">
        <w:rPr>
          <w:color w:val="6A8759"/>
          <w:lang w:val="en-US"/>
        </w:rPr>
        <w:t>="48dp"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:layout_marginTop</w:t>
      </w:r>
      <w:proofErr w:type="spellEnd"/>
      <w:r w:rsidRPr="004D0A70">
        <w:rPr>
          <w:color w:val="6A8759"/>
          <w:lang w:val="en-US"/>
        </w:rPr>
        <w:t>="152dp"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:ems</w:t>
      </w:r>
      <w:proofErr w:type="spellEnd"/>
      <w:r w:rsidRPr="004D0A70">
        <w:rPr>
          <w:color w:val="6A8759"/>
          <w:lang w:val="en-US"/>
        </w:rPr>
        <w:t>="10"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:inputType</w:t>
      </w:r>
      <w:proofErr w:type="spellEnd"/>
      <w:r w:rsidRPr="004D0A70">
        <w:rPr>
          <w:color w:val="6A8759"/>
          <w:lang w:val="en-US"/>
        </w:rPr>
        <w:t>="none"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android</w:t>
      </w:r>
      <w:r w:rsidRPr="004D0A70">
        <w:rPr>
          <w:color w:val="BABABA"/>
          <w:lang w:val="en-US"/>
        </w:rPr>
        <w:t>:hint</w:t>
      </w:r>
      <w:proofErr w:type="spellEnd"/>
      <w:r w:rsidRPr="004D0A70">
        <w:rPr>
          <w:color w:val="6A8759"/>
          <w:lang w:val="en-US"/>
        </w:rPr>
        <w:t>="Result"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:layout_constraintEnd_toEndOf</w:t>
      </w:r>
      <w:proofErr w:type="spellEnd"/>
      <w:r w:rsidRPr="004D0A70">
        <w:rPr>
          <w:color w:val="6A8759"/>
          <w:lang w:val="en-US"/>
        </w:rPr>
        <w:t>="parent"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:layout_constraintHorizontal_bias</w:t>
      </w:r>
      <w:proofErr w:type="spellEnd"/>
      <w:r w:rsidRPr="004D0A70">
        <w:rPr>
          <w:color w:val="6A8759"/>
          <w:lang w:val="en-US"/>
        </w:rPr>
        <w:t>="0.497"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:layout_constraintStart_toStartOf</w:t>
      </w:r>
      <w:proofErr w:type="spellEnd"/>
      <w:r w:rsidRPr="004D0A70">
        <w:rPr>
          <w:color w:val="6A8759"/>
          <w:lang w:val="en-US"/>
        </w:rPr>
        <w:t>="parent"</w:t>
      </w:r>
      <w:r w:rsidRPr="004D0A70">
        <w:rPr>
          <w:color w:val="6A8759"/>
          <w:lang w:val="en-US"/>
        </w:rPr>
        <w:br/>
        <w:t xml:space="preserve">        </w:t>
      </w:r>
      <w:proofErr w:type="spellStart"/>
      <w:r w:rsidRPr="004D0A70">
        <w:rPr>
          <w:color w:val="9876AA"/>
          <w:lang w:val="en-US"/>
        </w:rPr>
        <w:t>app</w:t>
      </w:r>
      <w:r w:rsidRPr="004D0A70">
        <w:rPr>
          <w:color w:val="BABABA"/>
          <w:lang w:val="en-US"/>
        </w:rPr>
        <w:t>:layout_constraintTop_toBottomOf</w:t>
      </w:r>
      <w:proofErr w:type="spellEnd"/>
      <w:r w:rsidRPr="004D0A70">
        <w:rPr>
          <w:color w:val="6A8759"/>
          <w:lang w:val="en-US"/>
        </w:rPr>
        <w:t xml:space="preserve">="@+id/n1" </w:t>
      </w:r>
      <w:r w:rsidRPr="004D0A70">
        <w:rPr>
          <w:color w:val="E8BF6A"/>
          <w:lang w:val="en-US"/>
        </w:rPr>
        <w:t>/&gt;</w:t>
      </w:r>
      <w:r w:rsidRPr="004D0A70">
        <w:rPr>
          <w:color w:val="E8BF6A"/>
          <w:lang w:val="en-US"/>
        </w:rPr>
        <w:br/>
      </w:r>
      <w:r w:rsidRPr="004D0A70">
        <w:rPr>
          <w:color w:val="E8BF6A"/>
          <w:lang w:val="en-US"/>
        </w:rPr>
        <w:br/>
        <w:t>&lt;/</w:t>
      </w:r>
      <w:proofErr w:type="spellStart"/>
      <w:r w:rsidRPr="004D0A70">
        <w:rPr>
          <w:color w:val="E8BF6A"/>
          <w:lang w:val="en-US"/>
        </w:rPr>
        <w:t>androidx.constraintlayout.widget.ConstraintLayout</w:t>
      </w:r>
      <w:proofErr w:type="spellEnd"/>
      <w:r w:rsidRPr="004D0A70">
        <w:rPr>
          <w:color w:val="E8BF6A"/>
          <w:lang w:val="en-US"/>
        </w:rPr>
        <w:t>&gt;</w:t>
      </w:r>
    </w:p>
    <w:p w:rsidR="004D0A70" w:rsidRPr="00F56ED3" w:rsidRDefault="004D0A70" w:rsidP="004D0A70">
      <w:pPr>
        <w:pStyle w:val="a4"/>
        <w:rPr>
          <w:lang w:val="en-US"/>
        </w:rPr>
      </w:pPr>
    </w:p>
    <w:p w:rsidR="00F56ED3" w:rsidRDefault="00F56ED3" w:rsidP="00F56ED3">
      <w:pPr>
        <w:rPr>
          <w:lang w:val="en-US"/>
        </w:rPr>
      </w:pPr>
    </w:p>
    <w:p w:rsidR="00F56ED3" w:rsidRDefault="00F56ED3" w:rsidP="00F56ED3">
      <w:pPr>
        <w:rPr>
          <w:lang w:val="en-US"/>
        </w:rPr>
      </w:pPr>
    </w:p>
    <w:p w:rsidR="00F56ED3" w:rsidRDefault="00F56ED3" w:rsidP="00F56ED3">
      <w:pPr>
        <w:rPr>
          <w:lang w:val="en-US"/>
        </w:rPr>
      </w:pPr>
    </w:p>
    <w:p w:rsidR="00F56ED3" w:rsidRPr="00F56ED3" w:rsidRDefault="00F56ED3" w:rsidP="00F56ED3">
      <w:pPr>
        <w:rPr>
          <w:lang w:val="en-US"/>
        </w:rPr>
      </w:pPr>
    </w:p>
    <w:p w:rsidR="00F56ED3" w:rsidRPr="000747AC" w:rsidRDefault="00F56ED3">
      <w:pPr>
        <w:rPr>
          <w:lang w:val="en-US"/>
        </w:rPr>
      </w:pPr>
    </w:p>
    <w:sectPr w:rsidR="00F56ED3" w:rsidRPr="00074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E2F12"/>
    <w:multiLevelType w:val="hybridMultilevel"/>
    <w:tmpl w:val="EF94A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B76F8"/>
    <w:multiLevelType w:val="hybridMultilevel"/>
    <w:tmpl w:val="A5D08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34381"/>
    <w:multiLevelType w:val="hybridMultilevel"/>
    <w:tmpl w:val="F64A09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06C5C"/>
    <w:multiLevelType w:val="hybridMultilevel"/>
    <w:tmpl w:val="9FB2EB7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4" w15:restartNumberingAfterBreak="0">
    <w:nsid w:val="5B8B3E4F"/>
    <w:multiLevelType w:val="hybridMultilevel"/>
    <w:tmpl w:val="47DE7BB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Богдан Углинский">
    <w15:presenceInfo w15:providerId="Windows Live" w15:userId="b3ebbc33385c00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7AC"/>
    <w:rsid w:val="000747AC"/>
    <w:rsid w:val="001454A7"/>
    <w:rsid w:val="002C429A"/>
    <w:rsid w:val="00396E56"/>
    <w:rsid w:val="003D1A4C"/>
    <w:rsid w:val="004D0A70"/>
    <w:rsid w:val="007271D5"/>
    <w:rsid w:val="009C587B"/>
    <w:rsid w:val="00A461F9"/>
    <w:rsid w:val="00A54789"/>
    <w:rsid w:val="00A65ACA"/>
    <w:rsid w:val="00B931A9"/>
    <w:rsid w:val="00DD266A"/>
    <w:rsid w:val="00EF4B5D"/>
    <w:rsid w:val="00F56ED3"/>
    <w:rsid w:val="00FC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97BD6"/>
  <w15:chartTrackingRefBased/>
  <w15:docId w15:val="{FD35BC99-1CF9-49E4-ACAC-764F8501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7AC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074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47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0747A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747AC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0747A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747AC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074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747A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96E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96E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21</Pages>
  <Words>5142</Words>
  <Characters>29311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Углинский</dc:creator>
  <cp:keywords/>
  <dc:description/>
  <cp:lastModifiedBy>Богдан Углинский</cp:lastModifiedBy>
  <cp:revision>10</cp:revision>
  <dcterms:created xsi:type="dcterms:W3CDTF">2022-10-05T16:22:00Z</dcterms:created>
  <dcterms:modified xsi:type="dcterms:W3CDTF">2022-10-06T19:37:00Z</dcterms:modified>
</cp:coreProperties>
</file>