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C09" w:rsidRDefault="00A57C09" w:rsidP="00A57C09">
      <w:pPr>
        <w:spacing w:after="0" w:line="360" w:lineRule="auto"/>
        <w:ind w:firstLine="709"/>
        <w:jc w:val="center"/>
        <w:rPr>
          <w:rFonts w:ascii="Calibri" w:eastAsia="Calibri" w:hAnsi="Calibri" w:cs="Calibri"/>
          <w:color w:val="000000" w:themeColor="text1"/>
          <w:sz w:val="28"/>
          <w:szCs w:val="28"/>
        </w:rPr>
      </w:pPr>
      <w:r w:rsidRPr="79BA9BB2">
        <w:rPr>
          <w:rFonts w:ascii="Calibri" w:eastAsia="Calibri" w:hAnsi="Calibri" w:cs="Calibri"/>
          <w:color w:val="000000" w:themeColor="text1"/>
          <w:sz w:val="28"/>
          <w:szCs w:val="28"/>
        </w:rPr>
        <w:t>МИНИСТЕРСТВО ОБРАЗОВАНИЯ И НАУКИ РОССИЙСКОЙ ФЕДЕРАЦИИ</w:t>
      </w:r>
    </w:p>
    <w:p w:rsidR="00A57C09" w:rsidRDefault="00A57C09" w:rsidP="00A57C09">
      <w:pPr>
        <w:spacing w:after="0" w:line="360" w:lineRule="auto"/>
        <w:ind w:firstLine="709"/>
        <w:jc w:val="center"/>
        <w:rPr>
          <w:rFonts w:ascii="Calibri" w:eastAsia="Calibri" w:hAnsi="Calibri" w:cs="Calibri"/>
          <w:color w:val="000000" w:themeColor="text1"/>
          <w:sz w:val="28"/>
          <w:szCs w:val="28"/>
        </w:rPr>
      </w:pPr>
      <w:r w:rsidRPr="79BA9BB2">
        <w:rPr>
          <w:rFonts w:ascii="Calibri" w:eastAsia="Calibri" w:hAnsi="Calibri" w:cs="Calibri"/>
          <w:color w:val="000000" w:themeColor="text1"/>
          <w:sz w:val="28"/>
          <w:szCs w:val="28"/>
        </w:rPr>
        <w:t>Федеральное автономное образовательное учреждение</w:t>
      </w:r>
    </w:p>
    <w:p w:rsidR="00A57C09" w:rsidRDefault="00A57C09" w:rsidP="00A57C09">
      <w:pPr>
        <w:spacing w:after="0" w:line="360" w:lineRule="auto"/>
        <w:ind w:firstLine="709"/>
        <w:jc w:val="center"/>
        <w:rPr>
          <w:rFonts w:ascii="Calibri" w:eastAsia="Calibri" w:hAnsi="Calibri" w:cs="Calibri"/>
          <w:color w:val="000000" w:themeColor="text1"/>
          <w:sz w:val="28"/>
          <w:szCs w:val="28"/>
        </w:rPr>
      </w:pPr>
      <w:r w:rsidRPr="79BA9BB2">
        <w:rPr>
          <w:rFonts w:ascii="Calibri" w:eastAsia="Calibri" w:hAnsi="Calibri" w:cs="Calibri"/>
          <w:color w:val="000000" w:themeColor="text1"/>
          <w:sz w:val="28"/>
          <w:szCs w:val="28"/>
        </w:rPr>
        <w:t>высшего образования</w:t>
      </w:r>
    </w:p>
    <w:p w:rsidR="00A57C09" w:rsidRDefault="00A57C09" w:rsidP="00A57C09">
      <w:pPr>
        <w:spacing w:after="0" w:line="360" w:lineRule="auto"/>
        <w:ind w:firstLine="709"/>
        <w:jc w:val="center"/>
        <w:rPr>
          <w:rFonts w:ascii="Calibri" w:eastAsia="Calibri" w:hAnsi="Calibri" w:cs="Calibri"/>
          <w:color w:val="000000" w:themeColor="text1"/>
          <w:sz w:val="28"/>
          <w:szCs w:val="28"/>
        </w:rPr>
      </w:pPr>
      <w:r w:rsidRPr="79BA9BB2">
        <w:rPr>
          <w:rFonts w:ascii="Calibri" w:eastAsia="Calibri" w:hAnsi="Calibri" w:cs="Calibri"/>
          <w:b/>
          <w:bCs/>
          <w:color w:val="000000" w:themeColor="text1"/>
          <w:sz w:val="28"/>
          <w:szCs w:val="28"/>
        </w:rPr>
        <w:t>«Национальный исследовательский</w:t>
      </w:r>
    </w:p>
    <w:p w:rsidR="00A57C09" w:rsidRDefault="00A57C09" w:rsidP="00A57C09">
      <w:pPr>
        <w:spacing w:after="0" w:line="360" w:lineRule="auto"/>
        <w:ind w:firstLine="709"/>
        <w:jc w:val="center"/>
        <w:rPr>
          <w:rFonts w:ascii="Calibri" w:eastAsia="Calibri" w:hAnsi="Calibri" w:cs="Calibri"/>
          <w:color w:val="000000" w:themeColor="text1"/>
          <w:sz w:val="28"/>
          <w:szCs w:val="28"/>
        </w:rPr>
      </w:pPr>
      <w:r w:rsidRPr="79BA9BB2">
        <w:rPr>
          <w:rFonts w:ascii="Calibri" w:eastAsia="Calibri" w:hAnsi="Calibri" w:cs="Calibri"/>
          <w:b/>
          <w:bCs/>
          <w:color w:val="000000" w:themeColor="text1"/>
          <w:sz w:val="28"/>
          <w:szCs w:val="28"/>
        </w:rPr>
        <w:t>Нижегородский государственный университет им. Н.И. Лобачевского»</w:t>
      </w:r>
    </w:p>
    <w:p w:rsidR="00A57C09" w:rsidRDefault="00A57C09" w:rsidP="00A57C09">
      <w:pPr>
        <w:spacing w:after="0" w:line="360" w:lineRule="auto"/>
        <w:ind w:firstLine="709"/>
        <w:jc w:val="center"/>
        <w:rPr>
          <w:rFonts w:ascii="Times New Roman" w:eastAsia="Times New Roman" w:hAnsi="Times New Roman" w:cs="Times New Roman"/>
          <w:color w:val="000000" w:themeColor="text1"/>
          <w:sz w:val="28"/>
          <w:szCs w:val="28"/>
        </w:rPr>
      </w:pPr>
    </w:p>
    <w:p w:rsidR="00A57C09" w:rsidRDefault="00A57C09" w:rsidP="00A57C09">
      <w:pPr>
        <w:spacing w:after="0" w:line="360" w:lineRule="auto"/>
        <w:ind w:firstLine="709"/>
        <w:jc w:val="center"/>
        <w:rPr>
          <w:rFonts w:ascii="Times New Roman" w:eastAsia="Times New Roman" w:hAnsi="Times New Roman" w:cs="Times New Roman"/>
          <w:color w:val="000000" w:themeColor="text1"/>
          <w:sz w:val="28"/>
          <w:szCs w:val="28"/>
        </w:rPr>
      </w:pPr>
    </w:p>
    <w:p w:rsidR="00A57C09" w:rsidRDefault="00A57C09" w:rsidP="00A57C09">
      <w:pPr>
        <w:spacing w:after="0" w:line="360" w:lineRule="auto"/>
        <w:ind w:firstLine="709"/>
        <w:jc w:val="center"/>
        <w:rPr>
          <w:rFonts w:ascii="Calibri" w:eastAsia="Calibri" w:hAnsi="Calibri" w:cs="Calibri"/>
          <w:color w:val="000000" w:themeColor="text1"/>
          <w:sz w:val="28"/>
          <w:szCs w:val="28"/>
        </w:rPr>
      </w:pPr>
      <w:r w:rsidRPr="79BA9BB2">
        <w:rPr>
          <w:rFonts w:ascii="Calibri" w:eastAsia="Calibri" w:hAnsi="Calibri" w:cs="Calibri"/>
          <w:b/>
          <w:bCs/>
          <w:color w:val="000000" w:themeColor="text1"/>
          <w:sz w:val="28"/>
          <w:szCs w:val="28"/>
        </w:rPr>
        <w:t>Институт информационных технологий, математики и механики</w:t>
      </w:r>
    </w:p>
    <w:p w:rsidR="00A57C09" w:rsidRPr="005473FB" w:rsidRDefault="00A57C09" w:rsidP="00A57C09">
      <w:pPr>
        <w:spacing w:after="0" w:line="360" w:lineRule="auto"/>
        <w:ind w:firstLine="709"/>
        <w:jc w:val="both"/>
        <w:rPr>
          <w:rFonts w:ascii="Calibri" w:eastAsia="Calibri" w:hAnsi="Calibri" w:cs="Calibri"/>
          <w:color w:val="000000" w:themeColor="text1"/>
          <w:szCs w:val="24"/>
        </w:rPr>
      </w:pPr>
      <w:r w:rsidRPr="79BA9BB2">
        <w:rPr>
          <w:rFonts w:ascii="Calibri" w:eastAsia="Calibri" w:hAnsi="Calibri" w:cs="Calibri"/>
          <w:color w:val="000000" w:themeColor="text1"/>
          <w:szCs w:val="24"/>
        </w:rPr>
        <w:t>Направление подготовки «Фундаментальная информатика и информационные технологии»</w:t>
      </w:r>
    </w:p>
    <w:p w:rsidR="00A57C09" w:rsidRDefault="00A57C09" w:rsidP="00A57C09">
      <w:pPr>
        <w:spacing w:after="0" w:line="360" w:lineRule="auto"/>
        <w:ind w:firstLine="709"/>
        <w:jc w:val="center"/>
        <w:rPr>
          <w:rFonts w:ascii="Times New Roman" w:eastAsia="Times New Roman" w:hAnsi="Times New Roman" w:cs="Times New Roman"/>
          <w:color w:val="000000" w:themeColor="text1"/>
          <w:szCs w:val="24"/>
        </w:rPr>
      </w:pPr>
    </w:p>
    <w:p w:rsidR="00A57C09" w:rsidRDefault="00A57C09" w:rsidP="00A57C09">
      <w:pPr>
        <w:spacing w:after="0" w:line="360" w:lineRule="auto"/>
        <w:ind w:firstLine="709"/>
        <w:jc w:val="center"/>
        <w:rPr>
          <w:rFonts w:ascii="Times New Roman" w:eastAsia="Times New Roman" w:hAnsi="Times New Roman" w:cs="Times New Roman"/>
          <w:color w:val="000000" w:themeColor="text1"/>
          <w:szCs w:val="24"/>
        </w:rPr>
      </w:pPr>
    </w:p>
    <w:p w:rsidR="00A57C09" w:rsidRDefault="00A57C09" w:rsidP="00A57C09">
      <w:pPr>
        <w:spacing w:after="0" w:line="360" w:lineRule="auto"/>
        <w:jc w:val="center"/>
        <w:rPr>
          <w:rFonts w:ascii="Calibri" w:eastAsia="Calibri" w:hAnsi="Calibri" w:cs="Calibri"/>
          <w:color w:val="000000" w:themeColor="text1"/>
          <w:sz w:val="32"/>
          <w:szCs w:val="32"/>
        </w:rPr>
      </w:pPr>
      <w:r w:rsidRPr="79BA9BB2">
        <w:rPr>
          <w:rFonts w:ascii="Calibri" w:eastAsia="Calibri" w:hAnsi="Calibri" w:cs="Calibri"/>
          <w:b/>
          <w:bCs/>
          <w:color w:val="000000" w:themeColor="text1"/>
          <w:sz w:val="32"/>
          <w:szCs w:val="32"/>
        </w:rPr>
        <w:t>ОТЧЕТ</w:t>
      </w:r>
    </w:p>
    <w:p w:rsidR="00A57C09" w:rsidRDefault="00A57C09" w:rsidP="00A57C09">
      <w:pPr>
        <w:spacing w:after="0" w:line="360" w:lineRule="auto"/>
        <w:ind w:firstLine="709"/>
        <w:jc w:val="center"/>
        <w:rPr>
          <w:rFonts w:ascii="Calibri" w:eastAsia="Calibri" w:hAnsi="Calibri" w:cs="Calibri"/>
          <w:color w:val="000000" w:themeColor="text1"/>
          <w:szCs w:val="24"/>
        </w:rPr>
      </w:pPr>
      <w:r w:rsidRPr="79BA9BB2">
        <w:rPr>
          <w:rFonts w:ascii="Calibri" w:eastAsia="Calibri" w:hAnsi="Calibri" w:cs="Calibri"/>
          <w:color w:val="000000" w:themeColor="text1"/>
          <w:szCs w:val="24"/>
        </w:rPr>
        <w:t>по лабораторной работе</w:t>
      </w:r>
    </w:p>
    <w:p w:rsidR="00A57C09" w:rsidRPr="000004A9" w:rsidRDefault="00A57C09" w:rsidP="00A57C09">
      <w:pPr>
        <w:spacing w:after="0" w:line="360" w:lineRule="auto"/>
        <w:jc w:val="center"/>
        <w:rPr>
          <w:b/>
          <w:bCs/>
          <w:lang w:val="en-US"/>
        </w:rPr>
      </w:pPr>
      <w:r w:rsidRPr="00A41B21">
        <w:rPr>
          <w:b/>
          <w:bCs/>
        </w:rPr>
        <w:t>Практическое задание для лекции №</w:t>
      </w:r>
      <w:r w:rsidR="000004A9">
        <w:rPr>
          <w:b/>
          <w:bCs/>
          <w:lang w:val="en-US"/>
        </w:rPr>
        <w:t>4</w:t>
      </w:r>
    </w:p>
    <w:p w:rsidR="00A57C09" w:rsidRDefault="00A57C09" w:rsidP="00A57C09">
      <w:pPr>
        <w:spacing w:after="0" w:line="360" w:lineRule="auto"/>
        <w:jc w:val="center"/>
        <w:rPr>
          <w:rFonts w:ascii="Times New Roman" w:eastAsia="Times New Roman" w:hAnsi="Times New Roman" w:cs="Times New Roman"/>
          <w:color w:val="000000" w:themeColor="text1"/>
          <w:szCs w:val="24"/>
        </w:rPr>
      </w:pPr>
    </w:p>
    <w:p w:rsidR="00A57C09" w:rsidRDefault="00A57C09" w:rsidP="00A57C09">
      <w:pPr>
        <w:tabs>
          <w:tab w:val="left" w:pos="3969"/>
          <w:tab w:val="left" w:pos="4395"/>
        </w:tabs>
        <w:spacing w:after="0" w:line="360" w:lineRule="auto"/>
        <w:ind w:firstLine="709"/>
        <w:jc w:val="both"/>
        <w:rPr>
          <w:rFonts w:ascii="Times New Roman" w:eastAsia="Times New Roman" w:hAnsi="Times New Roman" w:cs="Times New Roman"/>
          <w:color w:val="000000" w:themeColor="text1"/>
          <w:szCs w:val="24"/>
        </w:rPr>
      </w:pPr>
    </w:p>
    <w:p w:rsidR="00A57C09" w:rsidRDefault="00A57C09" w:rsidP="00A57C09">
      <w:pPr>
        <w:tabs>
          <w:tab w:val="left" w:pos="3969"/>
          <w:tab w:val="left" w:pos="4395"/>
        </w:tabs>
        <w:spacing w:after="0" w:line="360" w:lineRule="auto"/>
        <w:ind w:left="4819" w:firstLine="709"/>
        <w:rPr>
          <w:rFonts w:ascii="Calibri" w:eastAsia="Calibri" w:hAnsi="Calibri" w:cs="Calibri"/>
          <w:color w:val="000000" w:themeColor="text1"/>
          <w:szCs w:val="24"/>
        </w:rPr>
      </w:pPr>
      <w:r w:rsidRPr="79BA9BB2">
        <w:rPr>
          <w:rFonts w:ascii="Calibri" w:eastAsia="Calibri" w:hAnsi="Calibri" w:cs="Calibri"/>
          <w:b/>
          <w:bCs/>
          <w:color w:val="000000" w:themeColor="text1"/>
          <w:szCs w:val="24"/>
        </w:rPr>
        <w:t>Выполнил:</w:t>
      </w:r>
      <w:r w:rsidRPr="79BA9BB2">
        <w:rPr>
          <w:rFonts w:ascii="Calibri" w:eastAsia="Calibri" w:hAnsi="Calibri" w:cs="Calibri"/>
          <w:color w:val="000000" w:themeColor="text1"/>
          <w:szCs w:val="24"/>
        </w:rPr>
        <w:t xml:space="preserve"> студент группы</w:t>
      </w:r>
    </w:p>
    <w:p w:rsidR="00A57C09" w:rsidRPr="000747AC" w:rsidRDefault="00A57C09" w:rsidP="00A57C09">
      <w:pPr>
        <w:tabs>
          <w:tab w:val="left" w:pos="3969"/>
          <w:tab w:val="left" w:pos="4395"/>
        </w:tabs>
        <w:spacing w:after="0" w:line="360" w:lineRule="auto"/>
        <w:ind w:left="4819" w:firstLine="709"/>
        <w:jc w:val="both"/>
        <w:rPr>
          <w:rFonts w:ascii="Calibri" w:eastAsia="Calibri" w:hAnsi="Calibri" w:cs="Calibri"/>
          <w:color w:val="000000" w:themeColor="text1"/>
          <w:szCs w:val="24"/>
        </w:rPr>
      </w:pPr>
      <w:r>
        <w:rPr>
          <w:rFonts w:ascii="Calibri" w:eastAsia="Calibri" w:hAnsi="Calibri" w:cs="Calibri"/>
          <w:color w:val="000000" w:themeColor="text1"/>
          <w:szCs w:val="24"/>
        </w:rPr>
        <w:t>381906-2 Угли</w:t>
      </w:r>
      <w:r w:rsidRPr="79BA9BB2">
        <w:rPr>
          <w:rFonts w:ascii="Calibri" w:eastAsia="Calibri" w:hAnsi="Calibri" w:cs="Calibri"/>
          <w:color w:val="000000" w:themeColor="text1"/>
          <w:szCs w:val="24"/>
        </w:rPr>
        <w:t>н</w:t>
      </w:r>
      <w:r>
        <w:rPr>
          <w:rFonts w:ascii="Calibri" w:eastAsia="Calibri" w:hAnsi="Calibri" w:cs="Calibri"/>
          <w:color w:val="000000" w:themeColor="text1"/>
          <w:szCs w:val="24"/>
        </w:rPr>
        <w:t>с</w:t>
      </w:r>
      <w:r w:rsidRPr="79BA9BB2">
        <w:rPr>
          <w:rFonts w:ascii="Calibri" w:eastAsia="Calibri" w:hAnsi="Calibri" w:cs="Calibri"/>
          <w:color w:val="000000" w:themeColor="text1"/>
          <w:szCs w:val="24"/>
        </w:rPr>
        <w:t>кий Б.С</w:t>
      </w:r>
    </w:p>
    <w:p w:rsidR="00A57C09" w:rsidRDefault="00A57C09" w:rsidP="00A57C09">
      <w:pPr>
        <w:tabs>
          <w:tab w:val="left" w:pos="3969"/>
          <w:tab w:val="left" w:pos="4395"/>
        </w:tabs>
        <w:spacing w:after="0" w:line="360" w:lineRule="auto"/>
        <w:ind w:left="4819" w:firstLine="709"/>
        <w:rPr>
          <w:rFonts w:ascii="Calibri" w:eastAsia="Calibri" w:hAnsi="Calibri" w:cs="Calibri"/>
          <w:color w:val="000000" w:themeColor="text1"/>
          <w:szCs w:val="24"/>
        </w:rPr>
      </w:pPr>
      <w:r w:rsidRPr="79BA9BB2">
        <w:rPr>
          <w:rFonts w:ascii="Calibri" w:eastAsia="Calibri" w:hAnsi="Calibri" w:cs="Calibri"/>
          <w:color w:val="000000" w:themeColor="text1"/>
          <w:szCs w:val="24"/>
        </w:rPr>
        <w:t>____________________Подпись</w:t>
      </w:r>
    </w:p>
    <w:p w:rsidR="00A57C09" w:rsidRPr="00A41B21" w:rsidRDefault="00A57C09" w:rsidP="00A57C09">
      <w:pPr>
        <w:tabs>
          <w:tab w:val="left" w:pos="3969"/>
          <w:tab w:val="left" w:pos="4395"/>
        </w:tabs>
        <w:spacing w:after="0" w:line="360" w:lineRule="auto"/>
        <w:ind w:left="4819" w:firstLine="709"/>
        <w:rPr>
          <w:rFonts w:ascii="Calibri" w:eastAsia="Calibri" w:hAnsi="Calibri" w:cs="Calibri"/>
          <w:color w:val="000000" w:themeColor="text1"/>
          <w:szCs w:val="24"/>
        </w:rPr>
      </w:pPr>
      <w:r w:rsidRPr="79BA9BB2">
        <w:rPr>
          <w:rFonts w:ascii="Calibri" w:eastAsia="Calibri" w:hAnsi="Calibri" w:cs="Calibri"/>
          <w:b/>
          <w:bCs/>
          <w:color w:val="000000" w:themeColor="text1"/>
          <w:szCs w:val="24"/>
        </w:rPr>
        <w:t>Проверил:</w:t>
      </w:r>
      <w:r w:rsidRPr="79BA9BB2">
        <w:rPr>
          <w:rFonts w:ascii="Times New Roman" w:eastAsia="Times New Roman" w:hAnsi="Times New Roman" w:cs="Times New Roman"/>
          <w:b/>
          <w:bCs/>
          <w:color w:val="000000" w:themeColor="text1"/>
          <w:szCs w:val="24"/>
        </w:rPr>
        <w:t xml:space="preserve"> </w:t>
      </w:r>
      <w:proofErr w:type="spellStart"/>
      <w:r>
        <w:rPr>
          <w:rFonts w:ascii="Calibri" w:eastAsia="Calibri" w:hAnsi="Calibri" w:cs="Calibri"/>
          <w:color w:val="000000" w:themeColor="text1"/>
          <w:szCs w:val="24"/>
        </w:rPr>
        <w:t>Карчков</w:t>
      </w:r>
      <w:proofErr w:type="spellEnd"/>
      <w:r>
        <w:rPr>
          <w:rFonts w:ascii="Calibri" w:eastAsia="Calibri" w:hAnsi="Calibri" w:cs="Calibri"/>
          <w:color w:val="000000" w:themeColor="text1"/>
          <w:szCs w:val="24"/>
        </w:rPr>
        <w:t xml:space="preserve"> Д.А.</w:t>
      </w:r>
    </w:p>
    <w:p w:rsidR="00A57C09" w:rsidRDefault="00A57C09" w:rsidP="00A57C09">
      <w:pPr>
        <w:tabs>
          <w:tab w:val="left" w:pos="3969"/>
          <w:tab w:val="left" w:pos="4395"/>
        </w:tabs>
        <w:spacing w:after="0" w:line="360" w:lineRule="auto"/>
        <w:ind w:left="4819" w:firstLine="709"/>
        <w:rPr>
          <w:rFonts w:ascii="Times New Roman" w:eastAsia="Times New Roman" w:hAnsi="Times New Roman" w:cs="Times New Roman"/>
          <w:color w:val="000000" w:themeColor="text1"/>
          <w:szCs w:val="24"/>
        </w:rPr>
      </w:pPr>
      <w:r w:rsidRPr="79BA9BB2">
        <w:rPr>
          <w:rFonts w:ascii="Times New Roman" w:eastAsia="Times New Roman" w:hAnsi="Times New Roman" w:cs="Times New Roman"/>
          <w:color w:val="000000" w:themeColor="text1"/>
          <w:szCs w:val="24"/>
        </w:rPr>
        <w:t>___________________</w:t>
      </w:r>
      <w:r w:rsidRPr="00F00857">
        <w:rPr>
          <w:rFonts w:ascii="Times New Roman" w:eastAsia="Times New Roman" w:hAnsi="Times New Roman" w:cs="Times New Roman"/>
          <w:color w:val="000000" w:themeColor="text1"/>
          <w:szCs w:val="24"/>
        </w:rPr>
        <w:t>__</w:t>
      </w:r>
      <w:r w:rsidRPr="79BA9BB2">
        <w:rPr>
          <w:rFonts w:ascii="Calibri" w:eastAsia="Calibri" w:hAnsi="Calibri" w:cs="Calibri"/>
          <w:color w:val="000000" w:themeColor="text1"/>
          <w:szCs w:val="24"/>
        </w:rPr>
        <w:t xml:space="preserve"> Подпись</w:t>
      </w:r>
      <w:r w:rsidRPr="79BA9BB2">
        <w:rPr>
          <w:rFonts w:ascii="Times New Roman" w:eastAsia="Times New Roman" w:hAnsi="Times New Roman" w:cs="Times New Roman"/>
          <w:color w:val="000000" w:themeColor="text1"/>
          <w:szCs w:val="24"/>
        </w:rPr>
        <w:t xml:space="preserve"> </w:t>
      </w:r>
    </w:p>
    <w:p w:rsidR="00A57C09" w:rsidRDefault="00A57C09" w:rsidP="00A57C09">
      <w:pPr>
        <w:tabs>
          <w:tab w:val="left" w:pos="3969"/>
          <w:tab w:val="left" w:pos="4395"/>
        </w:tabs>
        <w:spacing w:after="0" w:line="360" w:lineRule="auto"/>
        <w:ind w:left="4819" w:firstLine="709"/>
        <w:rPr>
          <w:rFonts w:ascii="Times New Roman" w:eastAsia="Times New Roman" w:hAnsi="Times New Roman" w:cs="Times New Roman"/>
          <w:color w:val="000000" w:themeColor="text1"/>
          <w:szCs w:val="24"/>
        </w:rPr>
      </w:pPr>
    </w:p>
    <w:p w:rsidR="00A57C09" w:rsidRDefault="00A57C09" w:rsidP="00A57C09">
      <w:pPr>
        <w:tabs>
          <w:tab w:val="left" w:pos="3969"/>
          <w:tab w:val="left" w:pos="4395"/>
        </w:tabs>
        <w:spacing w:after="0" w:line="360" w:lineRule="auto"/>
        <w:rPr>
          <w:rFonts w:ascii="Times New Roman" w:eastAsia="Times New Roman" w:hAnsi="Times New Roman" w:cs="Times New Roman"/>
          <w:color w:val="000000" w:themeColor="text1"/>
          <w:szCs w:val="24"/>
        </w:rPr>
      </w:pPr>
    </w:p>
    <w:p w:rsidR="00A57C09" w:rsidRDefault="00A57C09" w:rsidP="00A57C09">
      <w:pPr>
        <w:tabs>
          <w:tab w:val="left" w:pos="3969"/>
          <w:tab w:val="left" w:pos="4395"/>
        </w:tabs>
        <w:spacing w:after="0" w:line="360" w:lineRule="auto"/>
        <w:rPr>
          <w:rFonts w:ascii="Times New Roman" w:eastAsia="Times New Roman" w:hAnsi="Times New Roman" w:cs="Times New Roman"/>
          <w:color w:val="000000" w:themeColor="text1"/>
          <w:szCs w:val="24"/>
        </w:rPr>
      </w:pPr>
    </w:p>
    <w:p w:rsidR="00A57C09" w:rsidRDefault="00A57C09" w:rsidP="00A57C09">
      <w:pPr>
        <w:tabs>
          <w:tab w:val="left" w:pos="3969"/>
          <w:tab w:val="left" w:pos="4395"/>
        </w:tabs>
        <w:spacing w:after="0" w:line="360" w:lineRule="auto"/>
        <w:rPr>
          <w:rFonts w:ascii="Times New Roman" w:eastAsia="Times New Roman" w:hAnsi="Times New Roman" w:cs="Times New Roman"/>
          <w:color w:val="000000" w:themeColor="text1"/>
          <w:szCs w:val="24"/>
        </w:rPr>
      </w:pPr>
    </w:p>
    <w:p w:rsidR="00A57C09" w:rsidRDefault="00A57C09" w:rsidP="00A57C09">
      <w:pPr>
        <w:tabs>
          <w:tab w:val="left" w:pos="3969"/>
          <w:tab w:val="left" w:pos="4395"/>
        </w:tabs>
        <w:spacing w:after="0" w:line="360" w:lineRule="auto"/>
        <w:rPr>
          <w:rFonts w:ascii="Times New Roman" w:eastAsia="Times New Roman" w:hAnsi="Times New Roman" w:cs="Times New Roman"/>
          <w:color w:val="000000" w:themeColor="text1"/>
          <w:szCs w:val="24"/>
        </w:rPr>
      </w:pPr>
    </w:p>
    <w:p w:rsidR="00A57C09" w:rsidRDefault="00A57C09" w:rsidP="00A57C09">
      <w:pPr>
        <w:tabs>
          <w:tab w:val="left" w:pos="3969"/>
          <w:tab w:val="left" w:pos="4395"/>
        </w:tabs>
        <w:spacing w:after="0" w:line="360" w:lineRule="auto"/>
        <w:rPr>
          <w:rFonts w:ascii="Times New Roman" w:eastAsia="Times New Roman" w:hAnsi="Times New Roman" w:cs="Times New Roman"/>
          <w:color w:val="000000" w:themeColor="text1"/>
          <w:szCs w:val="24"/>
        </w:rPr>
      </w:pPr>
    </w:p>
    <w:p w:rsidR="00A57C09" w:rsidRDefault="00A57C09" w:rsidP="00A57C09">
      <w:pPr>
        <w:spacing w:after="0" w:line="360" w:lineRule="auto"/>
        <w:ind w:firstLine="709"/>
        <w:jc w:val="center"/>
        <w:rPr>
          <w:rFonts w:ascii="Times New Roman" w:eastAsia="Times New Roman" w:hAnsi="Times New Roman" w:cs="Times New Roman"/>
          <w:color w:val="000000" w:themeColor="text1"/>
          <w:szCs w:val="24"/>
        </w:rPr>
      </w:pPr>
    </w:p>
    <w:p w:rsidR="00A57C09" w:rsidRDefault="00A57C09" w:rsidP="00A57C09">
      <w:pPr>
        <w:spacing w:after="0" w:line="360" w:lineRule="auto"/>
        <w:ind w:firstLine="709"/>
        <w:jc w:val="center"/>
        <w:rPr>
          <w:rFonts w:ascii="Calibri" w:eastAsia="Calibri" w:hAnsi="Calibri" w:cs="Calibri"/>
          <w:color w:val="000000" w:themeColor="text1"/>
          <w:szCs w:val="24"/>
        </w:rPr>
      </w:pPr>
      <w:r w:rsidRPr="79BA9BB2">
        <w:rPr>
          <w:rFonts w:ascii="Calibri" w:eastAsia="Calibri" w:hAnsi="Calibri" w:cs="Calibri"/>
          <w:color w:val="000000" w:themeColor="text1"/>
          <w:szCs w:val="24"/>
        </w:rPr>
        <w:t>Нижний Новгород</w:t>
      </w:r>
    </w:p>
    <w:p w:rsidR="00A57C09" w:rsidRPr="003466BC" w:rsidRDefault="00A57C09" w:rsidP="00A57C09">
      <w:pPr>
        <w:spacing w:after="0" w:line="360" w:lineRule="auto"/>
        <w:ind w:firstLine="709"/>
        <w:jc w:val="center"/>
        <w:rPr>
          <w:rFonts w:ascii="Times New Roman" w:eastAsia="Times New Roman" w:hAnsi="Times New Roman" w:cs="Times New Roman"/>
          <w:color w:val="000000" w:themeColor="text1"/>
          <w:szCs w:val="24"/>
        </w:rPr>
      </w:pPr>
      <w:r>
        <w:rPr>
          <w:rFonts w:ascii="Times New Roman" w:eastAsia="Times New Roman" w:hAnsi="Times New Roman" w:cs="Times New Roman"/>
          <w:color w:val="000000" w:themeColor="text1"/>
          <w:szCs w:val="24"/>
        </w:rPr>
        <w:t>2022</w:t>
      </w:r>
    </w:p>
    <w:sdt>
      <w:sdtPr>
        <w:rPr>
          <w:rFonts w:asciiTheme="minorHAnsi" w:eastAsiaTheme="minorHAnsi" w:hAnsiTheme="minorHAnsi" w:cstheme="minorBidi"/>
          <w:color w:val="auto"/>
          <w:sz w:val="24"/>
          <w:szCs w:val="22"/>
          <w:lang w:eastAsia="en-US"/>
        </w:rPr>
        <w:id w:val="1608618915"/>
        <w:docPartObj>
          <w:docPartGallery w:val="Table of Contents"/>
          <w:docPartUnique/>
        </w:docPartObj>
      </w:sdtPr>
      <w:sdtEndPr>
        <w:rPr>
          <w:b/>
          <w:bCs/>
        </w:rPr>
      </w:sdtEndPr>
      <w:sdtContent>
        <w:p w:rsidR="00A57C09" w:rsidRDefault="00A57C09" w:rsidP="00A57C09">
          <w:pPr>
            <w:pStyle w:val="a5"/>
          </w:pPr>
          <w:r>
            <w:t>Оглавление</w:t>
          </w:r>
        </w:p>
        <w:p w:rsidR="00622E16" w:rsidRDefault="00A57C09">
          <w:pPr>
            <w:pStyle w:val="11"/>
            <w:tabs>
              <w:tab w:val="right" w:leader="dot" w:pos="9345"/>
            </w:tabs>
            <w:rPr>
              <w:rFonts w:eastAsiaTheme="minorEastAsia"/>
              <w:noProof/>
              <w:sz w:val="22"/>
              <w:lang w:eastAsia="ru-RU"/>
            </w:rPr>
          </w:pPr>
          <w:r>
            <w:fldChar w:fldCharType="begin"/>
          </w:r>
          <w:r>
            <w:instrText xml:space="preserve"> TOC \o "1-3" \h \z \u </w:instrText>
          </w:r>
          <w:r>
            <w:fldChar w:fldCharType="separate"/>
          </w:r>
          <w:hyperlink w:anchor="_Toc116060958" w:history="1">
            <w:r w:rsidR="00622E16" w:rsidRPr="00B070F2">
              <w:rPr>
                <w:rStyle w:val="a3"/>
                <w:rFonts w:eastAsia="Times New Roman"/>
                <w:noProof/>
              </w:rPr>
              <w:t>1. Цели работы.</w:t>
            </w:r>
            <w:r w:rsidR="00622E16">
              <w:rPr>
                <w:noProof/>
                <w:webHidden/>
              </w:rPr>
              <w:tab/>
            </w:r>
            <w:r w:rsidR="00622E16">
              <w:rPr>
                <w:noProof/>
                <w:webHidden/>
              </w:rPr>
              <w:fldChar w:fldCharType="begin"/>
            </w:r>
            <w:r w:rsidR="00622E16">
              <w:rPr>
                <w:noProof/>
                <w:webHidden/>
              </w:rPr>
              <w:instrText xml:space="preserve"> PAGEREF _Toc116060958 \h </w:instrText>
            </w:r>
            <w:r w:rsidR="00622E16">
              <w:rPr>
                <w:noProof/>
                <w:webHidden/>
              </w:rPr>
            </w:r>
            <w:r w:rsidR="00622E16">
              <w:rPr>
                <w:noProof/>
                <w:webHidden/>
              </w:rPr>
              <w:fldChar w:fldCharType="separate"/>
            </w:r>
            <w:r w:rsidR="00622E16">
              <w:rPr>
                <w:noProof/>
                <w:webHidden/>
              </w:rPr>
              <w:t>3</w:t>
            </w:r>
            <w:r w:rsidR="00622E16">
              <w:rPr>
                <w:noProof/>
                <w:webHidden/>
              </w:rPr>
              <w:fldChar w:fldCharType="end"/>
            </w:r>
          </w:hyperlink>
        </w:p>
        <w:p w:rsidR="00622E16" w:rsidRDefault="00622E16">
          <w:pPr>
            <w:pStyle w:val="11"/>
            <w:tabs>
              <w:tab w:val="right" w:leader="dot" w:pos="9345"/>
            </w:tabs>
            <w:rPr>
              <w:rFonts w:eastAsiaTheme="minorEastAsia"/>
              <w:noProof/>
              <w:sz w:val="22"/>
              <w:lang w:eastAsia="ru-RU"/>
            </w:rPr>
          </w:pPr>
          <w:hyperlink w:anchor="_Toc116060959" w:history="1">
            <w:r w:rsidRPr="00B070F2">
              <w:rPr>
                <w:rStyle w:val="a3"/>
                <w:noProof/>
              </w:rPr>
              <w:t>2. Постановка задачи.</w:t>
            </w:r>
            <w:r>
              <w:rPr>
                <w:noProof/>
                <w:webHidden/>
              </w:rPr>
              <w:tab/>
            </w:r>
            <w:r>
              <w:rPr>
                <w:noProof/>
                <w:webHidden/>
              </w:rPr>
              <w:fldChar w:fldCharType="begin"/>
            </w:r>
            <w:r>
              <w:rPr>
                <w:noProof/>
                <w:webHidden/>
              </w:rPr>
              <w:instrText xml:space="preserve"> PAGEREF _Toc116060959 \h </w:instrText>
            </w:r>
            <w:r>
              <w:rPr>
                <w:noProof/>
                <w:webHidden/>
              </w:rPr>
            </w:r>
            <w:r>
              <w:rPr>
                <w:noProof/>
                <w:webHidden/>
              </w:rPr>
              <w:fldChar w:fldCharType="separate"/>
            </w:r>
            <w:r>
              <w:rPr>
                <w:noProof/>
                <w:webHidden/>
              </w:rPr>
              <w:t>4</w:t>
            </w:r>
            <w:r>
              <w:rPr>
                <w:noProof/>
                <w:webHidden/>
              </w:rPr>
              <w:fldChar w:fldCharType="end"/>
            </w:r>
          </w:hyperlink>
        </w:p>
        <w:p w:rsidR="00622E16" w:rsidRDefault="00622E16">
          <w:pPr>
            <w:pStyle w:val="11"/>
            <w:tabs>
              <w:tab w:val="right" w:leader="dot" w:pos="9345"/>
            </w:tabs>
            <w:rPr>
              <w:rFonts w:eastAsiaTheme="minorEastAsia"/>
              <w:noProof/>
              <w:sz w:val="22"/>
              <w:lang w:eastAsia="ru-RU"/>
            </w:rPr>
          </w:pPr>
          <w:hyperlink w:anchor="_Toc116060960" w:history="1">
            <w:r w:rsidRPr="00B070F2">
              <w:rPr>
                <w:rStyle w:val="a3"/>
                <w:noProof/>
              </w:rPr>
              <w:t>3. Решение задачи.</w:t>
            </w:r>
            <w:r>
              <w:rPr>
                <w:noProof/>
                <w:webHidden/>
              </w:rPr>
              <w:tab/>
            </w:r>
            <w:r>
              <w:rPr>
                <w:noProof/>
                <w:webHidden/>
              </w:rPr>
              <w:fldChar w:fldCharType="begin"/>
            </w:r>
            <w:r>
              <w:rPr>
                <w:noProof/>
                <w:webHidden/>
              </w:rPr>
              <w:instrText xml:space="preserve"> PAGEREF _Toc116060960 \h </w:instrText>
            </w:r>
            <w:r>
              <w:rPr>
                <w:noProof/>
                <w:webHidden/>
              </w:rPr>
            </w:r>
            <w:r>
              <w:rPr>
                <w:noProof/>
                <w:webHidden/>
              </w:rPr>
              <w:fldChar w:fldCharType="separate"/>
            </w:r>
            <w:r>
              <w:rPr>
                <w:noProof/>
                <w:webHidden/>
              </w:rPr>
              <w:t>5</w:t>
            </w:r>
            <w:r>
              <w:rPr>
                <w:noProof/>
                <w:webHidden/>
              </w:rPr>
              <w:fldChar w:fldCharType="end"/>
            </w:r>
          </w:hyperlink>
        </w:p>
        <w:p w:rsidR="00622E16" w:rsidRDefault="00622E16">
          <w:pPr>
            <w:pStyle w:val="11"/>
            <w:tabs>
              <w:tab w:val="right" w:leader="dot" w:pos="9345"/>
            </w:tabs>
            <w:rPr>
              <w:rFonts w:eastAsiaTheme="minorEastAsia"/>
              <w:noProof/>
              <w:sz w:val="22"/>
              <w:lang w:eastAsia="ru-RU"/>
            </w:rPr>
          </w:pPr>
          <w:hyperlink w:anchor="_Toc116060961" w:history="1">
            <w:r w:rsidRPr="00B070F2">
              <w:rPr>
                <w:rStyle w:val="a3"/>
                <w:noProof/>
              </w:rPr>
              <w:t>4. Руководство пользователя.</w:t>
            </w:r>
            <w:r>
              <w:rPr>
                <w:noProof/>
                <w:webHidden/>
              </w:rPr>
              <w:tab/>
            </w:r>
            <w:r>
              <w:rPr>
                <w:noProof/>
                <w:webHidden/>
              </w:rPr>
              <w:fldChar w:fldCharType="begin"/>
            </w:r>
            <w:r>
              <w:rPr>
                <w:noProof/>
                <w:webHidden/>
              </w:rPr>
              <w:instrText xml:space="preserve"> PAGEREF _Toc116060961 \h </w:instrText>
            </w:r>
            <w:r>
              <w:rPr>
                <w:noProof/>
                <w:webHidden/>
              </w:rPr>
            </w:r>
            <w:r>
              <w:rPr>
                <w:noProof/>
                <w:webHidden/>
              </w:rPr>
              <w:fldChar w:fldCharType="separate"/>
            </w:r>
            <w:r>
              <w:rPr>
                <w:noProof/>
                <w:webHidden/>
              </w:rPr>
              <w:t>6</w:t>
            </w:r>
            <w:r>
              <w:rPr>
                <w:noProof/>
                <w:webHidden/>
              </w:rPr>
              <w:fldChar w:fldCharType="end"/>
            </w:r>
          </w:hyperlink>
        </w:p>
        <w:p w:rsidR="00622E16" w:rsidRDefault="00622E16">
          <w:pPr>
            <w:pStyle w:val="11"/>
            <w:tabs>
              <w:tab w:val="right" w:leader="dot" w:pos="9345"/>
            </w:tabs>
            <w:rPr>
              <w:rFonts w:eastAsiaTheme="minorEastAsia"/>
              <w:noProof/>
              <w:sz w:val="22"/>
              <w:lang w:eastAsia="ru-RU"/>
            </w:rPr>
          </w:pPr>
          <w:hyperlink w:anchor="_Toc116060962" w:history="1">
            <w:r w:rsidRPr="00B070F2">
              <w:rPr>
                <w:rStyle w:val="a3"/>
                <w:noProof/>
              </w:rPr>
              <w:t>Приложение.</w:t>
            </w:r>
            <w:r>
              <w:rPr>
                <w:noProof/>
                <w:webHidden/>
              </w:rPr>
              <w:tab/>
            </w:r>
            <w:r>
              <w:rPr>
                <w:noProof/>
                <w:webHidden/>
              </w:rPr>
              <w:fldChar w:fldCharType="begin"/>
            </w:r>
            <w:r>
              <w:rPr>
                <w:noProof/>
                <w:webHidden/>
              </w:rPr>
              <w:instrText xml:space="preserve"> PAGEREF _Toc116060962 \h </w:instrText>
            </w:r>
            <w:r>
              <w:rPr>
                <w:noProof/>
                <w:webHidden/>
              </w:rPr>
            </w:r>
            <w:r>
              <w:rPr>
                <w:noProof/>
                <w:webHidden/>
              </w:rPr>
              <w:fldChar w:fldCharType="separate"/>
            </w:r>
            <w:r>
              <w:rPr>
                <w:noProof/>
                <w:webHidden/>
              </w:rPr>
              <w:t>7</w:t>
            </w:r>
            <w:r>
              <w:rPr>
                <w:noProof/>
                <w:webHidden/>
              </w:rPr>
              <w:fldChar w:fldCharType="end"/>
            </w:r>
          </w:hyperlink>
        </w:p>
        <w:p w:rsidR="00A57C09" w:rsidRDefault="00A57C09" w:rsidP="00A57C09">
          <w:r>
            <w:rPr>
              <w:b/>
              <w:bCs/>
            </w:rPr>
            <w:fldChar w:fldCharType="end"/>
          </w:r>
        </w:p>
      </w:sdtContent>
    </w:sdt>
    <w:p w:rsidR="00A57C09" w:rsidRDefault="00A57C09" w:rsidP="00A57C09">
      <w:pPr>
        <w:jc w:val="both"/>
        <w:rPr>
          <w:rFonts w:ascii="Times New Roman" w:eastAsia="Times New Roman" w:hAnsi="Times New Roman" w:cs="Times New Roman"/>
          <w:szCs w:val="24"/>
        </w:rPr>
      </w:pPr>
      <w:r>
        <w:rPr>
          <w:rFonts w:ascii="Times New Roman" w:eastAsia="Times New Roman" w:hAnsi="Times New Roman" w:cs="Times New Roman"/>
          <w:szCs w:val="24"/>
        </w:rPr>
        <w:br w:type="page"/>
      </w:r>
    </w:p>
    <w:p w:rsidR="00A57C09" w:rsidRDefault="00A57C09" w:rsidP="00622E16">
      <w:pPr>
        <w:pStyle w:val="1"/>
        <w:rPr>
          <w:rFonts w:eastAsia="Times New Roman"/>
        </w:rPr>
      </w:pPr>
      <w:bookmarkStart w:id="0" w:name="_Toc116060958"/>
      <w:r>
        <w:rPr>
          <w:rFonts w:eastAsia="Times New Roman"/>
        </w:rPr>
        <w:lastRenderedPageBreak/>
        <w:t>1. Цели работы.</w:t>
      </w:r>
      <w:bookmarkEnd w:id="0"/>
    </w:p>
    <w:p w:rsidR="00622E16" w:rsidRPr="00622E16" w:rsidRDefault="00622E16" w:rsidP="00622E16"/>
    <w:p w:rsidR="00A57C09" w:rsidRPr="00DB624C" w:rsidRDefault="00A57C09" w:rsidP="00A57C09">
      <w:pPr>
        <w:jc w:val="both"/>
        <w:rPr>
          <w:rFonts w:eastAsia="Times New Roman"/>
        </w:rPr>
      </w:pPr>
      <w:r>
        <w:rPr>
          <w:rFonts w:eastAsia="Times New Roman"/>
        </w:rPr>
        <w:tab/>
        <w:t xml:space="preserve">Целью данной лабораторной работы является освоение </w:t>
      </w:r>
      <w:r w:rsidR="00DB624C">
        <w:rPr>
          <w:rFonts w:eastAsia="Times New Roman"/>
        </w:rPr>
        <w:t xml:space="preserve">принципов работы базовых элементов интерфейса </w:t>
      </w:r>
      <w:r w:rsidR="00DB624C">
        <w:rPr>
          <w:rFonts w:eastAsia="Times New Roman"/>
          <w:lang w:val="en-US"/>
        </w:rPr>
        <w:t>Android</w:t>
      </w:r>
      <w:r w:rsidR="00DB624C" w:rsidRPr="00DB624C">
        <w:rPr>
          <w:rFonts w:eastAsia="Times New Roman"/>
        </w:rPr>
        <w:t xml:space="preserve"> </w:t>
      </w:r>
      <w:r w:rsidR="00DB624C">
        <w:rPr>
          <w:rFonts w:eastAsia="Times New Roman"/>
          <w:lang w:val="en-US"/>
        </w:rPr>
        <w:t>OS</w:t>
      </w:r>
      <w:r w:rsidR="00DB624C" w:rsidRPr="00DB624C">
        <w:rPr>
          <w:rFonts w:eastAsia="Times New Roman"/>
        </w:rPr>
        <w:t xml:space="preserve">. </w:t>
      </w:r>
      <w:r w:rsidR="00DB624C">
        <w:rPr>
          <w:rFonts w:eastAsia="Times New Roman"/>
        </w:rPr>
        <w:t xml:space="preserve">Необходимо научится правильно настраивать элементы, а также корректно обрабатывать пользовательский ввод с них. </w:t>
      </w:r>
    </w:p>
    <w:p w:rsidR="00A57C09" w:rsidRPr="00506C3B" w:rsidRDefault="00A57C09" w:rsidP="00A57C09">
      <w:pPr>
        <w:rPr>
          <w:rFonts w:eastAsia="Times New Roman"/>
        </w:rPr>
      </w:pPr>
      <w:r>
        <w:rPr>
          <w:rFonts w:eastAsia="Times New Roman"/>
        </w:rPr>
        <w:br w:type="page"/>
      </w:r>
    </w:p>
    <w:p w:rsidR="00A57C09" w:rsidRDefault="00A57C09" w:rsidP="00A57C09">
      <w:pPr>
        <w:pStyle w:val="1"/>
      </w:pPr>
      <w:bookmarkStart w:id="1" w:name="_Toc116060959"/>
      <w:r>
        <w:lastRenderedPageBreak/>
        <w:t>2.</w:t>
      </w:r>
      <w:r w:rsidRPr="005473FB">
        <w:t xml:space="preserve"> </w:t>
      </w:r>
      <w:r>
        <w:t>Постановка задачи.</w:t>
      </w:r>
      <w:bookmarkEnd w:id="1"/>
    </w:p>
    <w:p w:rsidR="00A57C09" w:rsidRDefault="00A57C09" w:rsidP="00A57C09">
      <w:r>
        <w:tab/>
      </w:r>
    </w:p>
    <w:p w:rsidR="00A57C09" w:rsidRDefault="00A57C09" w:rsidP="00A57C09">
      <w:pPr>
        <w:ind w:firstLine="708"/>
        <w:jc w:val="both"/>
      </w:pPr>
      <w:r>
        <w:t>Для выполнения лабораторной работы были поставлены следующие задачи:</w:t>
      </w:r>
    </w:p>
    <w:p w:rsidR="00A57C09" w:rsidRDefault="00A57C09" w:rsidP="00622E16">
      <w:pPr>
        <w:pStyle w:val="a4"/>
        <w:numPr>
          <w:ilvl w:val="0"/>
          <w:numId w:val="1"/>
        </w:numPr>
        <w:jc w:val="both"/>
      </w:pPr>
      <w:r>
        <w:t xml:space="preserve">Создать </w:t>
      </w:r>
      <w:r w:rsidR="00DB624C">
        <w:t>текстовое поле для ввода числа с подсказкой.</w:t>
      </w:r>
    </w:p>
    <w:p w:rsidR="000004A9" w:rsidRPr="000004A9" w:rsidRDefault="00DB624C" w:rsidP="00622E16">
      <w:pPr>
        <w:pStyle w:val="a4"/>
        <w:numPr>
          <w:ilvl w:val="0"/>
          <w:numId w:val="1"/>
        </w:numPr>
        <w:jc w:val="both"/>
      </w:pPr>
      <w:r>
        <w:t>Создать кнопку, которая при нажатии будет изменяться и таким образом показывать пользователю, что она нажата. К кнопке также необходимо добавить текстовое поле, которое текстом дублирует состояние кнопки.</w:t>
      </w:r>
    </w:p>
    <w:p w:rsidR="000004A9" w:rsidRPr="000004A9" w:rsidRDefault="00DB624C" w:rsidP="00622E16">
      <w:pPr>
        <w:pStyle w:val="a4"/>
        <w:numPr>
          <w:ilvl w:val="0"/>
          <w:numId w:val="1"/>
        </w:numPr>
        <w:jc w:val="both"/>
      </w:pPr>
      <w:r>
        <w:t>Необходимо сделать кнопку, которая будет отображать количество нажатий на неё.</w:t>
      </w:r>
    </w:p>
    <w:p w:rsidR="000004A9" w:rsidRPr="000004A9" w:rsidRDefault="00DB624C" w:rsidP="00622E16">
      <w:pPr>
        <w:pStyle w:val="a4"/>
        <w:numPr>
          <w:ilvl w:val="0"/>
          <w:numId w:val="1"/>
        </w:numPr>
        <w:jc w:val="both"/>
      </w:pPr>
      <w:r>
        <w:t>Создать селектор даты, данные с которого будут повторятся на текстовое поле рядом.</w:t>
      </w:r>
    </w:p>
    <w:p w:rsidR="00DB624C" w:rsidRPr="000004A9" w:rsidRDefault="00DB624C" w:rsidP="00622E16">
      <w:pPr>
        <w:pStyle w:val="a4"/>
        <w:numPr>
          <w:ilvl w:val="0"/>
          <w:numId w:val="1"/>
        </w:numPr>
        <w:jc w:val="both"/>
      </w:pPr>
      <w:r>
        <w:t xml:space="preserve">Создать селектор </w:t>
      </w:r>
      <w:r>
        <w:t>времени</w:t>
      </w:r>
      <w:r>
        <w:t xml:space="preserve">, </w:t>
      </w:r>
      <w:r>
        <w:t>который будет отображать выбранное время в текстовое поле рядом на экране.</w:t>
      </w:r>
    </w:p>
    <w:p w:rsidR="000004A9" w:rsidRPr="000004A9" w:rsidRDefault="00DB624C" w:rsidP="00622E16">
      <w:pPr>
        <w:pStyle w:val="a4"/>
        <w:numPr>
          <w:ilvl w:val="0"/>
          <w:numId w:val="1"/>
        </w:numPr>
        <w:jc w:val="both"/>
      </w:pPr>
      <w:r>
        <w:t>Сделать поле с выпадающим списком, которое позволяет выбрать один из вариантов списка. Результат выбора пользователя должен отображаться в текстовом поле.</w:t>
      </w:r>
    </w:p>
    <w:p w:rsidR="00622E16" w:rsidRDefault="00DB624C" w:rsidP="00622E16">
      <w:pPr>
        <w:pStyle w:val="a4"/>
        <w:numPr>
          <w:ilvl w:val="0"/>
          <w:numId w:val="1"/>
        </w:numPr>
        <w:jc w:val="both"/>
      </w:pPr>
      <w:r>
        <w:t xml:space="preserve">Создать переключатель и текстовое поле, в котором будет написано включен ли выключатель или выключен. </w:t>
      </w:r>
    </w:p>
    <w:p w:rsidR="00A57C09" w:rsidRDefault="00DB624C" w:rsidP="00622E16">
      <w:pPr>
        <w:pStyle w:val="a4"/>
        <w:numPr>
          <w:ilvl w:val="0"/>
          <w:numId w:val="1"/>
        </w:numPr>
        <w:jc w:val="both"/>
      </w:pPr>
      <w:r>
        <w:t xml:space="preserve">Реализовать ползунок, который принимает </w:t>
      </w:r>
      <w:r w:rsidR="00B663C1">
        <w:t xml:space="preserve">только </w:t>
      </w:r>
      <w:r>
        <w:t>натуральные значения</w:t>
      </w:r>
      <w:r w:rsidR="00B663C1">
        <w:t xml:space="preserve"> и при этом вывести его текущее значения в поле с текстом.</w:t>
      </w:r>
    </w:p>
    <w:p w:rsidR="00622E16" w:rsidDel="00396E56" w:rsidRDefault="00622E16" w:rsidP="00622E16">
      <w:pPr>
        <w:pStyle w:val="a4"/>
        <w:numPr>
          <w:ilvl w:val="0"/>
          <w:numId w:val="1"/>
        </w:numPr>
        <w:jc w:val="both"/>
        <w:rPr>
          <w:del w:id="2" w:author="Богдан Углинский" w:date="2022-10-05T19:34:00Z"/>
        </w:rPr>
        <w:pPrChange w:id="3" w:author="Богдан Углинский" w:date="2022-10-05T19:35:00Z">
          <w:pPr>
            <w:pStyle w:val="a4"/>
            <w:numPr>
              <w:numId w:val="1"/>
            </w:numPr>
            <w:ind w:hanging="360"/>
            <w:jc w:val="both"/>
          </w:pPr>
        </w:pPrChange>
      </w:pPr>
    </w:p>
    <w:p w:rsidR="00A57C09" w:rsidDel="00396E56" w:rsidRDefault="00A57C09" w:rsidP="00622E16">
      <w:pPr>
        <w:pStyle w:val="a4"/>
        <w:rPr>
          <w:del w:id="4" w:author="Богдан Углинский" w:date="2022-10-05T19:34:00Z"/>
        </w:rPr>
        <w:pPrChange w:id="5" w:author="Богдан Углинский" w:date="2022-10-05T19:35:00Z">
          <w:pPr>
            <w:pStyle w:val="a4"/>
            <w:numPr>
              <w:numId w:val="1"/>
            </w:numPr>
            <w:ind w:hanging="360"/>
            <w:jc w:val="both"/>
          </w:pPr>
        </w:pPrChange>
      </w:pPr>
      <w:del w:id="6" w:author="Богдан Углинский" w:date="2022-10-05T19:34:00Z">
        <w:r w:rsidDel="00396E56">
          <w:delText>Изучить структуру созданного проекта и выяснить где и какие файлы должны располагаться.</w:delText>
        </w:r>
      </w:del>
    </w:p>
    <w:p w:rsidR="00A57C09" w:rsidDel="00396E56" w:rsidRDefault="00A57C09" w:rsidP="00622E16">
      <w:pPr>
        <w:pStyle w:val="a4"/>
        <w:rPr>
          <w:del w:id="7" w:author="Богдан Углинский" w:date="2022-10-05T19:34:00Z"/>
        </w:rPr>
        <w:pPrChange w:id="8" w:author="Богдан Углинский" w:date="2022-10-05T19:35:00Z">
          <w:pPr>
            <w:pStyle w:val="a4"/>
            <w:numPr>
              <w:numId w:val="1"/>
            </w:numPr>
            <w:ind w:hanging="360"/>
            <w:jc w:val="both"/>
          </w:pPr>
        </w:pPrChange>
      </w:pPr>
      <w:del w:id="9" w:author="Богдан Углинский" w:date="2022-10-05T19:34:00Z">
        <w:r w:rsidDel="00396E56">
          <w:delText xml:space="preserve">Изучить содержимое файлов с расширение </w:delText>
        </w:r>
        <w:r w:rsidRPr="00D65405" w:rsidDel="00396E56">
          <w:rPr>
            <w:b/>
          </w:rPr>
          <w:delText>.</w:delText>
        </w:r>
        <w:r w:rsidRPr="00D65405" w:rsidDel="00396E56">
          <w:rPr>
            <w:b/>
            <w:lang w:val="en-US"/>
          </w:rPr>
          <w:delText>java</w:delText>
        </w:r>
        <w:r w:rsidRPr="00506C3B" w:rsidDel="00396E56">
          <w:delText xml:space="preserve"> </w:delText>
        </w:r>
        <w:r w:rsidDel="00396E56">
          <w:delText xml:space="preserve">и </w:delText>
        </w:r>
        <w:r w:rsidRPr="00D65405" w:rsidDel="00396E56">
          <w:rPr>
            <w:b/>
          </w:rPr>
          <w:delText>.</w:delText>
        </w:r>
        <w:r w:rsidRPr="00D65405" w:rsidDel="00396E56">
          <w:rPr>
            <w:b/>
            <w:lang w:val="en-US"/>
          </w:rPr>
          <w:delText>xml</w:delText>
        </w:r>
        <w:r w:rsidDel="00396E56">
          <w:delText xml:space="preserve">. </w:delText>
        </w:r>
      </w:del>
    </w:p>
    <w:p w:rsidR="00A57C09" w:rsidDel="00396E56" w:rsidRDefault="00A57C09" w:rsidP="00622E16">
      <w:pPr>
        <w:pStyle w:val="a4"/>
        <w:rPr>
          <w:del w:id="10" w:author="Богдан Углинский" w:date="2022-10-05T19:34:00Z"/>
        </w:rPr>
        <w:pPrChange w:id="11" w:author="Богдан Углинский" w:date="2022-10-05T19:35:00Z">
          <w:pPr>
            <w:pStyle w:val="a4"/>
            <w:numPr>
              <w:numId w:val="1"/>
            </w:numPr>
            <w:ind w:hanging="360"/>
            <w:jc w:val="both"/>
          </w:pPr>
        </w:pPrChange>
      </w:pPr>
      <w:del w:id="12" w:author="Богдан Углинский" w:date="2022-10-05T19:34:00Z">
        <w:r w:rsidDel="00396E56">
          <w:delText xml:space="preserve">Рассмотреть возможности по запуску мобильной операционной системы, как с использование эмуляторов, так и с использованием отладки по </w:delText>
        </w:r>
        <w:r w:rsidRPr="007032CF" w:rsidDel="00396E56">
          <w:rPr>
            <w:i/>
            <w:lang w:val="en-US"/>
          </w:rPr>
          <w:delText>USB</w:delText>
        </w:r>
        <w:r w:rsidDel="00396E56">
          <w:delText xml:space="preserve">, с использованием реального устройства. </w:delText>
        </w:r>
      </w:del>
    </w:p>
    <w:p w:rsidR="00A57C09" w:rsidDel="00396E56" w:rsidRDefault="00A57C09" w:rsidP="00622E16">
      <w:pPr>
        <w:pStyle w:val="a4"/>
        <w:rPr>
          <w:del w:id="13" w:author="Богдан Углинский" w:date="2022-10-05T19:34:00Z"/>
        </w:rPr>
        <w:pPrChange w:id="14" w:author="Богдан Углинский" w:date="2022-10-05T19:35:00Z">
          <w:pPr>
            <w:pStyle w:val="a4"/>
            <w:numPr>
              <w:numId w:val="1"/>
            </w:numPr>
            <w:ind w:hanging="360"/>
            <w:jc w:val="both"/>
          </w:pPr>
        </w:pPrChange>
      </w:pPr>
      <w:del w:id="15" w:author="Богдан Углинский" w:date="2022-10-05T19:34:00Z">
        <w:r w:rsidDel="00396E56">
          <w:delText>Запустить приложение, используя один из вариантов отладки приложения.</w:delText>
        </w:r>
      </w:del>
    </w:p>
    <w:p w:rsidR="00A57C09" w:rsidRPr="00506C3B" w:rsidDel="00396E56" w:rsidRDefault="00A57C09" w:rsidP="00622E16">
      <w:pPr>
        <w:pStyle w:val="a4"/>
        <w:rPr>
          <w:del w:id="16" w:author="Богдан Углинский" w:date="2022-10-05T19:34:00Z"/>
        </w:rPr>
        <w:pPrChange w:id="17" w:author="Богдан Углинский" w:date="2022-10-05T19:35:00Z">
          <w:pPr>
            <w:pStyle w:val="a4"/>
            <w:numPr>
              <w:numId w:val="1"/>
            </w:numPr>
            <w:ind w:hanging="360"/>
            <w:jc w:val="both"/>
          </w:pPr>
        </w:pPrChange>
      </w:pPr>
      <w:del w:id="18" w:author="Богдан Углинский" w:date="2022-10-05T19:34:00Z">
        <w:r w:rsidDel="00396E56">
          <w:delText>Разработать приложение, на экране которого будет одно текстовое поле со счётчиком и кнопка, при нажатии на которую, значение счётчика увеличится на единицу.</w:delText>
        </w:r>
        <w:r w:rsidRPr="00D65405" w:rsidDel="00396E56">
          <w:delText xml:space="preserve"> </w:delText>
        </w:r>
      </w:del>
    </w:p>
    <w:p w:rsidR="00A57C09" w:rsidRPr="00A41B21" w:rsidRDefault="00A57C09" w:rsidP="00622E16">
      <w:pPr>
        <w:pStyle w:val="a4"/>
        <w:rPr>
          <w:rFonts w:asciiTheme="majorHAnsi" w:eastAsiaTheme="majorEastAsia" w:hAnsiTheme="majorHAnsi" w:cstheme="majorBidi"/>
          <w:color w:val="2E74B5" w:themeColor="accent1" w:themeShade="BF"/>
          <w:sz w:val="32"/>
          <w:szCs w:val="32"/>
        </w:rPr>
      </w:pPr>
      <w:r>
        <w:br w:type="page"/>
      </w:r>
    </w:p>
    <w:p w:rsidR="00A57C09" w:rsidRDefault="00A57C09" w:rsidP="00A57C09">
      <w:pPr>
        <w:pStyle w:val="1"/>
      </w:pPr>
      <w:bookmarkStart w:id="19" w:name="_Toc116060960"/>
      <w:r>
        <w:lastRenderedPageBreak/>
        <w:t>3.</w:t>
      </w:r>
      <w:r w:rsidRPr="005473FB">
        <w:t xml:space="preserve"> </w:t>
      </w:r>
      <w:r>
        <w:t>Решение задачи.</w:t>
      </w:r>
      <w:bookmarkEnd w:id="19"/>
    </w:p>
    <w:p w:rsidR="00A57C09" w:rsidRDefault="00A57C09" w:rsidP="00A57C09">
      <w:pPr>
        <w:pStyle w:val="a4"/>
        <w:ind w:left="360"/>
        <w:jc w:val="both"/>
      </w:pPr>
    </w:p>
    <w:p w:rsidR="00A95D58" w:rsidRDefault="008E4541" w:rsidP="00316AE2">
      <w:pPr>
        <w:pStyle w:val="a4"/>
        <w:numPr>
          <w:ilvl w:val="0"/>
          <w:numId w:val="7"/>
        </w:numPr>
        <w:jc w:val="both"/>
      </w:pPr>
      <w:r>
        <w:t xml:space="preserve">Чтобы создать поле </w:t>
      </w:r>
      <w:r w:rsidR="001A0ED7">
        <w:t>для ввода числа с подсказкой</w:t>
      </w:r>
      <w:r>
        <w:t>,</w:t>
      </w:r>
      <w:r w:rsidR="001A0ED7">
        <w:t xml:space="preserve"> достаточно создать элемент </w:t>
      </w:r>
      <w:proofErr w:type="spellStart"/>
      <w:r w:rsidR="001A0ED7" w:rsidRPr="00622E16">
        <w:rPr>
          <w:color w:val="C45911" w:themeColor="accent2" w:themeShade="BF"/>
          <w:lang w:val="en-US"/>
        </w:rPr>
        <w:t>EditText</w:t>
      </w:r>
      <w:proofErr w:type="spellEnd"/>
      <w:r w:rsidR="001A0ED7" w:rsidRPr="00622E16">
        <w:rPr>
          <w:color w:val="C45911" w:themeColor="accent2" w:themeShade="BF"/>
        </w:rPr>
        <w:t xml:space="preserve"> </w:t>
      </w:r>
      <w:r w:rsidR="001A0ED7">
        <w:t xml:space="preserve">и в его свойствах указать </w:t>
      </w:r>
      <w:proofErr w:type="gramStart"/>
      <w:r w:rsidR="001A0ED7" w:rsidRPr="00622E16">
        <w:rPr>
          <w:color w:val="7030A0"/>
          <w:lang w:val="en-US"/>
        </w:rPr>
        <w:t>android</w:t>
      </w:r>
      <w:r w:rsidR="001A0ED7" w:rsidRPr="001A0ED7">
        <w:t>:</w:t>
      </w:r>
      <w:proofErr w:type="spellStart"/>
      <w:r w:rsidR="001A0ED7">
        <w:rPr>
          <w:lang w:val="en-US"/>
        </w:rPr>
        <w:t>inputType</w:t>
      </w:r>
      <w:proofErr w:type="spellEnd"/>
      <w:proofErr w:type="gramEnd"/>
      <w:r w:rsidR="00622E16">
        <w:t xml:space="preserve"> </w:t>
      </w:r>
      <w:r w:rsidR="001A0ED7" w:rsidRPr="001A0ED7">
        <w:t>=</w:t>
      </w:r>
      <w:r w:rsidR="00622E16">
        <w:t xml:space="preserve"> </w:t>
      </w:r>
      <w:r w:rsidR="001A0ED7" w:rsidRPr="00622E16">
        <w:rPr>
          <w:color w:val="538135" w:themeColor="accent6" w:themeShade="BF"/>
        </w:rPr>
        <w:t>”</w:t>
      </w:r>
      <w:proofErr w:type="spellStart"/>
      <w:r w:rsidR="001A0ED7" w:rsidRPr="00622E16">
        <w:rPr>
          <w:color w:val="538135" w:themeColor="accent6" w:themeShade="BF"/>
          <w:lang w:val="en-US"/>
        </w:rPr>
        <w:t>numberDecimal</w:t>
      </w:r>
      <w:proofErr w:type="spellEnd"/>
      <w:r w:rsidR="001A0ED7" w:rsidRPr="00622E16">
        <w:rPr>
          <w:color w:val="538135" w:themeColor="accent6" w:themeShade="BF"/>
        </w:rPr>
        <w:t>”</w:t>
      </w:r>
      <w:r w:rsidR="00622E16">
        <w:rPr>
          <w:color w:val="538135" w:themeColor="accent6" w:themeShade="BF"/>
        </w:rPr>
        <w:t xml:space="preserve"> </w:t>
      </w:r>
      <w:r w:rsidR="001A0ED7" w:rsidRPr="00622E16">
        <w:rPr>
          <w:color w:val="000000" w:themeColor="text1"/>
        </w:rPr>
        <w:t>(</w:t>
      </w:r>
      <w:r w:rsidR="001A0ED7">
        <w:t>включает ввод только чисел)</w:t>
      </w:r>
      <w:r w:rsidR="001A0ED7" w:rsidRPr="001A0ED7">
        <w:t xml:space="preserve"> </w:t>
      </w:r>
      <w:r w:rsidR="001A0ED7">
        <w:t xml:space="preserve">и </w:t>
      </w:r>
      <w:r w:rsidR="001A0ED7" w:rsidRPr="00622E16">
        <w:rPr>
          <w:color w:val="7030A0"/>
          <w:lang w:val="en-US"/>
        </w:rPr>
        <w:t>android</w:t>
      </w:r>
      <w:r w:rsidR="001A0ED7" w:rsidRPr="001A0ED7">
        <w:t>:</w:t>
      </w:r>
      <w:r w:rsidR="001A0ED7">
        <w:rPr>
          <w:lang w:val="en-US"/>
        </w:rPr>
        <w:t>hint</w:t>
      </w:r>
      <w:r w:rsidR="00622E16">
        <w:t xml:space="preserve"> </w:t>
      </w:r>
      <w:r w:rsidR="001A0ED7">
        <w:t>=</w:t>
      </w:r>
      <w:r w:rsidR="00622E16">
        <w:t xml:space="preserve"> </w:t>
      </w:r>
      <w:r w:rsidR="001A0ED7" w:rsidRPr="00622E16">
        <w:rPr>
          <w:color w:val="538135" w:themeColor="accent6" w:themeShade="BF"/>
        </w:rPr>
        <w:t>”</w:t>
      </w:r>
      <w:r w:rsidR="001A0ED7" w:rsidRPr="00622E16">
        <w:rPr>
          <w:color w:val="538135" w:themeColor="accent6" w:themeShade="BF"/>
          <w:lang w:val="en-US"/>
        </w:rPr>
        <w:t>hint</w:t>
      </w:r>
      <w:r w:rsidR="001A0ED7" w:rsidRPr="00622E16">
        <w:rPr>
          <w:color w:val="538135" w:themeColor="accent6" w:themeShade="BF"/>
        </w:rPr>
        <w:t xml:space="preserve">” </w:t>
      </w:r>
      <w:r w:rsidR="001A0ED7">
        <w:t>(текст подсказки).</w:t>
      </w:r>
    </w:p>
    <w:p w:rsidR="00316AE2" w:rsidRDefault="00316AE2" w:rsidP="00316AE2">
      <w:pPr>
        <w:pStyle w:val="a4"/>
        <w:jc w:val="both"/>
      </w:pPr>
    </w:p>
    <w:p w:rsidR="00622E16" w:rsidRDefault="001A0ED7" w:rsidP="00622E16">
      <w:pPr>
        <w:pStyle w:val="a4"/>
        <w:numPr>
          <w:ilvl w:val="0"/>
          <w:numId w:val="7"/>
        </w:numPr>
        <w:jc w:val="both"/>
      </w:pPr>
      <w:r>
        <w:t xml:space="preserve">Изменение внешнего вида </w:t>
      </w:r>
      <w:r w:rsidR="008E4541">
        <w:t xml:space="preserve">кнопки </w:t>
      </w:r>
      <w:r>
        <w:t xml:space="preserve">происходит за счёт смены </w:t>
      </w:r>
      <w:r w:rsidR="008E4541">
        <w:t xml:space="preserve">её </w:t>
      </w:r>
      <w:r>
        <w:t>заднего фона между заранее заготовленным шаблонами</w:t>
      </w:r>
      <w:r w:rsidR="008E4541">
        <w:t xml:space="preserve"> изображений</w:t>
      </w:r>
      <w:r>
        <w:t>. Для это необходимо создать два</w:t>
      </w:r>
      <w:r w:rsidR="006B0E3B">
        <w:t xml:space="preserve"> </w:t>
      </w:r>
      <w:proofErr w:type="spellStart"/>
      <w:r w:rsidR="006B0E3B" w:rsidRPr="00622E16">
        <w:rPr>
          <w:b/>
          <w:lang w:val="en-US"/>
        </w:rPr>
        <w:t>Drawable</w:t>
      </w:r>
      <w:proofErr w:type="spellEnd"/>
      <w:r w:rsidR="006B0E3B" w:rsidRPr="00622E16">
        <w:rPr>
          <w:b/>
        </w:rPr>
        <w:t xml:space="preserve"> </w:t>
      </w:r>
      <w:r w:rsidR="006B0E3B" w:rsidRPr="00622E16">
        <w:rPr>
          <w:b/>
          <w:lang w:val="en-US"/>
        </w:rPr>
        <w:t>Resource</w:t>
      </w:r>
      <w:r w:rsidR="006B0E3B" w:rsidRPr="00622E16">
        <w:rPr>
          <w:b/>
        </w:rPr>
        <w:t xml:space="preserve"> </w:t>
      </w:r>
      <w:r w:rsidR="006B0E3B" w:rsidRPr="00622E16">
        <w:rPr>
          <w:b/>
          <w:lang w:val="en-US"/>
        </w:rPr>
        <w:t>File</w:t>
      </w:r>
      <w:r>
        <w:t xml:space="preserve"> в папке </w:t>
      </w:r>
      <w:proofErr w:type="spellStart"/>
      <w:r w:rsidRPr="00622E16">
        <w:rPr>
          <w:b/>
          <w:i/>
          <w:lang w:val="en-US"/>
        </w:rPr>
        <w:t>drawables</w:t>
      </w:r>
      <w:proofErr w:type="spellEnd"/>
      <w:r w:rsidRPr="001A0ED7">
        <w:t xml:space="preserve"> </w:t>
      </w:r>
      <w:r>
        <w:t>и настроить каждый из файлов под определённое состояние кнопки</w:t>
      </w:r>
      <w:r w:rsidR="00622E16">
        <w:t>.</w:t>
      </w:r>
    </w:p>
    <w:p w:rsidR="00622E16" w:rsidRDefault="00622E16" w:rsidP="00622E16">
      <w:pPr>
        <w:pStyle w:val="a4"/>
        <w:jc w:val="both"/>
      </w:pPr>
      <w:r w:rsidRPr="00622E16">
        <w:drawing>
          <wp:inline distT="0" distB="0" distL="0" distR="0" wp14:anchorId="5DCC2734" wp14:editId="4AF3FB49">
            <wp:extent cx="2647666" cy="1417089"/>
            <wp:effectExtent l="0" t="0" r="63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18683" cy="1455099"/>
                    </a:xfrm>
                    <a:prstGeom prst="rect">
                      <a:avLst/>
                    </a:prstGeom>
                  </pic:spPr>
                </pic:pic>
              </a:graphicData>
            </a:graphic>
          </wp:inline>
        </w:drawing>
      </w:r>
      <w:r w:rsidRPr="00622E16">
        <w:drawing>
          <wp:inline distT="0" distB="0" distL="0" distR="0" wp14:anchorId="29A28018" wp14:editId="79689CED">
            <wp:extent cx="2653613" cy="1418002"/>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02186" cy="1443958"/>
                    </a:xfrm>
                    <a:prstGeom prst="rect">
                      <a:avLst/>
                    </a:prstGeom>
                  </pic:spPr>
                </pic:pic>
              </a:graphicData>
            </a:graphic>
          </wp:inline>
        </w:drawing>
      </w:r>
    </w:p>
    <w:p w:rsidR="00316AE2" w:rsidRDefault="001A0ED7" w:rsidP="00316AE2">
      <w:pPr>
        <w:pStyle w:val="a4"/>
        <w:jc w:val="both"/>
      </w:pPr>
      <w:r>
        <w:t xml:space="preserve">Когда пользователь </w:t>
      </w:r>
      <w:r w:rsidR="006B0E3B">
        <w:t>нажимает на кнопку, то</w:t>
      </w:r>
      <w:r w:rsidR="00A95D58">
        <w:t>,</w:t>
      </w:r>
      <w:r w:rsidR="006B0E3B">
        <w:t xml:space="preserve"> в зависимости от её текущего состояния</w:t>
      </w:r>
      <w:r w:rsidR="00A95D58">
        <w:t>,</w:t>
      </w:r>
      <w:r w:rsidR="006B0E3B">
        <w:t xml:space="preserve"> задний фон заменяется на </w:t>
      </w:r>
      <w:r w:rsidR="008E4541">
        <w:t>то или иное изображение</w:t>
      </w:r>
      <w:r w:rsidR="006B0E3B">
        <w:t>.</w:t>
      </w:r>
    </w:p>
    <w:p w:rsidR="00A95D58" w:rsidRDefault="006B0E3B" w:rsidP="00316AE2">
      <w:pPr>
        <w:pStyle w:val="a4"/>
        <w:numPr>
          <w:ilvl w:val="0"/>
          <w:numId w:val="7"/>
        </w:numPr>
        <w:jc w:val="both"/>
      </w:pPr>
      <w:r>
        <w:t>Чтобы кнопка отображала количество нажатий на неё</w:t>
      </w:r>
      <w:r w:rsidR="00A95D58">
        <w:t>,</w:t>
      </w:r>
      <w:r>
        <w:t xml:space="preserve"> нужно создать счётчик, который будет отсл</w:t>
      </w:r>
      <w:r w:rsidR="008E4541">
        <w:t>е</w:t>
      </w:r>
      <w:r>
        <w:t xml:space="preserve">живать </w:t>
      </w:r>
      <w:r w:rsidR="008E4541">
        <w:t>сколько раз</w:t>
      </w:r>
      <w:r>
        <w:t xml:space="preserve"> на кнопку</w:t>
      </w:r>
      <w:r w:rsidR="008E4541">
        <w:t xml:space="preserve"> нажали</w:t>
      </w:r>
      <w:r>
        <w:t xml:space="preserve"> и просто менять соответс</w:t>
      </w:r>
      <w:r w:rsidR="008E4541">
        <w:t>т</w:t>
      </w:r>
      <w:r>
        <w:t xml:space="preserve">венно текст самой кнопки через </w:t>
      </w:r>
      <w:proofErr w:type="spellStart"/>
      <w:proofErr w:type="gramStart"/>
      <w:r w:rsidRPr="00622E16">
        <w:rPr>
          <w:color w:val="C45911" w:themeColor="accent2" w:themeShade="BF"/>
          <w:lang w:val="en-US"/>
        </w:rPr>
        <w:t>setText</w:t>
      </w:r>
      <w:proofErr w:type="spellEnd"/>
      <w:r w:rsidRPr="00622E16">
        <w:rPr>
          <w:color w:val="C45911" w:themeColor="accent2" w:themeShade="BF"/>
        </w:rPr>
        <w:t>(</w:t>
      </w:r>
      <w:proofErr w:type="gramEnd"/>
      <w:r w:rsidRPr="00622E16">
        <w:rPr>
          <w:color w:val="C45911" w:themeColor="accent2" w:themeShade="BF"/>
        </w:rPr>
        <w:t>)</w:t>
      </w:r>
      <w:r w:rsidRPr="006B0E3B">
        <w:t>.</w:t>
      </w:r>
    </w:p>
    <w:p w:rsidR="00316AE2" w:rsidRPr="006B0E3B" w:rsidRDefault="00316AE2" w:rsidP="00316AE2">
      <w:pPr>
        <w:pStyle w:val="a4"/>
        <w:jc w:val="both"/>
      </w:pPr>
    </w:p>
    <w:p w:rsidR="00A95D58" w:rsidRDefault="006B0E3B" w:rsidP="00316AE2">
      <w:pPr>
        <w:pStyle w:val="a4"/>
        <w:numPr>
          <w:ilvl w:val="0"/>
          <w:numId w:val="7"/>
        </w:numPr>
        <w:jc w:val="both"/>
      </w:pPr>
      <w:r>
        <w:t>Селектор даты (</w:t>
      </w:r>
      <w:proofErr w:type="spellStart"/>
      <w:r w:rsidRPr="00622E16">
        <w:rPr>
          <w:color w:val="7030A0"/>
          <w:lang w:val="en-US"/>
        </w:rPr>
        <w:t>DatePicker</w:t>
      </w:r>
      <w:proofErr w:type="spellEnd"/>
      <w:r>
        <w:t xml:space="preserve">) обладает большим количество настроек, поэтому необходимо </w:t>
      </w:r>
      <w:r w:rsidR="008E4541">
        <w:t xml:space="preserve">сначала </w:t>
      </w:r>
      <w:r>
        <w:t>определить какой конкретно внешний вид д</w:t>
      </w:r>
      <w:r w:rsidR="008E4541">
        <w:t xml:space="preserve">олжен иметь выбор </w:t>
      </w:r>
      <w:r>
        <w:t>даты, после чего задать необходимые параметры. В нашем случае</w:t>
      </w:r>
      <w:r w:rsidR="00A95D58">
        <w:t>,</w:t>
      </w:r>
      <w:r>
        <w:t xml:space="preserve"> тип селектора даты – </w:t>
      </w:r>
      <w:r w:rsidRPr="00622E16">
        <w:rPr>
          <w:color w:val="538135" w:themeColor="accent6" w:themeShade="BF"/>
        </w:rPr>
        <w:t>“</w:t>
      </w:r>
      <w:r w:rsidRPr="00622E16">
        <w:rPr>
          <w:color w:val="538135" w:themeColor="accent6" w:themeShade="BF"/>
          <w:lang w:val="en-US"/>
        </w:rPr>
        <w:t>spinner</w:t>
      </w:r>
      <w:r w:rsidRPr="00622E16">
        <w:rPr>
          <w:color w:val="538135" w:themeColor="accent6" w:themeShade="BF"/>
        </w:rPr>
        <w:t>”</w:t>
      </w:r>
      <w:r>
        <w:t xml:space="preserve">, отображение календаря </w:t>
      </w:r>
      <w:r w:rsidR="00A95D58">
        <w:t xml:space="preserve">- </w:t>
      </w:r>
      <w:r>
        <w:t xml:space="preserve">выключено, отображение </w:t>
      </w:r>
      <w:proofErr w:type="spellStart"/>
      <w:r>
        <w:t>спиннера</w:t>
      </w:r>
      <w:proofErr w:type="spellEnd"/>
      <w:r>
        <w:t xml:space="preserve"> </w:t>
      </w:r>
      <w:r w:rsidR="00A95D58">
        <w:t xml:space="preserve">- </w:t>
      </w:r>
      <w:r>
        <w:t xml:space="preserve">включено. Для того, чтобы считывать данные с селектора при изменении его значений необходимо создать </w:t>
      </w:r>
      <w:r w:rsidR="00C6353F">
        <w:rPr>
          <w:lang w:val="en-US"/>
        </w:rPr>
        <w:t>event</w:t>
      </w:r>
      <w:r w:rsidR="00C6353F" w:rsidRPr="00C6353F">
        <w:t xml:space="preserve"> </w:t>
      </w:r>
      <w:r w:rsidR="00C6353F">
        <w:rPr>
          <w:lang w:val="en-US"/>
        </w:rPr>
        <w:t>listener</w:t>
      </w:r>
      <w:r w:rsidR="00C6353F">
        <w:t>, который будет срабатывать каждый раз, когда происходит изменение состояние объекта. При его создании не</w:t>
      </w:r>
      <w:r w:rsidR="008E4541">
        <w:t>о</w:t>
      </w:r>
      <w:r w:rsidR="00C6353F">
        <w:t>бходимо переопределить функции, отвечающие з</w:t>
      </w:r>
      <w:r w:rsidR="008E4541">
        <w:t xml:space="preserve">а обработку изменений, </w:t>
      </w:r>
      <w:r w:rsidR="00C6353F">
        <w:t>например</w:t>
      </w:r>
      <w:r w:rsidR="008E4541">
        <w:t>,</w:t>
      </w:r>
      <w:r w:rsidR="00C6353F">
        <w:t xml:space="preserve"> </w:t>
      </w:r>
      <w:proofErr w:type="spellStart"/>
      <w:proofErr w:type="gramStart"/>
      <w:r w:rsidR="00C6353F" w:rsidRPr="00622E16">
        <w:rPr>
          <w:color w:val="C45911" w:themeColor="accent2" w:themeShade="BF"/>
          <w:lang w:val="en-US"/>
        </w:rPr>
        <w:t>OnDateChanged</w:t>
      </w:r>
      <w:proofErr w:type="spellEnd"/>
      <w:r w:rsidR="00622E16">
        <w:rPr>
          <w:color w:val="C45911" w:themeColor="accent2" w:themeShade="BF"/>
        </w:rPr>
        <w:t>(</w:t>
      </w:r>
      <w:proofErr w:type="gramEnd"/>
      <w:r w:rsidR="00622E16">
        <w:rPr>
          <w:color w:val="C45911" w:themeColor="accent2" w:themeShade="BF"/>
        </w:rPr>
        <w:t>)</w:t>
      </w:r>
      <w:r w:rsidR="00C6353F" w:rsidRPr="00C6353F">
        <w:t>,</w:t>
      </w:r>
      <w:r w:rsidR="00C6353F">
        <w:t xml:space="preserve"> после чего привязать этот </w:t>
      </w:r>
      <w:r w:rsidR="00C6353F">
        <w:rPr>
          <w:lang w:val="en-US"/>
        </w:rPr>
        <w:t>listener</w:t>
      </w:r>
      <w:r w:rsidR="00C6353F">
        <w:t>, к соотве</w:t>
      </w:r>
      <w:r w:rsidR="008E4541">
        <w:t>т</w:t>
      </w:r>
      <w:r w:rsidR="00C6353F">
        <w:t>ствующему элементу польз</w:t>
      </w:r>
      <w:r w:rsidR="00622E16">
        <w:t>овательского интерфейса.</w:t>
      </w:r>
      <w:bookmarkStart w:id="20" w:name="_GoBack"/>
      <w:bookmarkEnd w:id="20"/>
    </w:p>
    <w:p w:rsidR="00316AE2" w:rsidRDefault="00316AE2" w:rsidP="00316AE2">
      <w:pPr>
        <w:pStyle w:val="a4"/>
        <w:jc w:val="both"/>
      </w:pPr>
    </w:p>
    <w:p w:rsidR="00A95D58" w:rsidRDefault="00C6353F" w:rsidP="00316AE2">
      <w:pPr>
        <w:pStyle w:val="a4"/>
        <w:numPr>
          <w:ilvl w:val="0"/>
          <w:numId w:val="7"/>
        </w:numPr>
        <w:jc w:val="both"/>
      </w:pPr>
      <w:r>
        <w:t>Для таких элементов, как селектор даты</w:t>
      </w:r>
      <w:r w:rsidR="008E4541">
        <w:t xml:space="preserve"> </w:t>
      </w:r>
      <w:r w:rsidR="008E4541">
        <w:t>(</w:t>
      </w:r>
      <w:proofErr w:type="spellStart"/>
      <w:r w:rsidR="008E4541" w:rsidRPr="00622E16">
        <w:rPr>
          <w:color w:val="7030A0"/>
          <w:lang w:val="en-US"/>
        </w:rPr>
        <w:t>DatePicker</w:t>
      </w:r>
      <w:proofErr w:type="spellEnd"/>
      <w:r w:rsidR="008E4541">
        <w:t>)</w:t>
      </w:r>
      <w:r>
        <w:t>,</w:t>
      </w:r>
      <w:r>
        <w:t xml:space="preserve"> селектор </w:t>
      </w:r>
      <w:proofErr w:type="spellStart"/>
      <w:r>
        <w:t>врмени</w:t>
      </w:r>
      <w:proofErr w:type="spellEnd"/>
      <w:r w:rsidR="008E4541">
        <w:t xml:space="preserve"> </w:t>
      </w:r>
      <w:r w:rsidR="008E4541">
        <w:t>(</w:t>
      </w:r>
      <w:proofErr w:type="spellStart"/>
      <w:r w:rsidR="008E4541" w:rsidRPr="00622E16">
        <w:rPr>
          <w:color w:val="7030A0"/>
          <w:lang w:val="en-US"/>
        </w:rPr>
        <w:t>Time</w:t>
      </w:r>
      <w:r w:rsidR="008E4541" w:rsidRPr="00622E16">
        <w:rPr>
          <w:color w:val="7030A0"/>
          <w:lang w:val="en-US"/>
        </w:rPr>
        <w:t>Picker</w:t>
      </w:r>
      <w:proofErr w:type="spellEnd"/>
      <w:r w:rsidR="008E4541">
        <w:t>)</w:t>
      </w:r>
      <w:r>
        <w:t>,</w:t>
      </w:r>
      <w:r w:rsidR="00A95D58">
        <w:t xml:space="preserve"> выпадающий спис</w:t>
      </w:r>
      <w:r>
        <w:t>ок</w:t>
      </w:r>
      <w:r w:rsidR="008E4541" w:rsidRPr="008E4541">
        <w:t xml:space="preserve"> </w:t>
      </w:r>
      <w:r w:rsidR="008E4541">
        <w:t>(</w:t>
      </w:r>
      <w:r w:rsidR="008E4541" w:rsidRPr="00622E16">
        <w:rPr>
          <w:color w:val="7030A0"/>
          <w:lang w:val="en-US"/>
        </w:rPr>
        <w:t>Spinner</w:t>
      </w:r>
      <w:r w:rsidR="008E4541">
        <w:t>)</w:t>
      </w:r>
      <w:r>
        <w:t xml:space="preserve"> и ползунок </w:t>
      </w:r>
      <w:r w:rsidR="008E4541">
        <w:t>(</w:t>
      </w:r>
      <w:proofErr w:type="spellStart"/>
      <w:r w:rsidR="008E4541" w:rsidRPr="00622E16">
        <w:rPr>
          <w:color w:val="7030A0"/>
          <w:lang w:val="en-US"/>
        </w:rPr>
        <w:t>SeekBar</w:t>
      </w:r>
      <w:proofErr w:type="spellEnd"/>
      <w:r w:rsidR="008E4541">
        <w:t>)</w:t>
      </w:r>
      <w:r w:rsidR="008E4541">
        <w:t>,</w:t>
      </w:r>
      <w:r w:rsidR="008E4541">
        <w:t xml:space="preserve"> </w:t>
      </w:r>
      <w:r>
        <w:t xml:space="preserve">механизм обработки одинаковый. Для каждого из вышеперечисленных элементов необходимо создать свой отдельный </w:t>
      </w:r>
      <w:r>
        <w:rPr>
          <w:lang w:val="en-US"/>
        </w:rPr>
        <w:t>event</w:t>
      </w:r>
      <w:r w:rsidRPr="00C6353F">
        <w:t xml:space="preserve"> </w:t>
      </w:r>
      <w:r>
        <w:rPr>
          <w:lang w:val="en-US"/>
        </w:rPr>
        <w:t>listener</w:t>
      </w:r>
      <w:r w:rsidR="008B6C85">
        <w:t>, который будет отвечать з</w:t>
      </w:r>
      <w:r>
        <w:t>а определённое изменение состояния объект</w:t>
      </w:r>
      <w:r w:rsidR="008B6C85">
        <w:t>а</w:t>
      </w:r>
      <w:r>
        <w:t>, а именно</w:t>
      </w:r>
      <w:r w:rsidR="008B6C85">
        <w:t>:</w:t>
      </w:r>
      <w:r w:rsidR="00A95D58">
        <w:t xml:space="preserve"> </w:t>
      </w:r>
      <w:proofErr w:type="spellStart"/>
      <w:proofErr w:type="gramStart"/>
      <w:r w:rsidRPr="00622E16">
        <w:rPr>
          <w:color w:val="C45911" w:themeColor="accent2" w:themeShade="BF"/>
          <w:lang w:val="en-US"/>
        </w:rPr>
        <w:t>OnDateChanged</w:t>
      </w:r>
      <w:proofErr w:type="spellEnd"/>
      <w:r w:rsidR="00622E16">
        <w:rPr>
          <w:color w:val="C45911" w:themeColor="accent2" w:themeShade="BF"/>
        </w:rPr>
        <w:t>(</w:t>
      </w:r>
      <w:proofErr w:type="gramEnd"/>
      <w:r w:rsidR="00622E16">
        <w:rPr>
          <w:color w:val="C45911" w:themeColor="accent2" w:themeShade="BF"/>
        </w:rPr>
        <w:t>)</w:t>
      </w:r>
      <w:r w:rsidRPr="00622E16">
        <w:rPr>
          <w:color w:val="C45911" w:themeColor="accent2" w:themeShade="BF"/>
        </w:rPr>
        <w:t xml:space="preserve"> </w:t>
      </w:r>
      <w:r>
        <w:t xml:space="preserve">для </w:t>
      </w:r>
      <w:proofErr w:type="spellStart"/>
      <w:r w:rsidRPr="00622E16">
        <w:rPr>
          <w:color w:val="7030A0"/>
          <w:lang w:val="en-US"/>
        </w:rPr>
        <w:t>DatePicker</w:t>
      </w:r>
      <w:proofErr w:type="spellEnd"/>
      <w:r>
        <w:t xml:space="preserve">, </w:t>
      </w:r>
      <w:proofErr w:type="spellStart"/>
      <w:r w:rsidRPr="00622E16">
        <w:rPr>
          <w:color w:val="C45911" w:themeColor="accent2" w:themeShade="BF"/>
          <w:lang w:val="en-US"/>
        </w:rPr>
        <w:t>onTimeChanged</w:t>
      </w:r>
      <w:proofErr w:type="spellEnd"/>
      <w:r w:rsidR="00622E16">
        <w:rPr>
          <w:color w:val="C45911" w:themeColor="accent2" w:themeShade="BF"/>
        </w:rPr>
        <w:t>()</w:t>
      </w:r>
      <w:r w:rsidRPr="00622E16">
        <w:rPr>
          <w:color w:val="C45911" w:themeColor="accent2" w:themeShade="BF"/>
        </w:rPr>
        <w:t xml:space="preserve"> </w:t>
      </w:r>
      <w:r>
        <w:t xml:space="preserve">для </w:t>
      </w:r>
      <w:proofErr w:type="spellStart"/>
      <w:r w:rsidRPr="00622E16">
        <w:rPr>
          <w:color w:val="7030A0"/>
          <w:lang w:val="en-US"/>
        </w:rPr>
        <w:t>TimePicker</w:t>
      </w:r>
      <w:proofErr w:type="spellEnd"/>
      <w:r w:rsidRPr="00C6353F">
        <w:t>,</w:t>
      </w:r>
      <w:r>
        <w:t xml:space="preserve"> </w:t>
      </w:r>
      <w:proofErr w:type="spellStart"/>
      <w:r w:rsidRPr="00622E16">
        <w:rPr>
          <w:color w:val="C45911" w:themeColor="accent2" w:themeShade="BF"/>
          <w:lang w:val="en-US"/>
        </w:rPr>
        <w:t>OnItemSelected</w:t>
      </w:r>
      <w:proofErr w:type="spellEnd"/>
      <w:r w:rsidR="00622E16">
        <w:rPr>
          <w:color w:val="C45911" w:themeColor="accent2" w:themeShade="BF"/>
        </w:rPr>
        <w:t>()</w:t>
      </w:r>
      <w:r w:rsidRPr="00622E16">
        <w:rPr>
          <w:color w:val="C45911" w:themeColor="accent2" w:themeShade="BF"/>
        </w:rPr>
        <w:t xml:space="preserve">  </w:t>
      </w:r>
      <w:r>
        <w:t xml:space="preserve">для </w:t>
      </w:r>
      <w:r w:rsidRPr="00622E16">
        <w:rPr>
          <w:color w:val="7030A0"/>
          <w:lang w:val="en-US"/>
        </w:rPr>
        <w:t>Spinner</w:t>
      </w:r>
      <w:r w:rsidRPr="00C6353F">
        <w:t xml:space="preserve">,  </w:t>
      </w:r>
      <w:proofErr w:type="spellStart"/>
      <w:r w:rsidRPr="00622E16">
        <w:rPr>
          <w:color w:val="C45911" w:themeColor="accent2" w:themeShade="BF"/>
          <w:lang w:val="en-US"/>
        </w:rPr>
        <w:t>OnProgressChanged</w:t>
      </w:r>
      <w:proofErr w:type="spellEnd"/>
      <w:r w:rsidR="00622E16">
        <w:rPr>
          <w:color w:val="C45911" w:themeColor="accent2" w:themeShade="BF"/>
        </w:rPr>
        <w:t>()</w:t>
      </w:r>
      <w:r w:rsidRPr="00622E16">
        <w:rPr>
          <w:color w:val="C45911" w:themeColor="accent2" w:themeShade="BF"/>
        </w:rPr>
        <w:t xml:space="preserve"> </w:t>
      </w:r>
      <w:r>
        <w:t xml:space="preserve">для </w:t>
      </w:r>
      <w:proofErr w:type="spellStart"/>
      <w:r w:rsidRPr="00622E16">
        <w:rPr>
          <w:color w:val="7030A0"/>
          <w:lang w:val="en-US"/>
        </w:rPr>
        <w:t>SeekBar</w:t>
      </w:r>
      <w:proofErr w:type="spellEnd"/>
      <w:r>
        <w:t>.</w:t>
      </w:r>
    </w:p>
    <w:p w:rsidR="00316AE2" w:rsidRDefault="00316AE2" w:rsidP="00316AE2">
      <w:pPr>
        <w:pStyle w:val="a4"/>
        <w:jc w:val="both"/>
      </w:pPr>
    </w:p>
    <w:p w:rsidR="00A57C09" w:rsidRPr="00316AE2" w:rsidRDefault="00316AE2" w:rsidP="00316AE2">
      <w:pPr>
        <w:pStyle w:val="a4"/>
        <w:numPr>
          <w:ilvl w:val="0"/>
          <w:numId w:val="7"/>
        </w:numPr>
        <w:jc w:val="both"/>
        <w:rPr>
          <w:color w:val="000000" w:themeColor="text1"/>
        </w:rPr>
      </w:pPr>
      <w:r>
        <w:t>Нажатия на переключатель обрабатываются по аналогии с тем, как они обрабатываются в случае простой кнопки</w:t>
      </w:r>
      <w:r w:rsidR="00C6353F">
        <w:t>. В свойствах элемента</w:t>
      </w:r>
      <w:r w:rsidR="008E4541">
        <w:t xml:space="preserve"> в поле </w:t>
      </w:r>
      <w:proofErr w:type="gramStart"/>
      <w:r w:rsidR="008E4541" w:rsidRPr="00622E16">
        <w:rPr>
          <w:color w:val="7030A0"/>
          <w:lang w:val="en-US"/>
        </w:rPr>
        <w:t>android</w:t>
      </w:r>
      <w:r w:rsidR="008E4541" w:rsidRPr="008E4541">
        <w:t>:</w:t>
      </w:r>
      <w:proofErr w:type="spellStart"/>
      <w:r w:rsidR="008E4541">
        <w:rPr>
          <w:lang w:val="en-US"/>
        </w:rPr>
        <w:t>onClick</w:t>
      </w:r>
      <w:proofErr w:type="spellEnd"/>
      <w:proofErr w:type="gramEnd"/>
      <w:r w:rsidR="00C6353F">
        <w:t xml:space="preserve"> необходимо указать какая функция будет вызываться при нажатии на п</w:t>
      </w:r>
      <w:r w:rsidR="008E4541">
        <w:t>ерек</w:t>
      </w:r>
      <w:r w:rsidR="00C6353F">
        <w:t xml:space="preserve">лючатель. В данном случае это </w:t>
      </w:r>
      <w:proofErr w:type="spellStart"/>
      <w:r w:rsidR="00C6353F" w:rsidRPr="00622E16">
        <w:rPr>
          <w:color w:val="C45911" w:themeColor="accent2" w:themeShade="BF"/>
          <w:lang w:val="en-US"/>
        </w:rPr>
        <w:t>o</w:t>
      </w:r>
      <w:r w:rsidR="008E4541" w:rsidRPr="00622E16">
        <w:rPr>
          <w:color w:val="C45911" w:themeColor="accent2" w:themeShade="BF"/>
          <w:lang w:val="en-US"/>
        </w:rPr>
        <w:t>nSwticherPressed</w:t>
      </w:r>
      <w:proofErr w:type="spellEnd"/>
      <w:r w:rsidR="00622E16">
        <w:rPr>
          <w:color w:val="C45911" w:themeColor="accent2" w:themeShade="BF"/>
        </w:rPr>
        <w:t>()</w:t>
      </w:r>
      <w:r w:rsidR="00622E16" w:rsidRPr="00622E16">
        <w:rPr>
          <w:color w:val="000000" w:themeColor="text1"/>
        </w:rPr>
        <w:t>.</w:t>
      </w:r>
      <w:r w:rsidRPr="00316AE2">
        <w:rPr>
          <w:color w:val="000000" w:themeColor="text1"/>
        </w:rPr>
        <w:br w:type="page"/>
      </w:r>
    </w:p>
    <w:p w:rsidR="00A57C09" w:rsidRPr="007032CF" w:rsidDel="009C587B" w:rsidRDefault="00A57C09" w:rsidP="00A57C09">
      <w:pPr>
        <w:ind w:firstLine="708"/>
        <w:jc w:val="both"/>
        <w:rPr>
          <w:del w:id="21" w:author="Богдан Углинский" w:date="2022-10-05T19:35:00Z"/>
        </w:rPr>
      </w:pPr>
      <w:del w:id="22" w:author="Богдан Углинский" w:date="2022-10-05T19:35:00Z">
        <w:r w:rsidRPr="007032CF" w:rsidDel="009C587B">
          <w:lastRenderedPageBreak/>
          <w:delText xml:space="preserve">Сперва необходимо добавить все элементы на экран приложения. Для этого достаточно открыть файлы </w:delText>
        </w:r>
        <w:r w:rsidRPr="007032CF" w:rsidDel="009C587B">
          <w:rPr>
            <w:b/>
            <w:lang w:val="en-US"/>
          </w:rPr>
          <w:delText>activity</w:delText>
        </w:r>
        <w:r w:rsidRPr="007032CF" w:rsidDel="009C587B">
          <w:rPr>
            <w:b/>
          </w:rPr>
          <w:delText>_</w:delText>
        </w:r>
        <w:r w:rsidRPr="007032CF" w:rsidDel="009C587B">
          <w:rPr>
            <w:b/>
            <w:lang w:val="en-US"/>
          </w:rPr>
          <w:delText>main</w:delText>
        </w:r>
        <w:r w:rsidRPr="007032CF" w:rsidDel="009C587B">
          <w:rPr>
            <w:b/>
          </w:rPr>
          <w:delText>.</w:delText>
        </w:r>
        <w:r w:rsidRPr="007032CF" w:rsidDel="009C587B">
          <w:rPr>
            <w:b/>
            <w:lang w:val="en-US"/>
          </w:rPr>
          <w:delText>xml</w:delText>
        </w:r>
        <w:r w:rsidRPr="007032CF" w:rsidDel="009C587B">
          <w:delText xml:space="preserve"> и нажать на кнопку </w:delText>
        </w:r>
        <w:r w:rsidRPr="007032CF" w:rsidDel="009C587B">
          <w:rPr>
            <w:i/>
            <w:sz w:val="28"/>
            <w:lang w:val="en-US"/>
          </w:rPr>
          <w:delText>Design</w:delText>
        </w:r>
        <w:r w:rsidRPr="007032CF" w:rsidDel="009C587B">
          <w:delText xml:space="preserve">, перейдя таким образом в интерактивный режим создания приложений. </w:delText>
        </w:r>
      </w:del>
    </w:p>
    <w:p w:rsidR="00A57C09" w:rsidRPr="007032CF" w:rsidDel="009C587B" w:rsidRDefault="00A57C09" w:rsidP="00A57C09">
      <w:pPr>
        <w:ind w:firstLine="708"/>
        <w:jc w:val="both"/>
        <w:rPr>
          <w:del w:id="23" w:author="Богдан Углинский" w:date="2022-10-05T19:35:00Z"/>
        </w:rPr>
      </w:pPr>
      <w:del w:id="24" w:author="Богдан Углинский" w:date="2022-10-05T19:35:00Z">
        <w:r w:rsidRPr="007032CF" w:rsidDel="009C587B">
          <w:rPr>
            <w:noProof/>
            <w:lang w:eastAsia="ru-RU"/>
          </w:rPr>
          <w:drawing>
            <wp:inline distT="0" distB="0" distL="0" distR="0" wp14:anchorId="78427158" wp14:editId="28033B99">
              <wp:extent cx="1431985" cy="36201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71137" cy="371917"/>
                      </a:xfrm>
                      <a:prstGeom prst="rect">
                        <a:avLst/>
                      </a:prstGeom>
                    </pic:spPr>
                  </pic:pic>
                </a:graphicData>
              </a:graphic>
            </wp:inline>
          </w:drawing>
        </w:r>
      </w:del>
    </w:p>
    <w:p w:rsidR="00A57C09" w:rsidRPr="007032CF" w:rsidDel="009C587B" w:rsidRDefault="00A57C09" w:rsidP="00A57C09">
      <w:pPr>
        <w:ind w:firstLine="708"/>
        <w:jc w:val="both"/>
        <w:rPr>
          <w:del w:id="25" w:author="Богдан Углинский" w:date="2022-10-05T19:35:00Z"/>
        </w:rPr>
      </w:pPr>
      <w:del w:id="26" w:author="Богдан Углинский" w:date="2022-10-05T19:35:00Z">
        <w:r w:rsidRPr="007032CF" w:rsidDel="009C587B">
          <w:delText xml:space="preserve">После этого, необходимо перенести элементы с меню быстро доступа и разместить их на экране приложения. Т.к. для создания приложения используется </w:delText>
        </w:r>
        <w:r w:rsidRPr="007032CF" w:rsidDel="009C587B">
          <w:rPr>
            <w:i/>
            <w:lang w:val="en-US"/>
          </w:rPr>
          <w:delText>ConstraintLayout</w:delText>
        </w:r>
        <w:r w:rsidRPr="007032CF" w:rsidDel="009C587B">
          <w:delText>, то необходимо задать каждом элементу привязку к другим элементам. Для этого нужно перетащить стрелку от интересующей части элемента и направить её к тому элементу, относительно которого будет определятся местоположение.  В этом приложении текстовое поле привязано к границам экрана, кнопка сверху привязана к текстовому пол, а по бокам к границам экрана.</w:delText>
        </w:r>
      </w:del>
    </w:p>
    <w:p w:rsidR="00A57C09" w:rsidRPr="007032CF" w:rsidDel="009C587B" w:rsidRDefault="00A57C09" w:rsidP="00A57C09">
      <w:pPr>
        <w:ind w:firstLine="708"/>
        <w:jc w:val="both"/>
        <w:rPr>
          <w:del w:id="27" w:author="Богдан Углинский" w:date="2022-10-05T19:35:00Z"/>
        </w:rPr>
      </w:pPr>
      <w:del w:id="28" w:author="Богдан Углинский" w:date="2022-10-05T19:35:00Z">
        <w:r w:rsidRPr="007032CF" w:rsidDel="009C587B">
          <w:rPr>
            <w:noProof/>
            <w:lang w:eastAsia="ru-RU"/>
          </w:rPr>
          <w:drawing>
            <wp:inline distT="0" distB="0" distL="0" distR="0" wp14:anchorId="1F123586" wp14:editId="189C2076">
              <wp:extent cx="3847382" cy="2647311"/>
              <wp:effectExtent l="0" t="0" r="1270" b="127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6055" cy="2653278"/>
                      </a:xfrm>
                      <a:prstGeom prst="rect">
                        <a:avLst/>
                      </a:prstGeom>
                    </pic:spPr>
                  </pic:pic>
                </a:graphicData>
              </a:graphic>
            </wp:inline>
          </w:drawing>
        </w:r>
      </w:del>
    </w:p>
    <w:p w:rsidR="00A57C09" w:rsidRPr="007032CF" w:rsidDel="009C587B" w:rsidRDefault="00A57C09" w:rsidP="00A57C09">
      <w:pPr>
        <w:ind w:firstLine="708"/>
        <w:jc w:val="both"/>
        <w:rPr>
          <w:del w:id="29" w:author="Богдан Углинский" w:date="2022-10-05T19:35:00Z"/>
        </w:rPr>
      </w:pPr>
      <w:del w:id="30" w:author="Богдан Углинский" w:date="2022-10-05T19:35:00Z">
        <w:r w:rsidRPr="007032CF" w:rsidDel="009C587B">
          <w:delText xml:space="preserve">Когда все элементы расположены необходимо присвоить </w:delText>
        </w:r>
        <w:r w:rsidRPr="007032CF" w:rsidDel="009C587B">
          <w:rPr>
            <w:lang w:val="en-US"/>
          </w:rPr>
          <w:delText>id</w:delText>
        </w:r>
        <w:r w:rsidRPr="007032CF" w:rsidDel="009C587B">
          <w:delText xml:space="preserve"> каждому элементу с которым будет происходить взаимодействие. У текстового поля </w:delText>
        </w:r>
        <w:r w:rsidRPr="007032CF" w:rsidDel="009C587B">
          <w:rPr>
            <w:lang w:val="en-US"/>
          </w:rPr>
          <w:delText>id</w:delText>
        </w:r>
        <w:r w:rsidRPr="007032CF" w:rsidDel="009C587B">
          <w:delText xml:space="preserve"> – “</w:delText>
        </w:r>
        <w:r w:rsidRPr="007032CF" w:rsidDel="009C587B">
          <w:rPr>
            <w:lang w:val="en-US"/>
          </w:rPr>
          <w:delText>text</w:delText>
        </w:r>
        <w:r w:rsidRPr="007032CF" w:rsidDel="009C587B">
          <w:delText xml:space="preserve">”. </w:delText>
        </w:r>
        <w:r w:rsidRPr="007032CF" w:rsidDel="009C587B">
          <w:tab/>
        </w:r>
      </w:del>
    </w:p>
    <w:p w:rsidR="00A57C09" w:rsidRPr="007032CF" w:rsidDel="009C587B" w:rsidRDefault="00A57C09" w:rsidP="00A57C09">
      <w:pPr>
        <w:ind w:firstLine="708"/>
        <w:jc w:val="both"/>
        <w:rPr>
          <w:del w:id="31" w:author="Богдан Углинский" w:date="2022-10-05T19:35:00Z"/>
        </w:rPr>
      </w:pPr>
      <w:del w:id="32" w:author="Богдан Углинский" w:date="2022-10-05T19:35:00Z">
        <w:r w:rsidRPr="007032CF" w:rsidDel="009C587B">
          <w:rPr>
            <w:noProof/>
            <w:lang w:eastAsia="ru-RU"/>
          </w:rPr>
          <w:drawing>
            <wp:inline distT="0" distB="0" distL="0" distR="0" wp14:anchorId="38960CFC" wp14:editId="6F7CE946">
              <wp:extent cx="3093522" cy="567925"/>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6636" cy="579512"/>
                      </a:xfrm>
                      <a:prstGeom prst="rect">
                        <a:avLst/>
                      </a:prstGeom>
                    </pic:spPr>
                  </pic:pic>
                </a:graphicData>
              </a:graphic>
            </wp:inline>
          </w:drawing>
        </w:r>
      </w:del>
    </w:p>
    <w:p w:rsidR="00A57C09" w:rsidRPr="007032CF" w:rsidDel="009C587B" w:rsidRDefault="00A57C09" w:rsidP="00A57C09">
      <w:pPr>
        <w:ind w:firstLine="708"/>
        <w:jc w:val="both"/>
        <w:rPr>
          <w:del w:id="33" w:author="Богдан Углинский" w:date="2022-10-05T19:35:00Z"/>
        </w:rPr>
      </w:pPr>
      <w:del w:id="34" w:author="Богдан Углинский" w:date="2022-10-05T19:35:00Z">
        <w:r w:rsidRPr="007032CF" w:rsidDel="009C587B">
          <w:delText xml:space="preserve">Теперь, когда все операции с пользовательским интерфейсом произведены, необходимо написать логику приложения, с использования языка программирования </w:delText>
        </w:r>
        <w:r w:rsidRPr="007032CF" w:rsidDel="009C587B">
          <w:rPr>
            <w:lang w:val="en-US"/>
          </w:rPr>
          <w:delText>Java</w:delText>
        </w:r>
        <w:r w:rsidRPr="007032CF" w:rsidDel="009C587B">
          <w:delText xml:space="preserve">. Для этого в файле </w:delText>
        </w:r>
        <w:r w:rsidRPr="007032CF" w:rsidDel="009C587B">
          <w:rPr>
            <w:b/>
            <w:lang w:val="en-US"/>
          </w:rPr>
          <w:delText>MainActivity</w:delText>
        </w:r>
        <w:r w:rsidRPr="007032CF" w:rsidDel="009C587B">
          <w:rPr>
            <w:b/>
          </w:rPr>
          <w:delText>.</w:delText>
        </w:r>
        <w:r w:rsidRPr="007032CF" w:rsidDel="009C587B">
          <w:rPr>
            <w:b/>
            <w:lang w:val="en-US"/>
          </w:rPr>
          <w:delText>java</w:delText>
        </w:r>
        <w:r w:rsidRPr="007032CF" w:rsidDel="009C587B">
          <w:delText xml:space="preserve"> создадим публичную функцию (</w:delText>
        </w:r>
        <w:r w:rsidRPr="007032CF" w:rsidDel="009C587B">
          <w:rPr>
            <w:lang w:val="en-US"/>
          </w:rPr>
          <w:delText>onButtonClicked</w:delText>
        </w:r>
        <w:r w:rsidRPr="007032CF" w:rsidDel="009C587B">
          <w:delText xml:space="preserve">), которая будем исполнятся, когда пользователь нажмёт на кнопку. </w:delText>
        </w:r>
      </w:del>
    </w:p>
    <w:p w:rsidR="00A57C09" w:rsidRPr="007032CF" w:rsidDel="009C587B" w:rsidRDefault="00A57C09" w:rsidP="00A57C09">
      <w:pPr>
        <w:ind w:firstLine="708"/>
        <w:jc w:val="both"/>
        <w:rPr>
          <w:del w:id="35" w:author="Богдан Углинский" w:date="2022-10-05T19:35:00Z"/>
        </w:rPr>
      </w:pPr>
      <w:del w:id="36" w:author="Богдан Углинский" w:date="2022-10-05T19:35:00Z">
        <w:r w:rsidRPr="007032CF" w:rsidDel="009C587B">
          <w:delText xml:space="preserve">В этой функции используем то </w:delText>
        </w:r>
        <w:r w:rsidRPr="007032CF" w:rsidDel="009C587B">
          <w:rPr>
            <w:lang w:val="en-US"/>
          </w:rPr>
          <w:delText>id</w:delText>
        </w:r>
        <w:r w:rsidRPr="007032CF" w:rsidDel="009C587B">
          <w:delText xml:space="preserve">, которое мы дали текстовому полю ранее, и записываем в него значение большее на 1, чем предыдущее. Для этого было создано приватное поле: </w:delText>
        </w:r>
        <w:r w:rsidRPr="007032CF" w:rsidDel="009C587B">
          <w:rPr>
            <w:lang w:val="en-US"/>
          </w:rPr>
          <w:delText>int</w:delText>
        </w:r>
        <w:r w:rsidRPr="007032CF" w:rsidDel="009C587B">
          <w:delText xml:space="preserve"> </w:delText>
        </w:r>
        <w:r w:rsidRPr="007032CF" w:rsidDel="009C587B">
          <w:rPr>
            <w:lang w:val="en-US"/>
          </w:rPr>
          <w:delText>counter</w:delText>
        </w:r>
        <w:r w:rsidRPr="007032CF" w:rsidDel="009C587B">
          <w:delText xml:space="preserve"> = 0.</w:delText>
        </w:r>
      </w:del>
    </w:p>
    <w:p w:rsidR="00A57C09" w:rsidRPr="007032CF" w:rsidDel="009C587B" w:rsidRDefault="00A57C09" w:rsidP="00A57C09">
      <w:pPr>
        <w:jc w:val="both"/>
        <w:rPr>
          <w:del w:id="37" w:author="Богдан Углинский" w:date="2022-10-05T19:35:00Z"/>
        </w:rPr>
      </w:pPr>
      <w:del w:id="38" w:author="Богдан Углинский" w:date="2022-10-05T19:35:00Z">
        <w:r w:rsidRPr="007032CF" w:rsidDel="009C587B">
          <w:delText>Таким образом при нажатии на кнопку значения счётчика будет увеличиваться на единицу.</w:delText>
        </w:r>
      </w:del>
    </w:p>
    <w:p w:rsidR="00A57C09" w:rsidRDefault="00A57C09" w:rsidP="00A57C09">
      <w:pPr>
        <w:pStyle w:val="1"/>
      </w:pPr>
      <w:bookmarkStart w:id="39" w:name="_Toc116060961"/>
      <w:r>
        <w:t>4. Руководство пользователя.</w:t>
      </w:r>
      <w:bookmarkEnd w:id="39"/>
    </w:p>
    <w:p w:rsidR="00203528" w:rsidRPr="00316AE2" w:rsidRDefault="00203528" w:rsidP="00622E16">
      <w:pPr>
        <w:ind w:firstLine="708"/>
        <w:jc w:val="both"/>
      </w:pPr>
      <w:r>
        <w:t>При запуске приложения пользователь увидит экран со всеми элементами сверху</w:t>
      </w:r>
      <w:r w:rsidR="00A95D58">
        <w:t>-</w:t>
      </w:r>
      <w:r>
        <w:t>вниз: поле для ввода числа, кнопка с надписью</w:t>
      </w:r>
      <w:r w:rsidR="00622E16">
        <w:t>:</w:t>
      </w:r>
      <w:r>
        <w:t xml:space="preserve"> </w:t>
      </w:r>
      <w:r w:rsidRPr="00203528">
        <w:t>“</w:t>
      </w:r>
      <w:r>
        <w:t>Нажата</w:t>
      </w:r>
      <w:r w:rsidRPr="00203528">
        <w:t>”</w:t>
      </w:r>
      <w:r>
        <w:t xml:space="preserve"> или </w:t>
      </w:r>
      <w:r w:rsidRPr="00203528">
        <w:t>“</w:t>
      </w:r>
      <w:r>
        <w:t>Отпущен</w:t>
      </w:r>
      <w:r w:rsidR="00A95D58">
        <w:t>а</w:t>
      </w:r>
      <w:r w:rsidRPr="00203528">
        <w:t>”</w:t>
      </w:r>
      <w:r>
        <w:t>, кнопка которая считает количество нажатий на неё, селектор даты, селектор времени, выпадающий список, переключатель и ползунок.</w:t>
      </w:r>
    </w:p>
    <w:p w:rsidR="00203528" w:rsidRDefault="00203528" w:rsidP="00A57C09">
      <w:r>
        <w:rPr>
          <w:noProof/>
          <w:lang w:eastAsia="ru-RU"/>
        </w:rPr>
        <w:drawing>
          <wp:inline distT="0" distB="0" distL="0" distR="0" wp14:anchorId="260E1872" wp14:editId="05CC8431">
            <wp:extent cx="1419225" cy="2937209"/>
            <wp:effectExtent l="76200" t="76200" r="123825" b="130175"/>
            <wp:docPr id="2" name="Рисунок 2" descr="https://sun9-32.userapi.com/impg/KObarOSX1PeSCI3Aw7SgZCNA0uAKFhSdlulL1Q/8gHi-cwMftE.jpg?size=738x1600&amp;quality=95&amp;sign=80506ee693a2392f7520cbf6d654097b&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n9-32.userapi.com/impg/KObarOSX1PeSCI3Aw7SgZCNA0uAKFhSdlulL1Q/8gHi-cwMftE.jpg?size=738x1600&amp;quality=95&amp;sign=80506ee693a2392f7520cbf6d654097b&amp;type=album"/>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4564"/>
                    <a:stretch/>
                  </pic:blipFill>
                  <pic:spPr bwMode="auto">
                    <a:xfrm>
                      <a:off x="0" y="0"/>
                      <a:ext cx="1489905" cy="308348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203528" w:rsidRDefault="00203528" w:rsidP="00622E16">
      <w:pPr>
        <w:ind w:firstLine="708"/>
        <w:jc w:val="both"/>
      </w:pPr>
      <w:r>
        <w:t>Для смены даты необходимо покрутить вниз или вверх, один или несколько, столбцов селектора. Для селектора времени аналогично. При нажатии на список появится выпадающее меню, где пользователь сможет выбрать один из предложенных вариантов значений.</w:t>
      </w:r>
    </w:p>
    <w:p w:rsidR="00203528" w:rsidRDefault="00203528" w:rsidP="00A57C09">
      <w:r>
        <w:rPr>
          <w:noProof/>
          <w:lang w:eastAsia="ru-RU"/>
        </w:rPr>
        <w:drawing>
          <wp:inline distT="0" distB="0" distL="0" distR="0" wp14:anchorId="11F7F6D0" wp14:editId="70C44713">
            <wp:extent cx="1548130" cy="3207940"/>
            <wp:effectExtent l="76200" t="76200" r="128270" b="126365"/>
            <wp:docPr id="4" name="Рисунок 4" descr="https://sun9-54.userapi.com/impg/fa4MOKiQkkIH_RXnTwVEprVsPg7KQ05GT0jfRA/NVJOnzGQatM.jpg?size=738x1600&amp;quality=95&amp;sign=b383127230168032af89b723229b6ca1&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un9-54.userapi.com/impg/fa4MOKiQkkIH_RXnTwVEprVsPg7KQ05GT0jfRA/NVJOnzGQatM.jpg?size=738x1600&amp;quality=95&amp;sign=b383127230168032af89b723229b6ca1&amp;type=album"/>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4423"/>
                    <a:stretch/>
                  </pic:blipFill>
                  <pic:spPr bwMode="auto">
                    <a:xfrm>
                      <a:off x="0" y="0"/>
                      <a:ext cx="1567392" cy="324785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203528" w:rsidRPr="00203528" w:rsidRDefault="00203528" w:rsidP="00A57C09">
      <w:r>
        <w:br w:type="page"/>
      </w:r>
    </w:p>
    <w:p w:rsidR="00A57C09" w:rsidRPr="00E24360" w:rsidRDefault="00A57C09" w:rsidP="00A57C09">
      <w:pPr>
        <w:pStyle w:val="1"/>
      </w:pPr>
      <w:bookmarkStart w:id="40" w:name="_Toc116060962"/>
      <w:r>
        <w:lastRenderedPageBreak/>
        <w:t>Приложение</w:t>
      </w:r>
      <w:r w:rsidRPr="00E24360">
        <w:t>.</w:t>
      </w:r>
      <w:bookmarkEnd w:id="40"/>
    </w:p>
    <w:p w:rsidR="00A57C09" w:rsidRDefault="00A57C09" w:rsidP="00A57C09">
      <w:pPr>
        <w:jc w:val="both"/>
      </w:pPr>
    </w:p>
    <w:p w:rsidR="00A57C09" w:rsidRDefault="00A57C09" w:rsidP="00A57C09">
      <w:pPr>
        <w:pStyle w:val="a4"/>
        <w:numPr>
          <w:ilvl w:val="0"/>
          <w:numId w:val="2"/>
        </w:numPr>
        <w:rPr>
          <w:lang w:val="en-US"/>
        </w:rPr>
      </w:pPr>
      <w:r w:rsidRPr="006A44A8">
        <w:rPr>
          <w:lang w:val="en-US"/>
        </w:rPr>
        <w:t>MainActivity.java:</w:t>
      </w:r>
    </w:p>
    <w:p w:rsidR="00622E16" w:rsidRPr="00622E16" w:rsidRDefault="00622E16" w:rsidP="00622E16">
      <w:pPr>
        <w:pStyle w:val="HTML"/>
        <w:shd w:val="clear" w:color="auto" w:fill="2B2B2B"/>
        <w:ind w:left="360"/>
        <w:rPr>
          <w:color w:val="A9B7C6"/>
          <w:lang w:val="en-US"/>
        </w:rPr>
      </w:pPr>
      <w:r w:rsidRPr="00622E16">
        <w:rPr>
          <w:color w:val="CC7832"/>
          <w:lang w:val="en-US"/>
        </w:rPr>
        <w:t xml:space="preserve">package </w:t>
      </w:r>
      <w:r w:rsidRPr="00622E16">
        <w:rPr>
          <w:color w:val="A9B7C6"/>
          <w:lang w:val="en-US"/>
        </w:rPr>
        <w:t>com.example.lab3</w:t>
      </w:r>
      <w:r w:rsidRPr="00622E16">
        <w:rPr>
          <w:color w:val="CC7832"/>
          <w:lang w:val="en-US"/>
        </w:rPr>
        <w:t>;</w:t>
      </w:r>
      <w:r w:rsidRPr="00622E16">
        <w:rPr>
          <w:color w:val="CC7832"/>
          <w:lang w:val="en-US"/>
        </w:rPr>
        <w:br/>
      </w:r>
      <w:r w:rsidRPr="00622E16">
        <w:rPr>
          <w:color w:val="CC7832"/>
          <w:lang w:val="en-US"/>
        </w:rPr>
        <w:br/>
        <w:t xml:space="preserve">import </w:t>
      </w:r>
      <w:proofErr w:type="spellStart"/>
      <w:r w:rsidRPr="00622E16">
        <w:rPr>
          <w:color w:val="A9B7C6"/>
          <w:lang w:val="en-US"/>
        </w:rPr>
        <w:t>android.content.Intent</w:t>
      </w:r>
      <w:proofErr w:type="spellEnd"/>
      <w:r w:rsidRPr="00622E16">
        <w:rPr>
          <w:color w:val="CC7832"/>
          <w:lang w:val="en-US"/>
        </w:rPr>
        <w:t>;</w:t>
      </w:r>
      <w:r w:rsidRPr="00622E16">
        <w:rPr>
          <w:color w:val="CC7832"/>
          <w:lang w:val="en-US"/>
        </w:rPr>
        <w:br/>
        <w:t xml:space="preserve">import </w:t>
      </w:r>
      <w:proofErr w:type="spellStart"/>
      <w:r w:rsidRPr="00622E16">
        <w:rPr>
          <w:color w:val="A9B7C6"/>
          <w:lang w:val="en-US"/>
        </w:rPr>
        <w:t>android.os.Bundle</w:t>
      </w:r>
      <w:proofErr w:type="spellEnd"/>
      <w:r w:rsidRPr="00622E16">
        <w:rPr>
          <w:color w:val="CC7832"/>
          <w:lang w:val="en-US"/>
        </w:rPr>
        <w:t>;</w:t>
      </w:r>
      <w:r w:rsidRPr="00622E16">
        <w:rPr>
          <w:color w:val="CC7832"/>
          <w:lang w:val="en-US"/>
        </w:rPr>
        <w:br/>
        <w:t xml:space="preserve">import </w:t>
      </w:r>
      <w:proofErr w:type="spellStart"/>
      <w:r w:rsidRPr="00622E16">
        <w:rPr>
          <w:color w:val="A9B7C6"/>
          <w:lang w:val="en-US"/>
        </w:rPr>
        <w:t>android.view.View</w:t>
      </w:r>
      <w:proofErr w:type="spellEnd"/>
      <w:r w:rsidRPr="00622E16">
        <w:rPr>
          <w:color w:val="CC7832"/>
          <w:lang w:val="en-US"/>
        </w:rPr>
        <w:t>;</w:t>
      </w:r>
      <w:r w:rsidRPr="00622E16">
        <w:rPr>
          <w:color w:val="CC7832"/>
          <w:lang w:val="en-US"/>
        </w:rPr>
        <w:br/>
        <w:t xml:space="preserve">import </w:t>
      </w:r>
      <w:proofErr w:type="spellStart"/>
      <w:r w:rsidRPr="00622E16">
        <w:rPr>
          <w:color w:val="A9B7C6"/>
          <w:lang w:val="en-US"/>
        </w:rPr>
        <w:t>android.widget.AdapterView</w:t>
      </w:r>
      <w:proofErr w:type="spellEnd"/>
      <w:r w:rsidRPr="00622E16">
        <w:rPr>
          <w:color w:val="CC7832"/>
          <w:lang w:val="en-US"/>
        </w:rPr>
        <w:t>;</w:t>
      </w:r>
      <w:r w:rsidRPr="00622E16">
        <w:rPr>
          <w:color w:val="CC7832"/>
          <w:lang w:val="en-US"/>
        </w:rPr>
        <w:br/>
        <w:t xml:space="preserve">import </w:t>
      </w:r>
      <w:proofErr w:type="spellStart"/>
      <w:r w:rsidRPr="00622E16">
        <w:rPr>
          <w:color w:val="A9B7C6"/>
          <w:lang w:val="en-US"/>
        </w:rPr>
        <w:t>android.widget.ArrayAdapter</w:t>
      </w:r>
      <w:proofErr w:type="spellEnd"/>
      <w:r w:rsidRPr="00622E16">
        <w:rPr>
          <w:color w:val="CC7832"/>
          <w:lang w:val="en-US"/>
        </w:rPr>
        <w:t>;</w:t>
      </w:r>
      <w:r w:rsidRPr="00622E16">
        <w:rPr>
          <w:color w:val="CC7832"/>
          <w:lang w:val="en-US"/>
        </w:rPr>
        <w:br/>
        <w:t xml:space="preserve">import </w:t>
      </w:r>
      <w:proofErr w:type="spellStart"/>
      <w:r w:rsidRPr="00622E16">
        <w:rPr>
          <w:color w:val="A9B7C6"/>
          <w:lang w:val="en-US"/>
        </w:rPr>
        <w:t>android.widget.Button</w:t>
      </w:r>
      <w:proofErr w:type="spellEnd"/>
      <w:r w:rsidRPr="00622E16">
        <w:rPr>
          <w:color w:val="CC7832"/>
          <w:lang w:val="en-US"/>
        </w:rPr>
        <w:t>;</w:t>
      </w:r>
      <w:r w:rsidRPr="00622E16">
        <w:rPr>
          <w:color w:val="CC7832"/>
          <w:lang w:val="en-US"/>
        </w:rPr>
        <w:br/>
        <w:t xml:space="preserve">import </w:t>
      </w:r>
      <w:proofErr w:type="spellStart"/>
      <w:r w:rsidRPr="00622E16">
        <w:rPr>
          <w:color w:val="A9B7C6"/>
          <w:lang w:val="en-US"/>
        </w:rPr>
        <w:t>android.widget.DatePicker</w:t>
      </w:r>
      <w:proofErr w:type="spellEnd"/>
      <w:r w:rsidRPr="00622E16">
        <w:rPr>
          <w:color w:val="CC7832"/>
          <w:lang w:val="en-US"/>
        </w:rPr>
        <w:t>;</w:t>
      </w:r>
      <w:r w:rsidRPr="00622E16">
        <w:rPr>
          <w:color w:val="CC7832"/>
          <w:lang w:val="en-US"/>
        </w:rPr>
        <w:br/>
        <w:t xml:space="preserve">import </w:t>
      </w:r>
      <w:proofErr w:type="spellStart"/>
      <w:r w:rsidRPr="00622E16">
        <w:rPr>
          <w:color w:val="A9B7C6"/>
          <w:lang w:val="en-US"/>
        </w:rPr>
        <w:t>android.widget.SeekBar</w:t>
      </w:r>
      <w:proofErr w:type="spellEnd"/>
      <w:r w:rsidRPr="00622E16">
        <w:rPr>
          <w:color w:val="CC7832"/>
          <w:lang w:val="en-US"/>
        </w:rPr>
        <w:t>;</w:t>
      </w:r>
      <w:r w:rsidRPr="00622E16">
        <w:rPr>
          <w:color w:val="CC7832"/>
          <w:lang w:val="en-US"/>
        </w:rPr>
        <w:br/>
        <w:t xml:space="preserve">import </w:t>
      </w:r>
      <w:proofErr w:type="spellStart"/>
      <w:r w:rsidRPr="00622E16">
        <w:rPr>
          <w:color w:val="A9B7C6"/>
          <w:lang w:val="en-US"/>
        </w:rPr>
        <w:t>android.widget.Spinner</w:t>
      </w:r>
      <w:proofErr w:type="spellEnd"/>
      <w:r w:rsidRPr="00622E16">
        <w:rPr>
          <w:color w:val="CC7832"/>
          <w:lang w:val="en-US"/>
        </w:rPr>
        <w:t>;</w:t>
      </w:r>
      <w:r w:rsidRPr="00622E16">
        <w:rPr>
          <w:color w:val="CC7832"/>
          <w:lang w:val="en-US"/>
        </w:rPr>
        <w:br/>
        <w:t xml:space="preserve">import </w:t>
      </w:r>
      <w:proofErr w:type="spellStart"/>
      <w:r w:rsidRPr="00622E16">
        <w:rPr>
          <w:color w:val="A9B7C6"/>
          <w:lang w:val="en-US"/>
        </w:rPr>
        <w:t>android.widget.Switch</w:t>
      </w:r>
      <w:proofErr w:type="spellEnd"/>
      <w:r w:rsidRPr="00622E16">
        <w:rPr>
          <w:color w:val="CC7832"/>
          <w:lang w:val="en-US"/>
        </w:rPr>
        <w:t>;</w:t>
      </w:r>
      <w:r w:rsidRPr="00622E16">
        <w:rPr>
          <w:color w:val="CC7832"/>
          <w:lang w:val="en-US"/>
        </w:rPr>
        <w:br/>
        <w:t xml:space="preserve">import </w:t>
      </w:r>
      <w:proofErr w:type="spellStart"/>
      <w:r w:rsidRPr="00622E16">
        <w:rPr>
          <w:color w:val="A9B7C6"/>
          <w:lang w:val="en-US"/>
        </w:rPr>
        <w:t>android.widget.TextView</w:t>
      </w:r>
      <w:proofErr w:type="spellEnd"/>
      <w:r w:rsidRPr="00622E16">
        <w:rPr>
          <w:color w:val="CC7832"/>
          <w:lang w:val="en-US"/>
        </w:rPr>
        <w:t>;</w:t>
      </w:r>
      <w:r w:rsidRPr="00622E16">
        <w:rPr>
          <w:color w:val="CC7832"/>
          <w:lang w:val="en-US"/>
        </w:rPr>
        <w:br/>
        <w:t xml:space="preserve">import </w:t>
      </w:r>
      <w:proofErr w:type="spellStart"/>
      <w:r w:rsidRPr="00622E16">
        <w:rPr>
          <w:color w:val="A9B7C6"/>
          <w:lang w:val="en-US"/>
        </w:rPr>
        <w:t>android.widget.TimePicker</w:t>
      </w:r>
      <w:proofErr w:type="spellEnd"/>
      <w:r w:rsidRPr="00622E16">
        <w:rPr>
          <w:color w:val="CC7832"/>
          <w:lang w:val="en-US"/>
        </w:rPr>
        <w:t>;</w:t>
      </w:r>
      <w:r w:rsidRPr="00622E16">
        <w:rPr>
          <w:color w:val="CC7832"/>
          <w:lang w:val="en-US"/>
        </w:rPr>
        <w:br/>
      </w:r>
      <w:r w:rsidRPr="00622E16">
        <w:rPr>
          <w:color w:val="CC7832"/>
          <w:lang w:val="en-US"/>
        </w:rPr>
        <w:br/>
        <w:t xml:space="preserve">import </w:t>
      </w:r>
      <w:proofErr w:type="spellStart"/>
      <w:r w:rsidRPr="00622E16">
        <w:rPr>
          <w:color w:val="A9B7C6"/>
          <w:lang w:val="en-US"/>
        </w:rPr>
        <w:t>androidx.appcompat.app.AppCompatActivity</w:t>
      </w:r>
      <w:proofErr w:type="spellEnd"/>
      <w:r w:rsidRPr="00622E16">
        <w:rPr>
          <w:color w:val="CC7832"/>
          <w:lang w:val="en-US"/>
        </w:rPr>
        <w:t>;</w:t>
      </w:r>
      <w:r w:rsidRPr="00622E16">
        <w:rPr>
          <w:color w:val="CC7832"/>
          <w:lang w:val="en-US"/>
        </w:rPr>
        <w:br/>
      </w:r>
      <w:r w:rsidRPr="00622E16">
        <w:rPr>
          <w:color w:val="CC7832"/>
          <w:lang w:val="en-US"/>
        </w:rPr>
        <w:br/>
        <w:t xml:space="preserve">import </w:t>
      </w:r>
      <w:proofErr w:type="spellStart"/>
      <w:r w:rsidRPr="00622E16">
        <w:rPr>
          <w:color w:val="A9B7C6"/>
          <w:lang w:val="en-US"/>
        </w:rPr>
        <w:t>java.util.Calendar</w:t>
      </w:r>
      <w:proofErr w:type="spellEnd"/>
      <w:r w:rsidRPr="00622E16">
        <w:rPr>
          <w:color w:val="CC7832"/>
          <w:lang w:val="en-US"/>
        </w:rPr>
        <w:t>;</w:t>
      </w:r>
      <w:r w:rsidRPr="00622E16">
        <w:rPr>
          <w:color w:val="CC7832"/>
          <w:lang w:val="en-US"/>
        </w:rPr>
        <w:br/>
      </w:r>
      <w:r w:rsidRPr="00622E16">
        <w:rPr>
          <w:color w:val="CC7832"/>
          <w:lang w:val="en-US"/>
        </w:rPr>
        <w:br/>
        <w:t xml:space="preserve">public class </w:t>
      </w:r>
      <w:proofErr w:type="spellStart"/>
      <w:r w:rsidRPr="00622E16">
        <w:rPr>
          <w:color w:val="A9B7C6"/>
          <w:lang w:val="en-US"/>
        </w:rPr>
        <w:t>MainActivity</w:t>
      </w:r>
      <w:proofErr w:type="spellEnd"/>
      <w:r w:rsidRPr="00622E16">
        <w:rPr>
          <w:color w:val="A9B7C6"/>
          <w:lang w:val="en-US"/>
        </w:rPr>
        <w:t xml:space="preserve"> </w:t>
      </w:r>
      <w:r w:rsidRPr="00622E16">
        <w:rPr>
          <w:color w:val="CC7832"/>
          <w:lang w:val="en-US"/>
        </w:rPr>
        <w:t xml:space="preserve">extends </w:t>
      </w:r>
      <w:proofErr w:type="spellStart"/>
      <w:r w:rsidRPr="00622E16">
        <w:rPr>
          <w:color w:val="A9B7C6"/>
          <w:lang w:val="en-US"/>
        </w:rPr>
        <w:t>AppCompatActivity</w:t>
      </w:r>
      <w:proofErr w:type="spellEnd"/>
      <w:r w:rsidRPr="00622E16">
        <w:rPr>
          <w:color w:val="A9B7C6"/>
          <w:lang w:val="en-US"/>
        </w:rPr>
        <w:t xml:space="preserve"> {</w:t>
      </w:r>
      <w:r w:rsidRPr="00622E16">
        <w:rPr>
          <w:color w:val="A9B7C6"/>
          <w:lang w:val="en-US"/>
        </w:rPr>
        <w:br/>
        <w:t xml:space="preserve">    </w:t>
      </w:r>
      <w:proofErr w:type="spellStart"/>
      <w:r w:rsidRPr="00622E16">
        <w:rPr>
          <w:color w:val="CC7832"/>
          <w:lang w:val="en-US"/>
        </w:rPr>
        <w:t>boolean</w:t>
      </w:r>
      <w:proofErr w:type="spellEnd"/>
      <w:r w:rsidRPr="00622E16">
        <w:rPr>
          <w:color w:val="CC7832"/>
          <w:lang w:val="en-US"/>
        </w:rPr>
        <w:t xml:space="preserve"> </w:t>
      </w:r>
      <w:proofErr w:type="spellStart"/>
      <w:r w:rsidRPr="00622E16">
        <w:rPr>
          <w:color w:val="9876AA"/>
          <w:lang w:val="en-US"/>
        </w:rPr>
        <w:t>buttonPressed</w:t>
      </w:r>
      <w:proofErr w:type="spellEnd"/>
      <w:r w:rsidRPr="00622E16">
        <w:rPr>
          <w:color w:val="9876AA"/>
          <w:lang w:val="en-US"/>
        </w:rPr>
        <w:t xml:space="preserve"> </w:t>
      </w:r>
      <w:r w:rsidRPr="00622E16">
        <w:rPr>
          <w:color w:val="A9B7C6"/>
          <w:lang w:val="en-US"/>
        </w:rPr>
        <w:t xml:space="preserve">= </w:t>
      </w:r>
      <w:r w:rsidRPr="00622E16">
        <w:rPr>
          <w:color w:val="CC7832"/>
          <w:lang w:val="en-US"/>
        </w:rPr>
        <w:t>false;</w:t>
      </w:r>
      <w:r w:rsidRPr="00622E16">
        <w:rPr>
          <w:color w:val="CC7832"/>
          <w:lang w:val="en-US"/>
        </w:rPr>
        <w:br/>
        <w:t xml:space="preserve">    </w:t>
      </w:r>
      <w:proofErr w:type="spellStart"/>
      <w:r w:rsidRPr="00622E16">
        <w:rPr>
          <w:color w:val="CC7832"/>
          <w:lang w:val="en-US"/>
        </w:rPr>
        <w:t>boolean</w:t>
      </w:r>
      <w:proofErr w:type="spellEnd"/>
      <w:r w:rsidRPr="00622E16">
        <w:rPr>
          <w:color w:val="CC7832"/>
          <w:lang w:val="en-US"/>
        </w:rPr>
        <w:t xml:space="preserve"> </w:t>
      </w:r>
      <w:proofErr w:type="spellStart"/>
      <w:r w:rsidRPr="00622E16">
        <w:rPr>
          <w:color w:val="9876AA"/>
          <w:lang w:val="en-US"/>
        </w:rPr>
        <w:t>switcherOn</w:t>
      </w:r>
      <w:proofErr w:type="spellEnd"/>
      <w:r w:rsidRPr="00622E16">
        <w:rPr>
          <w:color w:val="9876AA"/>
          <w:lang w:val="en-US"/>
        </w:rPr>
        <w:t xml:space="preserve"> </w:t>
      </w:r>
      <w:r w:rsidRPr="00622E16">
        <w:rPr>
          <w:color w:val="A9B7C6"/>
          <w:lang w:val="en-US"/>
        </w:rPr>
        <w:t xml:space="preserve">= </w:t>
      </w:r>
      <w:r w:rsidRPr="00622E16">
        <w:rPr>
          <w:color w:val="CC7832"/>
          <w:lang w:val="en-US"/>
        </w:rPr>
        <w:t>false;</w:t>
      </w:r>
      <w:r w:rsidRPr="00622E16">
        <w:rPr>
          <w:color w:val="CC7832"/>
          <w:lang w:val="en-US"/>
        </w:rPr>
        <w:br/>
        <w:t xml:space="preserve">    </w:t>
      </w:r>
      <w:proofErr w:type="spellStart"/>
      <w:r w:rsidRPr="00622E16">
        <w:rPr>
          <w:color w:val="CC7832"/>
          <w:lang w:val="en-US"/>
        </w:rPr>
        <w:t>int</w:t>
      </w:r>
      <w:proofErr w:type="spellEnd"/>
      <w:r w:rsidRPr="00622E16">
        <w:rPr>
          <w:color w:val="CC7832"/>
          <w:lang w:val="en-US"/>
        </w:rPr>
        <w:t xml:space="preserve"> </w:t>
      </w:r>
      <w:r w:rsidRPr="00622E16">
        <w:rPr>
          <w:color w:val="9876AA"/>
          <w:lang w:val="en-US"/>
        </w:rPr>
        <w:t xml:space="preserve">counter </w:t>
      </w:r>
      <w:r w:rsidRPr="00622E16">
        <w:rPr>
          <w:color w:val="A9B7C6"/>
          <w:lang w:val="en-US"/>
        </w:rPr>
        <w:t xml:space="preserve">= </w:t>
      </w:r>
      <w:r w:rsidRPr="00622E16">
        <w:rPr>
          <w:color w:val="6897BB"/>
          <w:lang w:val="en-US"/>
        </w:rPr>
        <w:t>0</w:t>
      </w:r>
      <w:r w:rsidRPr="00622E16">
        <w:rPr>
          <w:color w:val="CC7832"/>
          <w:lang w:val="en-US"/>
        </w:rPr>
        <w:t>;</w:t>
      </w:r>
      <w:r w:rsidRPr="00622E16">
        <w:rPr>
          <w:color w:val="CC7832"/>
          <w:lang w:val="en-US"/>
        </w:rPr>
        <w:br/>
      </w:r>
      <w:r w:rsidRPr="00622E16">
        <w:rPr>
          <w:color w:val="CC7832"/>
          <w:lang w:val="en-US"/>
        </w:rPr>
        <w:br/>
        <w:t xml:space="preserve">    private </w:t>
      </w:r>
      <w:proofErr w:type="spellStart"/>
      <w:r w:rsidRPr="00622E16">
        <w:rPr>
          <w:color w:val="A9B7C6"/>
          <w:lang w:val="en-US"/>
        </w:rPr>
        <w:t>DatePicker</w:t>
      </w:r>
      <w:proofErr w:type="spellEnd"/>
      <w:r w:rsidRPr="00622E16">
        <w:rPr>
          <w:color w:val="A9B7C6"/>
          <w:lang w:val="en-US"/>
        </w:rPr>
        <w:t xml:space="preserve"> </w:t>
      </w:r>
      <w:proofErr w:type="spellStart"/>
      <w:r w:rsidRPr="00622E16">
        <w:rPr>
          <w:color w:val="9876AA"/>
          <w:lang w:val="en-US"/>
        </w:rPr>
        <w:t>mDatePicker</w:t>
      </w:r>
      <w:proofErr w:type="spellEnd"/>
      <w:r w:rsidRPr="00622E16">
        <w:rPr>
          <w:color w:val="CC7832"/>
          <w:lang w:val="en-US"/>
        </w:rPr>
        <w:t>;</w:t>
      </w:r>
      <w:r w:rsidRPr="00622E16">
        <w:rPr>
          <w:color w:val="CC7832"/>
          <w:lang w:val="en-US"/>
        </w:rPr>
        <w:br/>
        <w:t xml:space="preserve">    private </w:t>
      </w:r>
      <w:proofErr w:type="spellStart"/>
      <w:r w:rsidRPr="00622E16">
        <w:rPr>
          <w:color w:val="A9B7C6"/>
          <w:lang w:val="en-US"/>
        </w:rPr>
        <w:t>TextView</w:t>
      </w:r>
      <w:proofErr w:type="spellEnd"/>
      <w:r w:rsidRPr="00622E16">
        <w:rPr>
          <w:color w:val="A9B7C6"/>
          <w:lang w:val="en-US"/>
        </w:rPr>
        <w:t xml:space="preserve"> </w:t>
      </w:r>
      <w:proofErr w:type="spellStart"/>
      <w:r w:rsidRPr="00622E16">
        <w:rPr>
          <w:color w:val="9876AA"/>
          <w:lang w:val="en-US"/>
        </w:rPr>
        <w:t>mInfoDateTextView</w:t>
      </w:r>
      <w:proofErr w:type="spellEnd"/>
      <w:r w:rsidRPr="00622E16">
        <w:rPr>
          <w:color w:val="CC7832"/>
          <w:lang w:val="en-US"/>
        </w:rPr>
        <w:t>;</w:t>
      </w:r>
      <w:r w:rsidRPr="00622E16">
        <w:rPr>
          <w:color w:val="CC7832"/>
          <w:lang w:val="en-US"/>
        </w:rPr>
        <w:br/>
      </w:r>
      <w:r w:rsidRPr="00622E16">
        <w:rPr>
          <w:color w:val="CC7832"/>
          <w:lang w:val="en-US"/>
        </w:rPr>
        <w:br/>
      </w:r>
      <w:r w:rsidRPr="00622E16">
        <w:rPr>
          <w:color w:val="CC7832"/>
          <w:lang w:val="en-US"/>
        </w:rPr>
        <w:br/>
        <w:t xml:space="preserve">    private </w:t>
      </w:r>
      <w:proofErr w:type="spellStart"/>
      <w:r w:rsidRPr="00622E16">
        <w:rPr>
          <w:color w:val="A9B7C6"/>
          <w:lang w:val="en-US"/>
        </w:rPr>
        <w:t>TimePicker</w:t>
      </w:r>
      <w:proofErr w:type="spellEnd"/>
      <w:r w:rsidRPr="00622E16">
        <w:rPr>
          <w:color w:val="A9B7C6"/>
          <w:lang w:val="en-US"/>
        </w:rPr>
        <w:t xml:space="preserve"> </w:t>
      </w:r>
      <w:proofErr w:type="spellStart"/>
      <w:r w:rsidRPr="00622E16">
        <w:rPr>
          <w:color w:val="9876AA"/>
          <w:lang w:val="en-US"/>
        </w:rPr>
        <w:t>mTimePicker</w:t>
      </w:r>
      <w:proofErr w:type="spellEnd"/>
      <w:r w:rsidRPr="00622E16">
        <w:rPr>
          <w:color w:val="CC7832"/>
          <w:lang w:val="en-US"/>
        </w:rPr>
        <w:t>;</w:t>
      </w:r>
      <w:r w:rsidRPr="00622E16">
        <w:rPr>
          <w:color w:val="CC7832"/>
          <w:lang w:val="en-US"/>
        </w:rPr>
        <w:br/>
        <w:t xml:space="preserve">    private </w:t>
      </w:r>
      <w:proofErr w:type="spellStart"/>
      <w:r w:rsidRPr="00622E16">
        <w:rPr>
          <w:color w:val="A9B7C6"/>
          <w:lang w:val="en-US"/>
        </w:rPr>
        <w:t>TextView</w:t>
      </w:r>
      <w:proofErr w:type="spellEnd"/>
      <w:r w:rsidRPr="00622E16">
        <w:rPr>
          <w:color w:val="A9B7C6"/>
          <w:lang w:val="en-US"/>
        </w:rPr>
        <w:t xml:space="preserve"> </w:t>
      </w:r>
      <w:proofErr w:type="spellStart"/>
      <w:r w:rsidRPr="00622E16">
        <w:rPr>
          <w:color w:val="9876AA"/>
          <w:lang w:val="en-US"/>
        </w:rPr>
        <w:t>mInfoTimeTextView</w:t>
      </w:r>
      <w:proofErr w:type="spellEnd"/>
      <w:r w:rsidRPr="00622E16">
        <w:rPr>
          <w:color w:val="CC7832"/>
          <w:lang w:val="en-US"/>
        </w:rPr>
        <w:t>;</w:t>
      </w:r>
      <w:r w:rsidRPr="00622E16">
        <w:rPr>
          <w:color w:val="CC7832"/>
          <w:lang w:val="en-US"/>
        </w:rPr>
        <w:br/>
      </w:r>
      <w:r w:rsidRPr="00622E16">
        <w:rPr>
          <w:color w:val="CC7832"/>
          <w:lang w:val="en-US"/>
        </w:rPr>
        <w:br/>
        <w:t xml:space="preserve">    private </w:t>
      </w:r>
      <w:r w:rsidRPr="00622E16">
        <w:rPr>
          <w:color w:val="A9B7C6"/>
          <w:lang w:val="en-US"/>
        </w:rPr>
        <w:t xml:space="preserve">Spinner </w:t>
      </w:r>
      <w:proofErr w:type="spellStart"/>
      <w:r w:rsidRPr="00622E16">
        <w:rPr>
          <w:color w:val="9876AA"/>
          <w:lang w:val="en-US"/>
        </w:rPr>
        <w:t>spinner</w:t>
      </w:r>
      <w:proofErr w:type="spellEnd"/>
      <w:r w:rsidRPr="00622E16">
        <w:rPr>
          <w:color w:val="CC7832"/>
          <w:lang w:val="en-US"/>
        </w:rPr>
        <w:t>;</w:t>
      </w:r>
      <w:r w:rsidRPr="00622E16">
        <w:rPr>
          <w:color w:val="CC7832"/>
          <w:lang w:val="en-US"/>
        </w:rPr>
        <w:br/>
        <w:t xml:space="preserve">    private </w:t>
      </w:r>
      <w:proofErr w:type="spellStart"/>
      <w:r w:rsidRPr="00622E16">
        <w:rPr>
          <w:color w:val="A9B7C6"/>
          <w:lang w:val="en-US"/>
        </w:rPr>
        <w:t>TextView</w:t>
      </w:r>
      <w:proofErr w:type="spellEnd"/>
      <w:r w:rsidRPr="00622E16">
        <w:rPr>
          <w:color w:val="A9B7C6"/>
          <w:lang w:val="en-US"/>
        </w:rPr>
        <w:t xml:space="preserve"> </w:t>
      </w:r>
      <w:proofErr w:type="spellStart"/>
      <w:r w:rsidRPr="00622E16">
        <w:rPr>
          <w:color w:val="9876AA"/>
          <w:lang w:val="en-US"/>
        </w:rPr>
        <w:t>mInfoSpinnerTextView</w:t>
      </w:r>
      <w:proofErr w:type="spellEnd"/>
      <w:r w:rsidRPr="00622E16">
        <w:rPr>
          <w:color w:val="CC7832"/>
          <w:lang w:val="en-US"/>
        </w:rPr>
        <w:t>;</w:t>
      </w:r>
      <w:r w:rsidRPr="00622E16">
        <w:rPr>
          <w:color w:val="CC7832"/>
          <w:lang w:val="en-US"/>
        </w:rPr>
        <w:br/>
      </w:r>
      <w:r w:rsidRPr="00622E16">
        <w:rPr>
          <w:color w:val="CC7832"/>
          <w:lang w:val="en-US"/>
        </w:rPr>
        <w:br/>
        <w:t xml:space="preserve">    private </w:t>
      </w:r>
      <w:proofErr w:type="spellStart"/>
      <w:r w:rsidRPr="00622E16">
        <w:rPr>
          <w:color w:val="A9B7C6"/>
          <w:lang w:val="en-US"/>
        </w:rPr>
        <w:t>SeekBar</w:t>
      </w:r>
      <w:proofErr w:type="spellEnd"/>
      <w:r w:rsidRPr="00622E16">
        <w:rPr>
          <w:color w:val="A9B7C6"/>
          <w:lang w:val="en-US"/>
        </w:rPr>
        <w:t xml:space="preserve"> </w:t>
      </w:r>
      <w:proofErr w:type="spellStart"/>
      <w:r w:rsidRPr="00622E16">
        <w:rPr>
          <w:color w:val="9876AA"/>
          <w:lang w:val="en-US"/>
        </w:rPr>
        <w:t>seekBar</w:t>
      </w:r>
      <w:proofErr w:type="spellEnd"/>
      <w:r w:rsidRPr="00622E16">
        <w:rPr>
          <w:color w:val="CC7832"/>
          <w:lang w:val="en-US"/>
        </w:rPr>
        <w:t>;</w:t>
      </w:r>
      <w:r w:rsidRPr="00622E16">
        <w:rPr>
          <w:color w:val="CC7832"/>
          <w:lang w:val="en-US"/>
        </w:rPr>
        <w:br/>
        <w:t xml:space="preserve">    private </w:t>
      </w:r>
      <w:proofErr w:type="spellStart"/>
      <w:r w:rsidRPr="00622E16">
        <w:rPr>
          <w:color w:val="A9B7C6"/>
          <w:lang w:val="en-US"/>
        </w:rPr>
        <w:t>TextView</w:t>
      </w:r>
      <w:proofErr w:type="spellEnd"/>
      <w:r w:rsidRPr="00622E16">
        <w:rPr>
          <w:color w:val="A9B7C6"/>
          <w:lang w:val="en-US"/>
        </w:rPr>
        <w:t xml:space="preserve"> </w:t>
      </w:r>
      <w:proofErr w:type="spellStart"/>
      <w:r w:rsidRPr="00622E16">
        <w:rPr>
          <w:color w:val="9876AA"/>
          <w:lang w:val="en-US"/>
        </w:rPr>
        <w:t>mInfoSeekbarTextView</w:t>
      </w:r>
      <w:proofErr w:type="spellEnd"/>
      <w:r w:rsidRPr="00622E16">
        <w:rPr>
          <w:color w:val="CC7832"/>
          <w:lang w:val="en-US"/>
        </w:rPr>
        <w:t>;</w:t>
      </w:r>
      <w:r w:rsidRPr="00622E16">
        <w:rPr>
          <w:color w:val="CC7832"/>
          <w:lang w:val="en-US"/>
        </w:rPr>
        <w:br/>
        <w:t xml:space="preserve">    private </w:t>
      </w:r>
      <w:proofErr w:type="spellStart"/>
      <w:r w:rsidRPr="00622E16">
        <w:rPr>
          <w:color w:val="A9B7C6"/>
          <w:lang w:val="en-US"/>
        </w:rPr>
        <w:t>SeekBar.OnSeekBarChangeListener</w:t>
      </w:r>
      <w:proofErr w:type="spellEnd"/>
      <w:r w:rsidRPr="00622E16">
        <w:rPr>
          <w:color w:val="A9B7C6"/>
          <w:lang w:val="en-US"/>
        </w:rPr>
        <w:t xml:space="preserve"> </w:t>
      </w:r>
      <w:proofErr w:type="spellStart"/>
      <w:r w:rsidRPr="00622E16">
        <w:rPr>
          <w:color w:val="9876AA"/>
          <w:lang w:val="en-US"/>
        </w:rPr>
        <w:t>seekBarChangeListener</w:t>
      </w:r>
      <w:proofErr w:type="spellEnd"/>
      <w:r w:rsidRPr="00622E16">
        <w:rPr>
          <w:color w:val="9876AA"/>
          <w:lang w:val="en-US"/>
        </w:rPr>
        <w:t xml:space="preserve"> </w:t>
      </w:r>
      <w:r w:rsidRPr="00622E16">
        <w:rPr>
          <w:color w:val="A9B7C6"/>
          <w:lang w:val="en-US"/>
        </w:rPr>
        <w:t xml:space="preserve">= </w:t>
      </w:r>
      <w:r w:rsidRPr="00622E16">
        <w:rPr>
          <w:color w:val="CC7832"/>
          <w:lang w:val="en-US"/>
        </w:rPr>
        <w:t xml:space="preserve">new </w:t>
      </w:r>
      <w:proofErr w:type="spellStart"/>
      <w:r w:rsidRPr="00622E16">
        <w:rPr>
          <w:color w:val="A9B7C6"/>
          <w:lang w:val="en-US"/>
        </w:rPr>
        <w:t>SeekBar.OnSeekBarChangeListener</w:t>
      </w:r>
      <w:proofErr w:type="spellEnd"/>
      <w:r w:rsidRPr="00622E16">
        <w:rPr>
          <w:color w:val="A9B7C6"/>
          <w:lang w:val="en-US"/>
        </w:rPr>
        <w:t>() {</w:t>
      </w:r>
      <w:r w:rsidRPr="00622E16">
        <w:rPr>
          <w:color w:val="A9B7C6"/>
          <w:lang w:val="en-US"/>
        </w:rPr>
        <w:br/>
        <w:t xml:space="preserve">        </w:t>
      </w:r>
      <w:r w:rsidRPr="00622E16">
        <w:rPr>
          <w:color w:val="BBB529"/>
          <w:lang w:val="en-US"/>
        </w:rPr>
        <w:t>@Override</w:t>
      </w:r>
      <w:r w:rsidRPr="00622E16">
        <w:rPr>
          <w:color w:val="BBB529"/>
          <w:lang w:val="en-US"/>
        </w:rPr>
        <w:br/>
        <w:t xml:space="preserve">        </w:t>
      </w:r>
      <w:r w:rsidRPr="00622E16">
        <w:rPr>
          <w:color w:val="CC7832"/>
          <w:lang w:val="en-US"/>
        </w:rPr>
        <w:t xml:space="preserve">public void </w:t>
      </w:r>
      <w:proofErr w:type="spellStart"/>
      <w:r w:rsidRPr="00622E16">
        <w:rPr>
          <w:color w:val="FFC66D"/>
          <w:lang w:val="en-US"/>
        </w:rPr>
        <w:t>onProgressChanged</w:t>
      </w:r>
      <w:proofErr w:type="spellEnd"/>
      <w:r w:rsidRPr="00622E16">
        <w:rPr>
          <w:color w:val="A9B7C6"/>
          <w:lang w:val="en-US"/>
        </w:rPr>
        <w:t>(</w:t>
      </w:r>
      <w:proofErr w:type="spellStart"/>
      <w:r w:rsidRPr="00622E16">
        <w:rPr>
          <w:color w:val="A9B7C6"/>
          <w:lang w:val="en-US"/>
        </w:rPr>
        <w:t>SeekBar</w:t>
      </w:r>
      <w:proofErr w:type="spellEnd"/>
      <w:r w:rsidRPr="00622E16">
        <w:rPr>
          <w:color w:val="A9B7C6"/>
          <w:lang w:val="en-US"/>
        </w:rPr>
        <w:t xml:space="preserve"> </w:t>
      </w:r>
      <w:proofErr w:type="spellStart"/>
      <w:r w:rsidRPr="00622E16">
        <w:rPr>
          <w:color w:val="A9B7C6"/>
          <w:lang w:val="en-US"/>
        </w:rPr>
        <w:t>seekBar</w:t>
      </w:r>
      <w:proofErr w:type="spellEnd"/>
      <w:r w:rsidRPr="00622E16">
        <w:rPr>
          <w:color w:val="CC7832"/>
          <w:lang w:val="en-US"/>
        </w:rPr>
        <w:t xml:space="preserve">, </w:t>
      </w:r>
      <w:proofErr w:type="spellStart"/>
      <w:r w:rsidRPr="00622E16">
        <w:rPr>
          <w:color w:val="CC7832"/>
          <w:lang w:val="en-US"/>
        </w:rPr>
        <w:t>int</w:t>
      </w:r>
      <w:proofErr w:type="spellEnd"/>
      <w:r w:rsidRPr="00622E16">
        <w:rPr>
          <w:color w:val="CC7832"/>
          <w:lang w:val="en-US"/>
        </w:rPr>
        <w:t xml:space="preserve"> </w:t>
      </w:r>
      <w:r w:rsidRPr="00622E16">
        <w:rPr>
          <w:color w:val="A9B7C6"/>
          <w:lang w:val="en-US"/>
        </w:rPr>
        <w:t>progress</w:t>
      </w:r>
      <w:r w:rsidRPr="00622E16">
        <w:rPr>
          <w:color w:val="CC7832"/>
          <w:lang w:val="en-US"/>
        </w:rPr>
        <w:t xml:space="preserve">, </w:t>
      </w:r>
      <w:proofErr w:type="spellStart"/>
      <w:r w:rsidRPr="00622E16">
        <w:rPr>
          <w:color w:val="CC7832"/>
          <w:lang w:val="en-US"/>
        </w:rPr>
        <w:t>boolean</w:t>
      </w:r>
      <w:proofErr w:type="spellEnd"/>
      <w:r w:rsidRPr="00622E16">
        <w:rPr>
          <w:color w:val="CC7832"/>
          <w:lang w:val="en-US"/>
        </w:rPr>
        <w:t xml:space="preserve"> </w:t>
      </w:r>
      <w:proofErr w:type="spellStart"/>
      <w:r w:rsidRPr="00622E16">
        <w:rPr>
          <w:color w:val="A9B7C6"/>
          <w:lang w:val="en-US"/>
        </w:rPr>
        <w:t>fromUser</w:t>
      </w:r>
      <w:proofErr w:type="spellEnd"/>
      <w:r w:rsidRPr="00622E16">
        <w:rPr>
          <w:color w:val="A9B7C6"/>
          <w:lang w:val="en-US"/>
        </w:rPr>
        <w:t>) {</w:t>
      </w:r>
      <w:r w:rsidRPr="00622E16">
        <w:rPr>
          <w:color w:val="A9B7C6"/>
          <w:lang w:val="en-US"/>
        </w:rPr>
        <w:br/>
      </w:r>
      <w:r w:rsidRPr="00622E16">
        <w:rPr>
          <w:color w:val="A9B7C6"/>
          <w:lang w:val="en-US"/>
        </w:rPr>
        <w:br/>
        <w:t xml:space="preserve">            </w:t>
      </w:r>
      <w:proofErr w:type="spellStart"/>
      <w:r w:rsidRPr="00622E16">
        <w:rPr>
          <w:color w:val="9876AA"/>
          <w:lang w:val="en-US"/>
        </w:rPr>
        <w:t>mInfoSeekbarTextView</w:t>
      </w:r>
      <w:r w:rsidRPr="00622E16">
        <w:rPr>
          <w:color w:val="A9B7C6"/>
          <w:lang w:val="en-US"/>
        </w:rPr>
        <w:t>.setText</w:t>
      </w:r>
      <w:proofErr w:type="spellEnd"/>
      <w:r w:rsidRPr="00622E16">
        <w:rPr>
          <w:color w:val="A9B7C6"/>
          <w:lang w:val="en-US"/>
        </w:rPr>
        <w:t>(</w:t>
      </w:r>
      <w:proofErr w:type="spellStart"/>
      <w:r w:rsidRPr="00622E16">
        <w:rPr>
          <w:color w:val="A9B7C6"/>
          <w:lang w:val="en-US"/>
        </w:rPr>
        <w:t>String.</w:t>
      </w:r>
      <w:r w:rsidRPr="00622E16">
        <w:rPr>
          <w:i/>
          <w:iCs/>
          <w:color w:val="A9B7C6"/>
          <w:lang w:val="en-US"/>
        </w:rPr>
        <w:t>valueOf</w:t>
      </w:r>
      <w:proofErr w:type="spellEnd"/>
      <w:r w:rsidRPr="00622E16">
        <w:rPr>
          <w:color w:val="A9B7C6"/>
          <w:lang w:val="en-US"/>
        </w:rPr>
        <w:t>(progress))</w:t>
      </w:r>
      <w:r w:rsidRPr="00622E16">
        <w:rPr>
          <w:color w:val="CC7832"/>
          <w:lang w:val="en-US"/>
        </w:rPr>
        <w:t>;</w:t>
      </w:r>
      <w:r w:rsidRPr="00622E16">
        <w:rPr>
          <w:color w:val="CC7832"/>
          <w:lang w:val="en-US"/>
        </w:rPr>
        <w:br/>
        <w:t xml:space="preserve">        </w:t>
      </w:r>
      <w:r w:rsidRPr="00622E16">
        <w:rPr>
          <w:color w:val="A9B7C6"/>
          <w:lang w:val="en-US"/>
        </w:rPr>
        <w:t>}</w:t>
      </w:r>
      <w:r w:rsidRPr="00622E16">
        <w:rPr>
          <w:color w:val="A9B7C6"/>
          <w:lang w:val="en-US"/>
        </w:rPr>
        <w:br/>
      </w:r>
      <w:r w:rsidRPr="00622E16">
        <w:rPr>
          <w:color w:val="A9B7C6"/>
          <w:lang w:val="en-US"/>
        </w:rPr>
        <w:br/>
        <w:t xml:space="preserve">        </w:t>
      </w:r>
      <w:r w:rsidRPr="00622E16">
        <w:rPr>
          <w:color w:val="BBB529"/>
          <w:lang w:val="en-US"/>
        </w:rPr>
        <w:t>@Override</w:t>
      </w:r>
      <w:r w:rsidRPr="00622E16">
        <w:rPr>
          <w:color w:val="BBB529"/>
          <w:lang w:val="en-US"/>
        </w:rPr>
        <w:br/>
        <w:t xml:space="preserve">        </w:t>
      </w:r>
      <w:r w:rsidRPr="00622E16">
        <w:rPr>
          <w:color w:val="CC7832"/>
          <w:lang w:val="en-US"/>
        </w:rPr>
        <w:t xml:space="preserve">public void </w:t>
      </w:r>
      <w:proofErr w:type="spellStart"/>
      <w:r w:rsidRPr="00622E16">
        <w:rPr>
          <w:color w:val="FFC66D"/>
          <w:lang w:val="en-US"/>
        </w:rPr>
        <w:t>onStartTrackingTouch</w:t>
      </w:r>
      <w:proofErr w:type="spellEnd"/>
      <w:r w:rsidRPr="00622E16">
        <w:rPr>
          <w:color w:val="A9B7C6"/>
          <w:lang w:val="en-US"/>
        </w:rPr>
        <w:t>(</w:t>
      </w:r>
      <w:proofErr w:type="spellStart"/>
      <w:r w:rsidRPr="00622E16">
        <w:rPr>
          <w:color w:val="A9B7C6"/>
          <w:lang w:val="en-US"/>
        </w:rPr>
        <w:t>SeekBar</w:t>
      </w:r>
      <w:proofErr w:type="spellEnd"/>
      <w:r w:rsidRPr="00622E16">
        <w:rPr>
          <w:color w:val="A9B7C6"/>
          <w:lang w:val="en-US"/>
        </w:rPr>
        <w:t xml:space="preserve"> </w:t>
      </w:r>
      <w:proofErr w:type="spellStart"/>
      <w:r w:rsidRPr="00622E16">
        <w:rPr>
          <w:color w:val="A9B7C6"/>
          <w:lang w:val="en-US"/>
        </w:rPr>
        <w:t>seekBar</w:t>
      </w:r>
      <w:proofErr w:type="spellEnd"/>
      <w:r w:rsidRPr="00622E16">
        <w:rPr>
          <w:color w:val="A9B7C6"/>
          <w:lang w:val="en-US"/>
        </w:rPr>
        <w:t>) {</w:t>
      </w:r>
      <w:r w:rsidRPr="00622E16">
        <w:rPr>
          <w:color w:val="A9B7C6"/>
          <w:lang w:val="en-US"/>
        </w:rPr>
        <w:br/>
      </w:r>
      <w:r w:rsidRPr="00622E16">
        <w:rPr>
          <w:color w:val="A9B7C6"/>
          <w:lang w:val="en-US"/>
        </w:rPr>
        <w:br/>
        <w:t xml:space="preserve">        }</w:t>
      </w:r>
      <w:r w:rsidRPr="00622E16">
        <w:rPr>
          <w:color w:val="A9B7C6"/>
          <w:lang w:val="en-US"/>
        </w:rPr>
        <w:br/>
      </w:r>
      <w:r w:rsidRPr="00622E16">
        <w:rPr>
          <w:color w:val="A9B7C6"/>
          <w:lang w:val="en-US"/>
        </w:rPr>
        <w:br/>
        <w:t xml:space="preserve">        </w:t>
      </w:r>
      <w:r w:rsidRPr="00622E16">
        <w:rPr>
          <w:color w:val="BBB529"/>
          <w:lang w:val="en-US"/>
        </w:rPr>
        <w:t>@Override</w:t>
      </w:r>
      <w:r w:rsidRPr="00622E16">
        <w:rPr>
          <w:color w:val="BBB529"/>
          <w:lang w:val="en-US"/>
        </w:rPr>
        <w:br/>
        <w:t xml:space="preserve">        </w:t>
      </w:r>
      <w:r w:rsidRPr="00622E16">
        <w:rPr>
          <w:color w:val="CC7832"/>
          <w:lang w:val="en-US"/>
        </w:rPr>
        <w:t xml:space="preserve">public void </w:t>
      </w:r>
      <w:proofErr w:type="spellStart"/>
      <w:r w:rsidRPr="00622E16">
        <w:rPr>
          <w:color w:val="FFC66D"/>
          <w:lang w:val="en-US"/>
        </w:rPr>
        <w:t>onStopTrackingTouch</w:t>
      </w:r>
      <w:proofErr w:type="spellEnd"/>
      <w:r w:rsidRPr="00622E16">
        <w:rPr>
          <w:color w:val="A9B7C6"/>
          <w:lang w:val="en-US"/>
        </w:rPr>
        <w:t>(</w:t>
      </w:r>
      <w:proofErr w:type="spellStart"/>
      <w:r w:rsidRPr="00622E16">
        <w:rPr>
          <w:color w:val="A9B7C6"/>
          <w:lang w:val="en-US"/>
        </w:rPr>
        <w:t>SeekBar</w:t>
      </w:r>
      <w:proofErr w:type="spellEnd"/>
      <w:r w:rsidRPr="00622E16">
        <w:rPr>
          <w:color w:val="A9B7C6"/>
          <w:lang w:val="en-US"/>
        </w:rPr>
        <w:t xml:space="preserve"> </w:t>
      </w:r>
      <w:proofErr w:type="spellStart"/>
      <w:r w:rsidRPr="00622E16">
        <w:rPr>
          <w:color w:val="A9B7C6"/>
          <w:lang w:val="en-US"/>
        </w:rPr>
        <w:t>seekBar</w:t>
      </w:r>
      <w:proofErr w:type="spellEnd"/>
      <w:r w:rsidRPr="00622E16">
        <w:rPr>
          <w:color w:val="A9B7C6"/>
          <w:lang w:val="en-US"/>
        </w:rPr>
        <w:t>) {</w:t>
      </w:r>
      <w:r w:rsidRPr="00622E16">
        <w:rPr>
          <w:color w:val="A9B7C6"/>
          <w:lang w:val="en-US"/>
        </w:rPr>
        <w:br/>
      </w:r>
      <w:r w:rsidRPr="00622E16">
        <w:rPr>
          <w:color w:val="A9B7C6"/>
          <w:lang w:val="en-US"/>
        </w:rPr>
        <w:br/>
        <w:t xml:space="preserve">        }</w:t>
      </w:r>
      <w:r w:rsidRPr="00622E16">
        <w:rPr>
          <w:color w:val="A9B7C6"/>
          <w:lang w:val="en-US"/>
        </w:rPr>
        <w:br/>
        <w:t xml:space="preserve">    }</w:t>
      </w:r>
      <w:r w:rsidRPr="00622E16">
        <w:rPr>
          <w:color w:val="CC7832"/>
          <w:lang w:val="en-US"/>
        </w:rPr>
        <w:t>;</w:t>
      </w:r>
      <w:r w:rsidRPr="00622E16">
        <w:rPr>
          <w:color w:val="CC7832"/>
          <w:lang w:val="en-US"/>
        </w:rPr>
        <w:br/>
      </w:r>
      <w:r w:rsidRPr="00622E16">
        <w:rPr>
          <w:color w:val="CC7832"/>
          <w:lang w:val="en-US"/>
        </w:rPr>
        <w:br/>
        <w:t xml:space="preserve">    </w:t>
      </w:r>
      <w:r w:rsidRPr="00622E16">
        <w:rPr>
          <w:color w:val="BBB529"/>
          <w:lang w:val="en-US"/>
        </w:rPr>
        <w:t>@Override</w:t>
      </w:r>
      <w:r w:rsidRPr="00622E16">
        <w:rPr>
          <w:color w:val="BBB529"/>
          <w:lang w:val="en-US"/>
        </w:rPr>
        <w:br/>
        <w:t xml:space="preserve">    </w:t>
      </w:r>
      <w:r w:rsidRPr="00622E16">
        <w:rPr>
          <w:color w:val="CC7832"/>
          <w:lang w:val="en-US"/>
        </w:rPr>
        <w:t xml:space="preserve">protected void </w:t>
      </w:r>
      <w:proofErr w:type="spellStart"/>
      <w:r w:rsidRPr="00622E16">
        <w:rPr>
          <w:color w:val="FFC66D"/>
          <w:lang w:val="en-US"/>
        </w:rPr>
        <w:t>onCreate</w:t>
      </w:r>
      <w:proofErr w:type="spellEnd"/>
      <w:r w:rsidRPr="00622E16">
        <w:rPr>
          <w:color w:val="A9B7C6"/>
          <w:lang w:val="en-US"/>
        </w:rPr>
        <w:t xml:space="preserve">(Bundle </w:t>
      </w:r>
      <w:proofErr w:type="spellStart"/>
      <w:r w:rsidRPr="00622E16">
        <w:rPr>
          <w:color w:val="A9B7C6"/>
          <w:lang w:val="en-US"/>
        </w:rPr>
        <w:t>savedInstanceState</w:t>
      </w:r>
      <w:proofErr w:type="spellEnd"/>
      <w:r w:rsidRPr="00622E16">
        <w:rPr>
          <w:color w:val="A9B7C6"/>
          <w:lang w:val="en-US"/>
        </w:rPr>
        <w:t>) {</w:t>
      </w:r>
      <w:r w:rsidRPr="00622E16">
        <w:rPr>
          <w:color w:val="A9B7C6"/>
          <w:lang w:val="en-US"/>
        </w:rPr>
        <w:br/>
      </w:r>
      <w:r w:rsidRPr="00622E16">
        <w:rPr>
          <w:color w:val="A9B7C6"/>
          <w:lang w:val="en-US"/>
        </w:rPr>
        <w:lastRenderedPageBreak/>
        <w:t xml:space="preserve">        </w:t>
      </w:r>
      <w:proofErr w:type="spellStart"/>
      <w:r w:rsidRPr="00622E16">
        <w:rPr>
          <w:color w:val="CC7832"/>
          <w:lang w:val="en-US"/>
        </w:rPr>
        <w:t>super</w:t>
      </w:r>
      <w:r w:rsidRPr="00622E16">
        <w:rPr>
          <w:color w:val="A9B7C6"/>
          <w:lang w:val="en-US"/>
        </w:rPr>
        <w:t>.onCreate</w:t>
      </w:r>
      <w:proofErr w:type="spellEnd"/>
      <w:r w:rsidRPr="00622E16">
        <w:rPr>
          <w:color w:val="A9B7C6"/>
          <w:lang w:val="en-US"/>
        </w:rPr>
        <w:t>(</w:t>
      </w:r>
      <w:proofErr w:type="spellStart"/>
      <w:r w:rsidRPr="00622E16">
        <w:rPr>
          <w:color w:val="A9B7C6"/>
          <w:lang w:val="en-US"/>
        </w:rPr>
        <w:t>savedInstanceState</w:t>
      </w:r>
      <w:proofErr w:type="spellEnd"/>
      <w:r w:rsidRPr="00622E16">
        <w:rPr>
          <w:color w:val="A9B7C6"/>
          <w:lang w:val="en-US"/>
        </w:rPr>
        <w:t>)</w:t>
      </w:r>
      <w:r w:rsidRPr="00622E16">
        <w:rPr>
          <w:color w:val="CC7832"/>
          <w:lang w:val="en-US"/>
        </w:rPr>
        <w:t>;</w:t>
      </w:r>
      <w:r w:rsidRPr="00622E16">
        <w:rPr>
          <w:color w:val="CC7832"/>
          <w:lang w:val="en-US"/>
        </w:rPr>
        <w:br/>
        <w:t xml:space="preserve">        </w:t>
      </w:r>
      <w:proofErr w:type="spellStart"/>
      <w:r w:rsidRPr="00622E16">
        <w:rPr>
          <w:color w:val="A9B7C6"/>
          <w:lang w:val="en-US"/>
        </w:rPr>
        <w:t>setContentView</w:t>
      </w:r>
      <w:proofErr w:type="spellEnd"/>
      <w:r w:rsidRPr="00622E16">
        <w:rPr>
          <w:color w:val="A9B7C6"/>
          <w:lang w:val="en-US"/>
        </w:rPr>
        <w:t>(</w:t>
      </w:r>
      <w:proofErr w:type="spellStart"/>
      <w:r w:rsidRPr="00622E16">
        <w:rPr>
          <w:color w:val="A9B7C6"/>
          <w:lang w:val="en-US"/>
        </w:rPr>
        <w:t>R.layout.</w:t>
      </w:r>
      <w:r w:rsidRPr="00622E16">
        <w:rPr>
          <w:i/>
          <w:iCs/>
          <w:color w:val="9876AA"/>
          <w:lang w:val="en-US"/>
        </w:rPr>
        <w:t>activity_main</w:t>
      </w:r>
      <w:proofErr w:type="spellEnd"/>
      <w:r w:rsidRPr="00622E16">
        <w:rPr>
          <w:color w:val="A9B7C6"/>
          <w:lang w:val="en-US"/>
        </w:rPr>
        <w:t>)</w:t>
      </w:r>
      <w:r w:rsidRPr="00622E16">
        <w:rPr>
          <w:color w:val="CC7832"/>
          <w:lang w:val="en-US"/>
        </w:rPr>
        <w:t>;</w:t>
      </w:r>
      <w:r w:rsidRPr="00622E16">
        <w:rPr>
          <w:color w:val="CC7832"/>
          <w:lang w:val="en-US"/>
        </w:rPr>
        <w:br/>
      </w:r>
      <w:r w:rsidRPr="00622E16">
        <w:rPr>
          <w:color w:val="CC7832"/>
          <w:lang w:val="en-US"/>
        </w:rPr>
        <w:br/>
        <w:t xml:space="preserve">        </w:t>
      </w:r>
      <w:r w:rsidRPr="00622E16">
        <w:rPr>
          <w:color w:val="808080"/>
          <w:lang w:val="en-US"/>
        </w:rPr>
        <w:t>//---------Date Picker---------//</w:t>
      </w:r>
      <w:r w:rsidRPr="00622E16">
        <w:rPr>
          <w:color w:val="808080"/>
          <w:lang w:val="en-US"/>
        </w:rPr>
        <w:br/>
        <w:t xml:space="preserve">        </w:t>
      </w:r>
      <w:proofErr w:type="spellStart"/>
      <w:r w:rsidRPr="00622E16">
        <w:rPr>
          <w:color w:val="9876AA"/>
          <w:lang w:val="en-US"/>
        </w:rPr>
        <w:t>mInfoDateTextView</w:t>
      </w:r>
      <w:proofErr w:type="spellEnd"/>
      <w:r w:rsidRPr="00622E16">
        <w:rPr>
          <w:color w:val="9876AA"/>
          <w:lang w:val="en-US"/>
        </w:rPr>
        <w:t xml:space="preserve"> </w:t>
      </w:r>
      <w:r w:rsidRPr="00622E16">
        <w:rPr>
          <w:color w:val="A9B7C6"/>
          <w:lang w:val="en-US"/>
        </w:rPr>
        <w:t>= (</w:t>
      </w:r>
      <w:proofErr w:type="spellStart"/>
      <w:r w:rsidRPr="00622E16">
        <w:rPr>
          <w:color w:val="A9B7C6"/>
          <w:lang w:val="en-US"/>
        </w:rPr>
        <w:t>TextView</w:t>
      </w:r>
      <w:proofErr w:type="spellEnd"/>
      <w:r w:rsidRPr="00622E16">
        <w:rPr>
          <w:color w:val="A9B7C6"/>
          <w:lang w:val="en-US"/>
        </w:rPr>
        <w:t xml:space="preserve">) </w:t>
      </w:r>
      <w:proofErr w:type="spellStart"/>
      <w:r w:rsidRPr="00622E16">
        <w:rPr>
          <w:color w:val="A9B7C6"/>
          <w:lang w:val="en-US"/>
        </w:rPr>
        <w:t>findViewById</w:t>
      </w:r>
      <w:proofErr w:type="spellEnd"/>
      <w:r w:rsidRPr="00622E16">
        <w:rPr>
          <w:color w:val="A9B7C6"/>
          <w:lang w:val="en-US"/>
        </w:rPr>
        <w:t>(</w:t>
      </w:r>
      <w:proofErr w:type="spellStart"/>
      <w:r w:rsidRPr="00622E16">
        <w:rPr>
          <w:color w:val="A9B7C6"/>
          <w:lang w:val="en-US"/>
        </w:rPr>
        <w:t>R.id.</w:t>
      </w:r>
      <w:r w:rsidRPr="00622E16">
        <w:rPr>
          <w:i/>
          <w:iCs/>
          <w:color w:val="9876AA"/>
          <w:lang w:val="en-US"/>
        </w:rPr>
        <w:t>date_txt</w:t>
      </w:r>
      <w:proofErr w:type="spellEnd"/>
      <w:r w:rsidRPr="00622E16">
        <w:rPr>
          <w:color w:val="A9B7C6"/>
          <w:lang w:val="en-US"/>
        </w:rPr>
        <w:t>)</w:t>
      </w:r>
      <w:r w:rsidRPr="00622E16">
        <w:rPr>
          <w:color w:val="CC7832"/>
          <w:lang w:val="en-US"/>
        </w:rPr>
        <w:t>;</w:t>
      </w:r>
      <w:r w:rsidRPr="00622E16">
        <w:rPr>
          <w:color w:val="CC7832"/>
          <w:lang w:val="en-US"/>
        </w:rPr>
        <w:br/>
        <w:t xml:space="preserve">        </w:t>
      </w:r>
      <w:proofErr w:type="spellStart"/>
      <w:r w:rsidRPr="00622E16">
        <w:rPr>
          <w:color w:val="9876AA"/>
          <w:lang w:val="en-US"/>
        </w:rPr>
        <w:t>mDatePicker</w:t>
      </w:r>
      <w:proofErr w:type="spellEnd"/>
      <w:r w:rsidRPr="00622E16">
        <w:rPr>
          <w:color w:val="9876AA"/>
          <w:lang w:val="en-US"/>
        </w:rPr>
        <w:t xml:space="preserve"> </w:t>
      </w:r>
      <w:r w:rsidRPr="00622E16">
        <w:rPr>
          <w:color w:val="A9B7C6"/>
          <w:lang w:val="en-US"/>
        </w:rPr>
        <w:t>= (</w:t>
      </w:r>
      <w:proofErr w:type="spellStart"/>
      <w:r w:rsidRPr="00622E16">
        <w:rPr>
          <w:color w:val="A9B7C6"/>
          <w:lang w:val="en-US"/>
        </w:rPr>
        <w:t>DatePicker</w:t>
      </w:r>
      <w:proofErr w:type="spellEnd"/>
      <w:r w:rsidRPr="00622E16">
        <w:rPr>
          <w:color w:val="A9B7C6"/>
          <w:lang w:val="en-US"/>
        </w:rPr>
        <w:t xml:space="preserve">) </w:t>
      </w:r>
      <w:proofErr w:type="spellStart"/>
      <w:r w:rsidRPr="00622E16">
        <w:rPr>
          <w:color w:val="A9B7C6"/>
          <w:lang w:val="en-US"/>
        </w:rPr>
        <w:t>findViewById</w:t>
      </w:r>
      <w:proofErr w:type="spellEnd"/>
      <w:r w:rsidRPr="00622E16">
        <w:rPr>
          <w:color w:val="A9B7C6"/>
          <w:lang w:val="en-US"/>
        </w:rPr>
        <w:t>(</w:t>
      </w:r>
      <w:proofErr w:type="spellStart"/>
      <w:r w:rsidRPr="00622E16">
        <w:rPr>
          <w:color w:val="A9B7C6"/>
          <w:lang w:val="en-US"/>
        </w:rPr>
        <w:t>R.id.</w:t>
      </w:r>
      <w:r w:rsidRPr="00622E16">
        <w:rPr>
          <w:i/>
          <w:iCs/>
          <w:color w:val="9876AA"/>
          <w:lang w:val="en-US"/>
        </w:rPr>
        <w:t>date_picker</w:t>
      </w:r>
      <w:proofErr w:type="spellEnd"/>
      <w:r w:rsidRPr="00622E16">
        <w:rPr>
          <w:color w:val="A9B7C6"/>
          <w:lang w:val="en-US"/>
        </w:rPr>
        <w:t>)</w:t>
      </w:r>
      <w:r w:rsidRPr="00622E16">
        <w:rPr>
          <w:color w:val="CC7832"/>
          <w:lang w:val="en-US"/>
        </w:rPr>
        <w:t>;</w:t>
      </w:r>
      <w:r w:rsidRPr="00622E16">
        <w:rPr>
          <w:color w:val="CC7832"/>
          <w:lang w:val="en-US"/>
        </w:rPr>
        <w:br/>
      </w:r>
      <w:r w:rsidRPr="00622E16">
        <w:rPr>
          <w:color w:val="CC7832"/>
          <w:lang w:val="en-US"/>
        </w:rPr>
        <w:br/>
        <w:t xml:space="preserve">        </w:t>
      </w:r>
      <w:r w:rsidRPr="00622E16">
        <w:rPr>
          <w:color w:val="A9B7C6"/>
          <w:lang w:val="en-US"/>
        </w:rPr>
        <w:t xml:space="preserve">Calendar today = </w:t>
      </w:r>
      <w:proofErr w:type="spellStart"/>
      <w:r w:rsidRPr="00622E16">
        <w:rPr>
          <w:color w:val="A9B7C6"/>
          <w:lang w:val="en-US"/>
        </w:rPr>
        <w:t>Calendar.</w:t>
      </w:r>
      <w:r w:rsidRPr="00622E16">
        <w:rPr>
          <w:i/>
          <w:iCs/>
          <w:color w:val="A9B7C6"/>
          <w:lang w:val="en-US"/>
        </w:rPr>
        <w:t>getInstance</w:t>
      </w:r>
      <w:proofErr w:type="spellEnd"/>
      <w:r w:rsidRPr="00622E16">
        <w:rPr>
          <w:color w:val="A9B7C6"/>
          <w:lang w:val="en-US"/>
        </w:rPr>
        <w:t>()</w:t>
      </w:r>
      <w:r w:rsidRPr="00622E16">
        <w:rPr>
          <w:color w:val="CC7832"/>
          <w:lang w:val="en-US"/>
        </w:rPr>
        <w:t>;</w:t>
      </w:r>
      <w:r w:rsidRPr="00622E16">
        <w:rPr>
          <w:color w:val="CC7832"/>
          <w:lang w:val="en-US"/>
        </w:rPr>
        <w:br/>
      </w:r>
      <w:r w:rsidRPr="00622E16">
        <w:rPr>
          <w:color w:val="CC7832"/>
          <w:lang w:val="en-US"/>
        </w:rPr>
        <w:br/>
        <w:t xml:space="preserve">        </w:t>
      </w:r>
      <w:proofErr w:type="spellStart"/>
      <w:r w:rsidRPr="00622E16">
        <w:rPr>
          <w:color w:val="9876AA"/>
          <w:lang w:val="en-US"/>
        </w:rPr>
        <w:t>mDatePicker</w:t>
      </w:r>
      <w:r w:rsidRPr="00622E16">
        <w:rPr>
          <w:color w:val="A9B7C6"/>
          <w:lang w:val="en-US"/>
        </w:rPr>
        <w:t>.init</w:t>
      </w:r>
      <w:proofErr w:type="spellEnd"/>
      <w:r w:rsidRPr="00622E16">
        <w:rPr>
          <w:color w:val="A9B7C6"/>
          <w:lang w:val="en-US"/>
        </w:rPr>
        <w:t>(</w:t>
      </w:r>
      <w:proofErr w:type="spellStart"/>
      <w:r w:rsidRPr="00622E16">
        <w:rPr>
          <w:color w:val="A9B7C6"/>
          <w:lang w:val="en-US"/>
        </w:rPr>
        <w:t>today.get</w:t>
      </w:r>
      <w:proofErr w:type="spellEnd"/>
      <w:r w:rsidRPr="00622E16">
        <w:rPr>
          <w:color w:val="A9B7C6"/>
          <w:lang w:val="en-US"/>
        </w:rPr>
        <w:t>(</w:t>
      </w:r>
      <w:proofErr w:type="spellStart"/>
      <w:r w:rsidRPr="00622E16">
        <w:rPr>
          <w:color w:val="A9B7C6"/>
          <w:lang w:val="en-US"/>
        </w:rPr>
        <w:t>Calendar.</w:t>
      </w:r>
      <w:r w:rsidRPr="00622E16">
        <w:rPr>
          <w:i/>
          <w:iCs/>
          <w:color w:val="9876AA"/>
          <w:lang w:val="en-US"/>
        </w:rPr>
        <w:t>YEAR</w:t>
      </w:r>
      <w:proofErr w:type="spellEnd"/>
      <w:r w:rsidRPr="00622E16">
        <w:rPr>
          <w:color w:val="A9B7C6"/>
          <w:lang w:val="en-US"/>
        </w:rPr>
        <w:t>)</w:t>
      </w:r>
      <w:r w:rsidRPr="00622E16">
        <w:rPr>
          <w:color w:val="CC7832"/>
          <w:lang w:val="en-US"/>
        </w:rPr>
        <w:t xml:space="preserve">, </w:t>
      </w:r>
      <w:proofErr w:type="spellStart"/>
      <w:r w:rsidRPr="00622E16">
        <w:rPr>
          <w:color w:val="A9B7C6"/>
          <w:lang w:val="en-US"/>
        </w:rPr>
        <w:t>today.get</w:t>
      </w:r>
      <w:proofErr w:type="spellEnd"/>
      <w:r w:rsidRPr="00622E16">
        <w:rPr>
          <w:color w:val="A9B7C6"/>
          <w:lang w:val="en-US"/>
        </w:rPr>
        <w:t>(</w:t>
      </w:r>
      <w:proofErr w:type="spellStart"/>
      <w:r w:rsidRPr="00622E16">
        <w:rPr>
          <w:color w:val="A9B7C6"/>
          <w:lang w:val="en-US"/>
        </w:rPr>
        <w:t>Calendar.</w:t>
      </w:r>
      <w:r w:rsidRPr="00622E16">
        <w:rPr>
          <w:i/>
          <w:iCs/>
          <w:color w:val="9876AA"/>
          <w:lang w:val="en-US"/>
        </w:rPr>
        <w:t>MONTH</w:t>
      </w:r>
      <w:proofErr w:type="spellEnd"/>
      <w:r w:rsidRPr="00622E16">
        <w:rPr>
          <w:color w:val="A9B7C6"/>
          <w:lang w:val="en-US"/>
        </w:rPr>
        <w:t>)</w:t>
      </w:r>
      <w:r w:rsidRPr="00622E16">
        <w:rPr>
          <w:color w:val="CC7832"/>
          <w:lang w:val="en-US"/>
        </w:rPr>
        <w:t>,</w:t>
      </w:r>
      <w:r w:rsidRPr="00622E16">
        <w:rPr>
          <w:color w:val="CC7832"/>
          <w:lang w:val="en-US"/>
        </w:rPr>
        <w:br/>
        <w:t xml:space="preserve">                </w:t>
      </w:r>
      <w:proofErr w:type="spellStart"/>
      <w:r w:rsidRPr="00622E16">
        <w:rPr>
          <w:color w:val="A9B7C6"/>
          <w:lang w:val="en-US"/>
        </w:rPr>
        <w:t>today.get</w:t>
      </w:r>
      <w:proofErr w:type="spellEnd"/>
      <w:r w:rsidRPr="00622E16">
        <w:rPr>
          <w:color w:val="A9B7C6"/>
          <w:lang w:val="en-US"/>
        </w:rPr>
        <w:t>(</w:t>
      </w:r>
      <w:proofErr w:type="spellStart"/>
      <w:r w:rsidRPr="00622E16">
        <w:rPr>
          <w:color w:val="A9B7C6"/>
          <w:lang w:val="en-US"/>
        </w:rPr>
        <w:t>Calendar.</w:t>
      </w:r>
      <w:r w:rsidRPr="00622E16">
        <w:rPr>
          <w:i/>
          <w:iCs/>
          <w:color w:val="9876AA"/>
          <w:lang w:val="en-US"/>
        </w:rPr>
        <w:t>DAY_OF_MONTH</w:t>
      </w:r>
      <w:proofErr w:type="spellEnd"/>
      <w:r w:rsidRPr="00622E16">
        <w:rPr>
          <w:color w:val="A9B7C6"/>
          <w:lang w:val="en-US"/>
        </w:rPr>
        <w:t>)</w:t>
      </w:r>
      <w:r w:rsidRPr="00622E16">
        <w:rPr>
          <w:color w:val="CC7832"/>
          <w:lang w:val="en-US"/>
        </w:rPr>
        <w:t xml:space="preserve">, new </w:t>
      </w:r>
      <w:proofErr w:type="spellStart"/>
      <w:r w:rsidRPr="00622E16">
        <w:rPr>
          <w:color w:val="A9B7C6"/>
          <w:lang w:val="en-US"/>
        </w:rPr>
        <w:t>DatePicker.OnDateChangedListener</w:t>
      </w:r>
      <w:proofErr w:type="spellEnd"/>
      <w:r w:rsidRPr="00622E16">
        <w:rPr>
          <w:color w:val="A9B7C6"/>
          <w:lang w:val="en-US"/>
        </w:rPr>
        <w:t>() {</w:t>
      </w:r>
      <w:r w:rsidRPr="00622E16">
        <w:rPr>
          <w:color w:val="A9B7C6"/>
          <w:lang w:val="en-US"/>
        </w:rPr>
        <w:br/>
      </w:r>
      <w:r w:rsidRPr="00622E16">
        <w:rPr>
          <w:color w:val="A9B7C6"/>
          <w:lang w:val="en-US"/>
        </w:rPr>
        <w:br/>
        <w:t xml:space="preserve">                    </w:t>
      </w:r>
      <w:r w:rsidRPr="00622E16">
        <w:rPr>
          <w:color w:val="BBB529"/>
          <w:lang w:val="en-US"/>
        </w:rPr>
        <w:t>@Override</w:t>
      </w:r>
      <w:r w:rsidRPr="00622E16">
        <w:rPr>
          <w:color w:val="BBB529"/>
          <w:lang w:val="en-US"/>
        </w:rPr>
        <w:br/>
        <w:t xml:space="preserve">                    </w:t>
      </w:r>
      <w:r w:rsidRPr="00622E16">
        <w:rPr>
          <w:color w:val="CC7832"/>
          <w:lang w:val="en-US"/>
        </w:rPr>
        <w:t xml:space="preserve">public void </w:t>
      </w:r>
      <w:proofErr w:type="spellStart"/>
      <w:r w:rsidRPr="00622E16">
        <w:rPr>
          <w:color w:val="FFC66D"/>
          <w:lang w:val="en-US"/>
        </w:rPr>
        <w:t>onDateChanged</w:t>
      </w:r>
      <w:proofErr w:type="spellEnd"/>
      <w:r w:rsidRPr="00622E16">
        <w:rPr>
          <w:color w:val="A9B7C6"/>
          <w:lang w:val="en-US"/>
        </w:rPr>
        <w:t>(</w:t>
      </w:r>
      <w:proofErr w:type="spellStart"/>
      <w:r w:rsidRPr="00622E16">
        <w:rPr>
          <w:color w:val="A9B7C6"/>
          <w:lang w:val="en-US"/>
        </w:rPr>
        <w:t>DatePicker</w:t>
      </w:r>
      <w:proofErr w:type="spellEnd"/>
      <w:r w:rsidRPr="00622E16">
        <w:rPr>
          <w:color w:val="A9B7C6"/>
          <w:lang w:val="en-US"/>
        </w:rPr>
        <w:t xml:space="preserve"> view</w:t>
      </w:r>
      <w:r w:rsidRPr="00622E16">
        <w:rPr>
          <w:color w:val="CC7832"/>
          <w:lang w:val="en-US"/>
        </w:rPr>
        <w:t xml:space="preserve">, </w:t>
      </w:r>
      <w:proofErr w:type="spellStart"/>
      <w:r w:rsidRPr="00622E16">
        <w:rPr>
          <w:color w:val="CC7832"/>
          <w:lang w:val="en-US"/>
        </w:rPr>
        <w:t>int</w:t>
      </w:r>
      <w:proofErr w:type="spellEnd"/>
      <w:r w:rsidRPr="00622E16">
        <w:rPr>
          <w:color w:val="CC7832"/>
          <w:lang w:val="en-US"/>
        </w:rPr>
        <w:t xml:space="preserve"> </w:t>
      </w:r>
      <w:r w:rsidRPr="00622E16">
        <w:rPr>
          <w:color w:val="A9B7C6"/>
          <w:lang w:val="en-US"/>
        </w:rPr>
        <w:t>year</w:t>
      </w:r>
      <w:r w:rsidRPr="00622E16">
        <w:rPr>
          <w:color w:val="CC7832"/>
          <w:lang w:val="en-US"/>
        </w:rPr>
        <w:t>,</w:t>
      </w:r>
      <w:r w:rsidRPr="00622E16">
        <w:rPr>
          <w:color w:val="CC7832"/>
          <w:lang w:val="en-US"/>
        </w:rPr>
        <w:br/>
        <w:t xml:space="preserve">                                              </w:t>
      </w:r>
      <w:proofErr w:type="spellStart"/>
      <w:r w:rsidRPr="00622E16">
        <w:rPr>
          <w:color w:val="CC7832"/>
          <w:lang w:val="en-US"/>
        </w:rPr>
        <w:t>int</w:t>
      </w:r>
      <w:proofErr w:type="spellEnd"/>
      <w:r w:rsidRPr="00622E16">
        <w:rPr>
          <w:color w:val="CC7832"/>
          <w:lang w:val="en-US"/>
        </w:rPr>
        <w:t xml:space="preserve"> </w:t>
      </w:r>
      <w:proofErr w:type="spellStart"/>
      <w:r w:rsidRPr="00622E16">
        <w:rPr>
          <w:color w:val="A9B7C6"/>
          <w:lang w:val="en-US"/>
        </w:rPr>
        <w:t>monthOfYear</w:t>
      </w:r>
      <w:proofErr w:type="spellEnd"/>
      <w:r w:rsidRPr="00622E16">
        <w:rPr>
          <w:color w:val="CC7832"/>
          <w:lang w:val="en-US"/>
        </w:rPr>
        <w:t xml:space="preserve">, </w:t>
      </w:r>
      <w:proofErr w:type="spellStart"/>
      <w:r w:rsidRPr="00622E16">
        <w:rPr>
          <w:color w:val="CC7832"/>
          <w:lang w:val="en-US"/>
        </w:rPr>
        <w:t>int</w:t>
      </w:r>
      <w:proofErr w:type="spellEnd"/>
      <w:r w:rsidRPr="00622E16">
        <w:rPr>
          <w:color w:val="CC7832"/>
          <w:lang w:val="en-US"/>
        </w:rPr>
        <w:t xml:space="preserve"> </w:t>
      </w:r>
      <w:proofErr w:type="spellStart"/>
      <w:r w:rsidRPr="00622E16">
        <w:rPr>
          <w:color w:val="A9B7C6"/>
          <w:lang w:val="en-US"/>
        </w:rPr>
        <w:t>dayOfMonth</w:t>
      </w:r>
      <w:proofErr w:type="spellEnd"/>
      <w:r w:rsidRPr="00622E16">
        <w:rPr>
          <w:color w:val="A9B7C6"/>
          <w:lang w:val="en-US"/>
        </w:rPr>
        <w:t>) {</w:t>
      </w:r>
      <w:r w:rsidRPr="00622E16">
        <w:rPr>
          <w:color w:val="A9B7C6"/>
          <w:lang w:val="en-US"/>
        </w:rPr>
        <w:br/>
        <w:t xml:space="preserve">                        </w:t>
      </w:r>
      <w:proofErr w:type="spellStart"/>
      <w:r w:rsidRPr="00622E16">
        <w:rPr>
          <w:color w:val="9876AA"/>
          <w:lang w:val="en-US"/>
        </w:rPr>
        <w:t>mInfoDateTextView</w:t>
      </w:r>
      <w:r w:rsidRPr="00622E16">
        <w:rPr>
          <w:color w:val="A9B7C6"/>
          <w:lang w:val="en-US"/>
        </w:rPr>
        <w:t>.setText</w:t>
      </w:r>
      <w:proofErr w:type="spellEnd"/>
      <w:r w:rsidRPr="00622E16">
        <w:rPr>
          <w:color w:val="A9B7C6"/>
          <w:lang w:val="en-US"/>
        </w:rPr>
        <w:t>(</w:t>
      </w:r>
      <w:r w:rsidRPr="00622E16">
        <w:rPr>
          <w:color w:val="A9B7C6"/>
          <w:lang w:val="en-US"/>
        </w:rPr>
        <w:br/>
        <w:t xml:space="preserve">                                year + </w:t>
      </w:r>
      <w:r w:rsidRPr="00622E16">
        <w:rPr>
          <w:color w:val="6A8759"/>
          <w:lang w:val="en-US"/>
        </w:rPr>
        <w:t>"."</w:t>
      </w:r>
      <w:r w:rsidRPr="00622E16">
        <w:rPr>
          <w:color w:val="6A8759"/>
          <w:lang w:val="en-US"/>
        </w:rPr>
        <w:br/>
        <w:t xml:space="preserve">                                        </w:t>
      </w:r>
      <w:r w:rsidRPr="00622E16">
        <w:rPr>
          <w:color w:val="A9B7C6"/>
          <w:lang w:val="en-US"/>
        </w:rPr>
        <w:t>+ ((</w:t>
      </w:r>
      <w:proofErr w:type="spellStart"/>
      <w:r w:rsidRPr="00622E16">
        <w:rPr>
          <w:color w:val="A9B7C6"/>
          <w:lang w:val="en-US"/>
        </w:rPr>
        <w:t>monthOfYear</w:t>
      </w:r>
      <w:proofErr w:type="spellEnd"/>
      <w:r w:rsidRPr="00622E16">
        <w:rPr>
          <w:color w:val="A9B7C6"/>
          <w:lang w:val="en-US"/>
        </w:rPr>
        <w:t xml:space="preserve"> + </w:t>
      </w:r>
      <w:r w:rsidRPr="00622E16">
        <w:rPr>
          <w:color w:val="6897BB"/>
          <w:lang w:val="en-US"/>
        </w:rPr>
        <w:t>1</w:t>
      </w:r>
      <w:r w:rsidRPr="00622E16">
        <w:rPr>
          <w:color w:val="A9B7C6"/>
          <w:lang w:val="en-US"/>
        </w:rPr>
        <w:t xml:space="preserve">) &gt; </w:t>
      </w:r>
      <w:r w:rsidRPr="00622E16">
        <w:rPr>
          <w:color w:val="6897BB"/>
          <w:lang w:val="en-US"/>
        </w:rPr>
        <w:t xml:space="preserve">9 </w:t>
      </w:r>
      <w:r w:rsidRPr="00622E16">
        <w:rPr>
          <w:color w:val="A9B7C6"/>
          <w:lang w:val="en-US"/>
        </w:rPr>
        <w:t xml:space="preserve">? </w:t>
      </w:r>
      <w:proofErr w:type="spellStart"/>
      <w:r w:rsidRPr="00622E16">
        <w:rPr>
          <w:color w:val="A9B7C6"/>
          <w:lang w:val="en-US"/>
        </w:rPr>
        <w:t>String.</w:t>
      </w:r>
      <w:r w:rsidRPr="00622E16">
        <w:rPr>
          <w:i/>
          <w:iCs/>
          <w:color w:val="A9B7C6"/>
          <w:lang w:val="en-US"/>
        </w:rPr>
        <w:t>valueOf</w:t>
      </w:r>
      <w:proofErr w:type="spellEnd"/>
      <w:r w:rsidRPr="00622E16">
        <w:rPr>
          <w:color w:val="A9B7C6"/>
          <w:lang w:val="en-US"/>
        </w:rPr>
        <w:t>(</w:t>
      </w:r>
      <w:proofErr w:type="spellStart"/>
      <w:r w:rsidRPr="00622E16">
        <w:rPr>
          <w:color w:val="A9B7C6"/>
          <w:lang w:val="en-US"/>
        </w:rPr>
        <w:t>monthOfYear</w:t>
      </w:r>
      <w:proofErr w:type="spellEnd"/>
      <w:r w:rsidRPr="00622E16">
        <w:rPr>
          <w:color w:val="A9B7C6"/>
          <w:lang w:val="en-US"/>
        </w:rPr>
        <w:t xml:space="preserve"> + </w:t>
      </w:r>
      <w:r w:rsidRPr="00622E16">
        <w:rPr>
          <w:color w:val="6897BB"/>
          <w:lang w:val="en-US"/>
        </w:rPr>
        <w:t>1</w:t>
      </w:r>
      <w:r w:rsidRPr="00622E16">
        <w:rPr>
          <w:color w:val="A9B7C6"/>
          <w:lang w:val="en-US"/>
        </w:rPr>
        <w:t xml:space="preserve">) : </w:t>
      </w:r>
      <w:r w:rsidRPr="00622E16">
        <w:rPr>
          <w:color w:val="6A8759"/>
          <w:lang w:val="en-US"/>
        </w:rPr>
        <w:t xml:space="preserve">"0" </w:t>
      </w:r>
      <w:r w:rsidRPr="00622E16">
        <w:rPr>
          <w:color w:val="A9B7C6"/>
          <w:lang w:val="en-US"/>
        </w:rPr>
        <w:t xml:space="preserve">+ </w:t>
      </w:r>
      <w:proofErr w:type="spellStart"/>
      <w:r w:rsidRPr="00622E16">
        <w:rPr>
          <w:color w:val="A9B7C6"/>
          <w:lang w:val="en-US"/>
        </w:rPr>
        <w:t>String.</w:t>
      </w:r>
      <w:r w:rsidRPr="00622E16">
        <w:rPr>
          <w:i/>
          <w:iCs/>
          <w:color w:val="A9B7C6"/>
          <w:lang w:val="en-US"/>
        </w:rPr>
        <w:t>valueOf</w:t>
      </w:r>
      <w:proofErr w:type="spellEnd"/>
      <w:r w:rsidRPr="00622E16">
        <w:rPr>
          <w:color w:val="A9B7C6"/>
          <w:lang w:val="en-US"/>
        </w:rPr>
        <w:t>(</w:t>
      </w:r>
      <w:proofErr w:type="spellStart"/>
      <w:r w:rsidRPr="00622E16">
        <w:rPr>
          <w:color w:val="A9B7C6"/>
          <w:lang w:val="en-US"/>
        </w:rPr>
        <w:t>monthOfYear</w:t>
      </w:r>
      <w:proofErr w:type="spellEnd"/>
      <w:r w:rsidRPr="00622E16">
        <w:rPr>
          <w:color w:val="A9B7C6"/>
          <w:lang w:val="en-US"/>
        </w:rPr>
        <w:t xml:space="preserve"> + </w:t>
      </w:r>
      <w:r w:rsidRPr="00622E16">
        <w:rPr>
          <w:color w:val="6897BB"/>
          <w:lang w:val="en-US"/>
        </w:rPr>
        <w:t>1</w:t>
      </w:r>
      <w:r w:rsidRPr="00622E16">
        <w:rPr>
          <w:color w:val="A9B7C6"/>
          <w:lang w:val="en-US"/>
        </w:rPr>
        <w:t xml:space="preserve">)) + </w:t>
      </w:r>
      <w:r w:rsidRPr="00622E16">
        <w:rPr>
          <w:color w:val="6A8759"/>
          <w:lang w:val="en-US"/>
        </w:rPr>
        <w:t>"."</w:t>
      </w:r>
      <w:r w:rsidRPr="00622E16">
        <w:rPr>
          <w:color w:val="6A8759"/>
          <w:lang w:val="en-US"/>
        </w:rPr>
        <w:br/>
        <w:t xml:space="preserve">                                        </w:t>
      </w:r>
      <w:r w:rsidRPr="00622E16">
        <w:rPr>
          <w:color w:val="A9B7C6"/>
          <w:lang w:val="en-US"/>
        </w:rPr>
        <w:t>+ ((</w:t>
      </w:r>
      <w:proofErr w:type="spellStart"/>
      <w:r w:rsidRPr="00622E16">
        <w:rPr>
          <w:color w:val="A9B7C6"/>
          <w:lang w:val="en-US"/>
        </w:rPr>
        <w:t>dayOfMonth</w:t>
      </w:r>
      <w:proofErr w:type="spellEnd"/>
      <w:r w:rsidRPr="00622E16">
        <w:rPr>
          <w:color w:val="A9B7C6"/>
          <w:lang w:val="en-US"/>
        </w:rPr>
        <w:t xml:space="preserve">) &gt; </w:t>
      </w:r>
      <w:r w:rsidRPr="00622E16">
        <w:rPr>
          <w:color w:val="6897BB"/>
          <w:lang w:val="en-US"/>
        </w:rPr>
        <w:t xml:space="preserve">9 </w:t>
      </w:r>
      <w:r w:rsidRPr="00622E16">
        <w:rPr>
          <w:color w:val="A9B7C6"/>
          <w:lang w:val="en-US"/>
        </w:rPr>
        <w:t xml:space="preserve">? </w:t>
      </w:r>
      <w:proofErr w:type="spellStart"/>
      <w:r w:rsidRPr="00622E16">
        <w:rPr>
          <w:color w:val="A9B7C6"/>
          <w:lang w:val="en-US"/>
        </w:rPr>
        <w:t>String.</w:t>
      </w:r>
      <w:r w:rsidRPr="00622E16">
        <w:rPr>
          <w:i/>
          <w:iCs/>
          <w:color w:val="A9B7C6"/>
          <w:lang w:val="en-US"/>
        </w:rPr>
        <w:t>valueOf</w:t>
      </w:r>
      <w:proofErr w:type="spellEnd"/>
      <w:r w:rsidRPr="00622E16">
        <w:rPr>
          <w:color w:val="A9B7C6"/>
          <w:lang w:val="en-US"/>
        </w:rPr>
        <w:t>(</w:t>
      </w:r>
      <w:proofErr w:type="spellStart"/>
      <w:r w:rsidRPr="00622E16">
        <w:rPr>
          <w:color w:val="A9B7C6"/>
          <w:lang w:val="en-US"/>
        </w:rPr>
        <w:t>dayOfMonth</w:t>
      </w:r>
      <w:proofErr w:type="spellEnd"/>
      <w:r w:rsidRPr="00622E16">
        <w:rPr>
          <w:color w:val="A9B7C6"/>
          <w:lang w:val="en-US"/>
        </w:rPr>
        <w:t xml:space="preserve">) : </w:t>
      </w:r>
      <w:r w:rsidRPr="00622E16">
        <w:rPr>
          <w:color w:val="6A8759"/>
          <w:lang w:val="en-US"/>
        </w:rPr>
        <w:t xml:space="preserve">"0" </w:t>
      </w:r>
      <w:r w:rsidRPr="00622E16">
        <w:rPr>
          <w:color w:val="A9B7C6"/>
          <w:lang w:val="en-US"/>
        </w:rPr>
        <w:t xml:space="preserve">+ </w:t>
      </w:r>
      <w:proofErr w:type="spellStart"/>
      <w:r w:rsidRPr="00622E16">
        <w:rPr>
          <w:color w:val="A9B7C6"/>
          <w:lang w:val="en-US"/>
        </w:rPr>
        <w:t>String.</w:t>
      </w:r>
      <w:r w:rsidRPr="00622E16">
        <w:rPr>
          <w:i/>
          <w:iCs/>
          <w:color w:val="A9B7C6"/>
          <w:lang w:val="en-US"/>
        </w:rPr>
        <w:t>valueOf</w:t>
      </w:r>
      <w:proofErr w:type="spellEnd"/>
      <w:r w:rsidRPr="00622E16">
        <w:rPr>
          <w:color w:val="A9B7C6"/>
          <w:lang w:val="en-US"/>
        </w:rPr>
        <w:t>(</w:t>
      </w:r>
      <w:proofErr w:type="spellStart"/>
      <w:r w:rsidRPr="00622E16">
        <w:rPr>
          <w:color w:val="A9B7C6"/>
          <w:lang w:val="en-US"/>
        </w:rPr>
        <w:t>dayOfMonth</w:t>
      </w:r>
      <w:proofErr w:type="spellEnd"/>
      <w:r w:rsidRPr="00622E16">
        <w:rPr>
          <w:color w:val="A9B7C6"/>
          <w:lang w:val="en-US"/>
        </w:rPr>
        <w:t>))</w:t>
      </w:r>
      <w:r w:rsidRPr="00622E16">
        <w:rPr>
          <w:color w:val="A9B7C6"/>
          <w:lang w:val="en-US"/>
        </w:rPr>
        <w:br/>
        <w:t xml:space="preserve">                        )</w:t>
      </w:r>
      <w:r w:rsidRPr="00622E16">
        <w:rPr>
          <w:color w:val="CC7832"/>
          <w:lang w:val="en-US"/>
        </w:rPr>
        <w:t>;</w:t>
      </w:r>
      <w:r w:rsidRPr="00622E16">
        <w:rPr>
          <w:color w:val="CC7832"/>
          <w:lang w:val="en-US"/>
        </w:rPr>
        <w:br/>
        <w:t xml:space="preserve">                    </w:t>
      </w:r>
      <w:r w:rsidRPr="00622E16">
        <w:rPr>
          <w:color w:val="A9B7C6"/>
          <w:lang w:val="en-US"/>
        </w:rPr>
        <w:t>}</w:t>
      </w:r>
      <w:r w:rsidRPr="00622E16">
        <w:rPr>
          <w:color w:val="A9B7C6"/>
          <w:lang w:val="en-US"/>
        </w:rPr>
        <w:br/>
        <w:t xml:space="preserve">                })</w:t>
      </w:r>
      <w:r w:rsidRPr="00622E16">
        <w:rPr>
          <w:color w:val="CC7832"/>
          <w:lang w:val="en-US"/>
        </w:rPr>
        <w:t>;</w:t>
      </w:r>
      <w:r w:rsidRPr="00622E16">
        <w:rPr>
          <w:color w:val="CC7832"/>
          <w:lang w:val="en-US"/>
        </w:rPr>
        <w:br/>
        <w:t xml:space="preserve">        </w:t>
      </w:r>
      <w:proofErr w:type="spellStart"/>
      <w:r w:rsidRPr="00622E16">
        <w:rPr>
          <w:color w:val="CC7832"/>
          <w:lang w:val="en-US"/>
        </w:rPr>
        <w:t>int</w:t>
      </w:r>
      <w:proofErr w:type="spellEnd"/>
      <w:r w:rsidRPr="00622E16">
        <w:rPr>
          <w:color w:val="CC7832"/>
          <w:lang w:val="en-US"/>
        </w:rPr>
        <w:t xml:space="preserve"> </w:t>
      </w:r>
      <w:proofErr w:type="spellStart"/>
      <w:r w:rsidRPr="00622E16">
        <w:rPr>
          <w:color w:val="A9B7C6"/>
          <w:lang w:val="en-US"/>
        </w:rPr>
        <w:t>curYear</w:t>
      </w:r>
      <w:proofErr w:type="spellEnd"/>
      <w:r w:rsidRPr="00622E16">
        <w:rPr>
          <w:color w:val="A9B7C6"/>
          <w:lang w:val="en-US"/>
        </w:rPr>
        <w:t xml:space="preserve"> = </w:t>
      </w:r>
      <w:proofErr w:type="spellStart"/>
      <w:r w:rsidRPr="00622E16">
        <w:rPr>
          <w:color w:val="9876AA"/>
          <w:lang w:val="en-US"/>
        </w:rPr>
        <w:t>mDatePicker</w:t>
      </w:r>
      <w:r w:rsidRPr="00622E16">
        <w:rPr>
          <w:color w:val="A9B7C6"/>
          <w:lang w:val="en-US"/>
        </w:rPr>
        <w:t>.getYear</w:t>
      </w:r>
      <w:proofErr w:type="spellEnd"/>
      <w:r w:rsidRPr="00622E16">
        <w:rPr>
          <w:color w:val="A9B7C6"/>
          <w:lang w:val="en-US"/>
        </w:rPr>
        <w:t>()</w:t>
      </w:r>
      <w:r w:rsidRPr="00622E16">
        <w:rPr>
          <w:color w:val="CC7832"/>
          <w:lang w:val="en-US"/>
        </w:rPr>
        <w:t>;</w:t>
      </w:r>
      <w:r w:rsidRPr="00622E16">
        <w:rPr>
          <w:color w:val="CC7832"/>
          <w:lang w:val="en-US"/>
        </w:rPr>
        <w:br/>
        <w:t xml:space="preserve">        </w:t>
      </w:r>
      <w:proofErr w:type="spellStart"/>
      <w:r w:rsidRPr="00622E16">
        <w:rPr>
          <w:color w:val="CC7832"/>
          <w:lang w:val="en-US"/>
        </w:rPr>
        <w:t>int</w:t>
      </w:r>
      <w:proofErr w:type="spellEnd"/>
      <w:r w:rsidRPr="00622E16">
        <w:rPr>
          <w:color w:val="CC7832"/>
          <w:lang w:val="en-US"/>
        </w:rPr>
        <w:t xml:space="preserve"> </w:t>
      </w:r>
      <w:proofErr w:type="spellStart"/>
      <w:r w:rsidRPr="00622E16">
        <w:rPr>
          <w:color w:val="A9B7C6"/>
          <w:lang w:val="en-US"/>
        </w:rPr>
        <w:t>curMonth</w:t>
      </w:r>
      <w:proofErr w:type="spellEnd"/>
      <w:r w:rsidRPr="00622E16">
        <w:rPr>
          <w:color w:val="A9B7C6"/>
          <w:lang w:val="en-US"/>
        </w:rPr>
        <w:t xml:space="preserve"> = </w:t>
      </w:r>
      <w:proofErr w:type="spellStart"/>
      <w:r w:rsidRPr="00622E16">
        <w:rPr>
          <w:color w:val="9876AA"/>
          <w:lang w:val="en-US"/>
        </w:rPr>
        <w:t>mDatePicker</w:t>
      </w:r>
      <w:r w:rsidRPr="00622E16">
        <w:rPr>
          <w:color w:val="A9B7C6"/>
          <w:lang w:val="en-US"/>
        </w:rPr>
        <w:t>.getMonth</w:t>
      </w:r>
      <w:proofErr w:type="spellEnd"/>
      <w:r w:rsidRPr="00622E16">
        <w:rPr>
          <w:color w:val="A9B7C6"/>
          <w:lang w:val="en-US"/>
        </w:rPr>
        <w:t>()</w:t>
      </w:r>
      <w:r w:rsidRPr="00622E16">
        <w:rPr>
          <w:color w:val="CC7832"/>
          <w:lang w:val="en-US"/>
        </w:rPr>
        <w:t>;</w:t>
      </w:r>
      <w:r w:rsidRPr="00622E16">
        <w:rPr>
          <w:color w:val="CC7832"/>
          <w:lang w:val="en-US"/>
        </w:rPr>
        <w:br/>
        <w:t xml:space="preserve">        </w:t>
      </w:r>
      <w:proofErr w:type="spellStart"/>
      <w:r w:rsidRPr="00622E16">
        <w:rPr>
          <w:color w:val="CC7832"/>
          <w:lang w:val="en-US"/>
        </w:rPr>
        <w:t>int</w:t>
      </w:r>
      <w:proofErr w:type="spellEnd"/>
      <w:r w:rsidRPr="00622E16">
        <w:rPr>
          <w:color w:val="CC7832"/>
          <w:lang w:val="en-US"/>
        </w:rPr>
        <w:t xml:space="preserve"> </w:t>
      </w:r>
      <w:proofErr w:type="spellStart"/>
      <w:r w:rsidRPr="00622E16">
        <w:rPr>
          <w:color w:val="A9B7C6"/>
          <w:lang w:val="en-US"/>
        </w:rPr>
        <w:t>curDay</w:t>
      </w:r>
      <w:proofErr w:type="spellEnd"/>
      <w:r w:rsidRPr="00622E16">
        <w:rPr>
          <w:color w:val="A9B7C6"/>
          <w:lang w:val="en-US"/>
        </w:rPr>
        <w:t xml:space="preserve"> = </w:t>
      </w:r>
      <w:proofErr w:type="spellStart"/>
      <w:r w:rsidRPr="00622E16">
        <w:rPr>
          <w:color w:val="9876AA"/>
          <w:lang w:val="en-US"/>
        </w:rPr>
        <w:t>mDatePicker</w:t>
      </w:r>
      <w:r w:rsidRPr="00622E16">
        <w:rPr>
          <w:color w:val="A9B7C6"/>
          <w:lang w:val="en-US"/>
        </w:rPr>
        <w:t>.getDayOfMonth</w:t>
      </w:r>
      <w:proofErr w:type="spellEnd"/>
      <w:r w:rsidRPr="00622E16">
        <w:rPr>
          <w:color w:val="A9B7C6"/>
          <w:lang w:val="en-US"/>
        </w:rPr>
        <w:t>()</w:t>
      </w:r>
      <w:r w:rsidRPr="00622E16">
        <w:rPr>
          <w:color w:val="CC7832"/>
          <w:lang w:val="en-US"/>
        </w:rPr>
        <w:t>;</w:t>
      </w:r>
      <w:r w:rsidRPr="00622E16">
        <w:rPr>
          <w:color w:val="CC7832"/>
          <w:lang w:val="en-US"/>
        </w:rPr>
        <w:br/>
        <w:t xml:space="preserve">        </w:t>
      </w:r>
      <w:proofErr w:type="spellStart"/>
      <w:r w:rsidRPr="00622E16">
        <w:rPr>
          <w:color w:val="9876AA"/>
          <w:lang w:val="en-US"/>
        </w:rPr>
        <w:t>mInfoDateTextView</w:t>
      </w:r>
      <w:r w:rsidRPr="00622E16">
        <w:rPr>
          <w:color w:val="A9B7C6"/>
          <w:lang w:val="en-US"/>
        </w:rPr>
        <w:t>.setText</w:t>
      </w:r>
      <w:proofErr w:type="spellEnd"/>
      <w:r w:rsidRPr="00622E16">
        <w:rPr>
          <w:color w:val="A9B7C6"/>
          <w:lang w:val="en-US"/>
        </w:rPr>
        <w:t>(</w:t>
      </w:r>
      <w:r w:rsidRPr="00622E16">
        <w:rPr>
          <w:color w:val="A9B7C6"/>
          <w:lang w:val="en-US"/>
        </w:rPr>
        <w:br/>
        <w:t xml:space="preserve">                </w:t>
      </w:r>
      <w:proofErr w:type="spellStart"/>
      <w:r w:rsidRPr="00622E16">
        <w:rPr>
          <w:color w:val="A9B7C6"/>
          <w:lang w:val="en-US"/>
        </w:rPr>
        <w:t>curYear</w:t>
      </w:r>
      <w:proofErr w:type="spellEnd"/>
      <w:r w:rsidRPr="00622E16">
        <w:rPr>
          <w:color w:val="A9B7C6"/>
          <w:lang w:val="en-US"/>
        </w:rPr>
        <w:t xml:space="preserve"> + </w:t>
      </w:r>
      <w:r w:rsidRPr="00622E16">
        <w:rPr>
          <w:color w:val="6A8759"/>
          <w:lang w:val="en-US"/>
        </w:rPr>
        <w:t>"."</w:t>
      </w:r>
      <w:r w:rsidRPr="00622E16">
        <w:rPr>
          <w:color w:val="6A8759"/>
          <w:lang w:val="en-US"/>
        </w:rPr>
        <w:br/>
        <w:t xml:space="preserve">                        </w:t>
      </w:r>
      <w:r w:rsidRPr="00622E16">
        <w:rPr>
          <w:color w:val="A9B7C6"/>
          <w:lang w:val="en-US"/>
        </w:rPr>
        <w:t>+ ((</w:t>
      </w:r>
      <w:proofErr w:type="spellStart"/>
      <w:r w:rsidRPr="00622E16">
        <w:rPr>
          <w:color w:val="A9B7C6"/>
          <w:lang w:val="en-US"/>
        </w:rPr>
        <w:t>curMonth</w:t>
      </w:r>
      <w:proofErr w:type="spellEnd"/>
      <w:r w:rsidRPr="00622E16">
        <w:rPr>
          <w:color w:val="A9B7C6"/>
          <w:lang w:val="en-US"/>
        </w:rPr>
        <w:t xml:space="preserve"> + </w:t>
      </w:r>
      <w:r w:rsidRPr="00622E16">
        <w:rPr>
          <w:color w:val="6897BB"/>
          <w:lang w:val="en-US"/>
        </w:rPr>
        <w:t>1</w:t>
      </w:r>
      <w:r w:rsidRPr="00622E16">
        <w:rPr>
          <w:color w:val="A9B7C6"/>
          <w:lang w:val="en-US"/>
        </w:rPr>
        <w:t xml:space="preserve">) &gt; </w:t>
      </w:r>
      <w:r w:rsidRPr="00622E16">
        <w:rPr>
          <w:color w:val="6897BB"/>
          <w:lang w:val="en-US"/>
        </w:rPr>
        <w:t xml:space="preserve">9 </w:t>
      </w:r>
      <w:r w:rsidRPr="00622E16">
        <w:rPr>
          <w:color w:val="A9B7C6"/>
          <w:lang w:val="en-US"/>
        </w:rPr>
        <w:t xml:space="preserve">? </w:t>
      </w:r>
      <w:proofErr w:type="spellStart"/>
      <w:r w:rsidRPr="00622E16">
        <w:rPr>
          <w:color w:val="A9B7C6"/>
          <w:lang w:val="en-US"/>
        </w:rPr>
        <w:t>String.</w:t>
      </w:r>
      <w:r w:rsidRPr="00622E16">
        <w:rPr>
          <w:i/>
          <w:iCs/>
          <w:color w:val="A9B7C6"/>
          <w:lang w:val="en-US"/>
        </w:rPr>
        <w:t>valueOf</w:t>
      </w:r>
      <w:proofErr w:type="spellEnd"/>
      <w:r w:rsidRPr="00622E16">
        <w:rPr>
          <w:color w:val="A9B7C6"/>
          <w:lang w:val="en-US"/>
        </w:rPr>
        <w:t>(</w:t>
      </w:r>
      <w:proofErr w:type="spellStart"/>
      <w:r w:rsidRPr="00622E16">
        <w:rPr>
          <w:color w:val="A9B7C6"/>
          <w:lang w:val="en-US"/>
        </w:rPr>
        <w:t>curMonth</w:t>
      </w:r>
      <w:proofErr w:type="spellEnd"/>
      <w:r w:rsidRPr="00622E16">
        <w:rPr>
          <w:color w:val="A9B7C6"/>
          <w:lang w:val="en-US"/>
        </w:rPr>
        <w:t xml:space="preserve"> + </w:t>
      </w:r>
      <w:r w:rsidRPr="00622E16">
        <w:rPr>
          <w:color w:val="6897BB"/>
          <w:lang w:val="en-US"/>
        </w:rPr>
        <w:t>1</w:t>
      </w:r>
      <w:r w:rsidRPr="00622E16">
        <w:rPr>
          <w:color w:val="A9B7C6"/>
          <w:lang w:val="en-US"/>
        </w:rPr>
        <w:t xml:space="preserve">) : </w:t>
      </w:r>
      <w:r w:rsidRPr="00622E16">
        <w:rPr>
          <w:color w:val="6A8759"/>
          <w:lang w:val="en-US"/>
        </w:rPr>
        <w:t xml:space="preserve">"0" </w:t>
      </w:r>
      <w:r w:rsidRPr="00622E16">
        <w:rPr>
          <w:color w:val="A9B7C6"/>
          <w:lang w:val="en-US"/>
        </w:rPr>
        <w:t xml:space="preserve">+ </w:t>
      </w:r>
      <w:proofErr w:type="spellStart"/>
      <w:r w:rsidRPr="00622E16">
        <w:rPr>
          <w:color w:val="A9B7C6"/>
          <w:lang w:val="en-US"/>
        </w:rPr>
        <w:t>String.</w:t>
      </w:r>
      <w:r w:rsidRPr="00622E16">
        <w:rPr>
          <w:i/>
          <w:iCs/>
          <w:color w:val="A9B7C6"/>
          <w:lang w:val="en-US"/>
        </w:rPr>
        <w:t>valueOf</w:t>
      </w:r>
      <w:proofErr w:type="spellEnd"/>
      <w:r w:rsidRPr="00622E16">
        <w:rPr>
          <w:color w:val="A9B7C6"/>
          <w:lang w:val="en-US"/>
        </w:rPr>
        <w:t>(</w:t>
      </w:r>
      <w:proofErr w:type="spellStart"/>
      <w:r w:rsidRPr="00622E16">
        <w:rPr>
          <w:color w:val="A9B7C6"/>
          <w:lang w:val="en-US"/>
        </w:rPr>
        <w:t>curMonth</w:t>
      </w:r>
      <w:proofErr w:type="spellEnd"/>
      <w:r w:rsidRPr="00622E16">
        <w:rPr>
          <w:color w:val="A9B7C6"/>
          <w:lang w:val="en-US"/>
        </w:rPr>
        <w:t xml:space="preserve"> + </w:t>
      </w:r>
      <w:r w:rsidRPr="00622E16">
        <w:rPr>
          <w:color w:val="6897BB"/>
          <w:lang w:val="en-US"/>
        </w:rPr>
        <w:t>1</w:t>
      </w:r>
      <w:r w:rsidRPr="00622E16">
        <w:rPr>
          <w:color w:val="A9B7C6"/>
          <w:lang w:val="en-US"/>
        </w:rPr>
        <w:t xml:space="preserve">)) + </w:t>
      </w:r>
      <w:r w:rsidRPr="00622E16">
        <w:rPr>
          <w:color w:val="6A8759"/>
          <w:lang w:val="en-US"/>
        </w:rPr>
        <w:t>"."</w:t>
      </w:r>
      <w:r w:rsidRPr="00622E16">
        <w:rPr>
          <w:color w:val="6A8759"/>
          <w:lang w:val="en-US"/>
        </w:rPr>
        <w:br/>
        <w:t xml:space="preserve">                        </w:t>
      </w:r>
      <w:r w:rsidRPr="00622E16">
        <w:rPr>
          <w:color w:val="A9B7C6"/>
          <w:lang w:val="en-US"/>
        </w:rPr>
        <w:t>+ ((</w:t>
      </w:r>
      <w:proofErr w:type="spellStart"/>
      <w:r w:rsidRPr="00622E16">
        <w:rPr>
          <w:color w:val="A9B7C6"/>
          <w:lang w:val="en-US"/>
        </w:rPr>
        <w:t>curDay</w:t>
      </w:r>
      <w:proofErr w:type="spellEnd"/>
      <w:r w:rsidRPr="00622E16">
        <w:rPr>
          <w:color w:val="A9B7C6"/>
          <w:lang w:val="en-US"/>
        </w:rPr>
        <w:t xml:space="preserve">) &gt; </w:t>
      </w:r>
      <w:r w:rsidRPr="00622E16">
        <w:rPr>
          <w:color w:val="6897BB"/>
          <w:lang w:val="en-US"/>
        </w:rPr>
        <w:t xml:space="preserve">9 </w:t>
      </w:r>
      <w:r w:rsidRPr="00622E16">
        <w:rPr>
          <w:color w:val="A9B7C6"/>
          <w:lang w:val="en-US"/>
        </w:rPr>
        <w:t xml:space="preserve">? </w:t>
      </w:r>
      <w:proofErr w:type="spellStart"/>
      <w:r w:rsidRPr="00622E16">
        <w:rPr>
          <w:color w:val="A9B7C6"/>
          <w:lang w:val="en-US"/>
        </w:rPr>
        <w:t>String.</w:t>
      </w:r>
      <w:r w:rsidRPr="00622E16">
        <w:rPr>
          <w:i/>
          <w:iCs/>
          <w:color w:val="A9B7C6"/>
          <w:lang w:val="en-US"/>
        </w:rPr>
        <w:t>valueOf</w:t>
      </w:r>
      <w:proofErr w:type="spellEnd"/>
      <w:r w:rsidRPr="00622E16">
        <w:rPr>
          <w:color w:val="A9B7C6"/>
          <w:lang w:val="en-US"/>
        </w:rPr>
        <w:t>(</w:t>
      </w:r>
      <w:proofErr w:type="spellStart"/>
      <w:r w:rsidRPr="00622E16">
        <w:rPr>
          <w:color w:val="A9B7C6"/>
          <w:lang w:val="en-US"/>
        </w:rPr>
        <w:t>curDay</w:t>
      </w:r>
      <w:proofErr w:type="spellEnd"/>
      <w:r w:rsidRPr="00622E16">
        <w:rPr>
          <w:color w:val="A9B7C6"/>
          <w:lang w:val="en-US"/>
        </w:rPr>
        <w:t xml:space="preserve">) : </w:t>
      </w:r>
      <w:r w:rsidRPr="00622E16">
        <w:rPr>
          <w:color w:val="6A8759"/>
          <w:lang w:val="en-US"/>
        </w:rPr>
        <w:t xml:space="preserve">"0" </w:t>
      </w:r>
      <w:r w:rsidRPr="00622E16">
        <w:rPr>
          <w:color w:val="A9B7C6"/>
          <w:lang w:val="en-US"/>
        </w:rPr>
        <w:t xml:space="preserve">+ </w:t>
      </w:r>
      <w:proofErr w:type="spellStart"/>
      <w:r w:rsidRPr="00622E16">
        <w:rPr>
          <w:color w:val="A9B7C6"/>
          <w:lang w:val="en-US"/>
        </w:rPr>
        <w:t>String.</w:t>
      </w:r>
      <w:r w:rsidRPr="00622E16">
        <w:rPr>
          <w:i/>
          <w:iCs/>
          <w:color w:val="A9B7C6"/>
          <w:lang w:val="en-US"/>
        </w:rPr>
        <w:t>valueOf</w:t>
      </w:r>
      <w:proofErr w:type="spellEnd"/>
      <w:r w:rsidRPr="00622E16">
        <w:rPr>
          <w:color w:val="A9B7C6"/>
          <w:lang w:val="en-US"/>
        </w:rPr>
        <w:t>(</w:t>
      </w:r>
      <w:proofErr w:type="spellStart"/>
      <w:r w:rsidRPr="00622E16">
        <w:rPr>
          <w:color w:val="A9B7C6"/>
          <w:lang w:val="en-US"/>
        </w:rPr>
        <w:t>curDay</w:t>
      </w:r>
      <w:proofErr w:type="spellEnd"/>
      <w:r w:rsidRPr="00622E16">
        <w:rPr>
          <w:color w:val="A9B7C6"/>
          <w:lang w:val="en-US"/>
        </w:rPr>
        <w:t>))</w:t>
      </w:r>
      <w:r w:rsidRPr="00622E16">
        <w:rPr>
          <w:color w:val="A9B7C6"/>
          <w:lang w:val="en-US"/>
        </w:rPr>
        <w:br/>
        <w:t xml:space="preserve">        )</w:t>
      </w:r>
      <w:r w:rsidRPr="00622E16">
        <w:rPr>
          <w:color w:val="CC7832"/>
          <w:lang w:val="en-US"/>
        </w:rPr>
        <w:t>;</w:t>
      </w:r>
      <w:r w:rsidRPr="00622E16">
        <w:rPr>
          <w:color w:val="CC7832"/>
          <w:lang w:val="en-US"/>
        </w:rPr>
        <w:br/>
        <w:t xml:space="preserve">        </w:t>
      </w:r>
      <w:r w:rsidRPr="00622E16">
        <w:rPr>
          <w:color w:val="808080"/>
          <w:lang w:val="en-US"/>
        </w:rPr>
        <w:t>//---------Time Picker---------//</w:t>
      </w:r>
      <w:r w:rsidRPr="00622E16">
        <w:rPr>
          <w:color w:val="808080"/>
          <w:lang w:val="en-US"/>
        </w:rPr>
        <w:br/>
        <w:t xml:space="preserve">        </w:t>
      </w:r>
      <w:proofErr w:type="spellStart"/>
      <w:r w:rsidRPr="00622E16">
        <w:rPr>
          <w:color w:val="9876AA"/>
          <w:lang w:val="en-US"/>
        </w:rPr>
        <w:t>mInfoTimeTextView</w:t>
      </w:r>
      <w:proofErr w:type="spellEnd"/>
      <w:r w:rsidRPr="00622E16">
        <w:rPr>
          <w:color w:val="9876AA"/>
          <w:lang w:val="en-US"/>
        </w:rPr>
        <w:t xml:space="preserve"> </w:t>
      </w:r>
      <w:r w:rsidRPr="00622E16">
        <w:rPr>
          <w:color w:val="A9B7C6"/>
          <w:lang w:val="en-US"/>
        </w:rPr>
        <w:t xml:space="preserve">= </w:t>
      </w:r>
      <w:proofErr w:type="spellStart"/>
      <w:r w:rsidRPr="00622E16">
        <w:rPr>
          <w:color w:val="A9B7C6"/>
          <w:lang w:val="en-US"/>
        </w:rPr>
        <w:t>findViewById</w:t>
      </w:r>
      <w:proofErr w:type="spellEnd"/>
      <w:r w:rsidRPr="00622E16">
        <w:rPr>
          <w:color w:val="A9B7C6"/>
          <w:lang w:val="en-US"/>
        </w:rPr>
        <w:t>(</w:t>
      </w:r>
      <w:proofErr w:type="spellStart"/>
      <w:r w:rsidRPr="00622E16">
        <w:rPr>
          <w:color w:val="A9B7C6"/>
          <w:lang w:val="en-US"/>
        </w:rPr>
        <w:t>R.id.</w:t>
      </w:r>
      <w:r w:rsidRPr="00622E16">
        <w:rPr>
          <w:i/>
          <w:iCs/>
          <w:color w:val="9876AA"/>
          <w:lang w:val="en-US"/>
        </w:rPr>
        <w:t>time_txt</w:t>
      </w:r>
      <w:proofErr w:type="spellEnd"/>
      <w:r w:rsidRPr="00622E16">
        <w:rPr>
          <w:color w:val="A9B7C6"/>
          <w:lang w:val="en-US"/>
        </w:rPr>
        <w:t>)</w:t>
      </w:r>
      <w:r w:rsidRPr="00622E16">
        <w:rPr>
          <w:color w:val="CC7832"/>
          <w:lang w:val="en-US"/>
        </w:rPr>
        <w:t>;</w:t>
      </w:r>
      <w:r w:rsidRPr="00622E16">
        <w:rPr>
          <w:color w:val="CC7832"/>
          <w:lang w:val="en-US"/>
        </w:rPr>
        <w:br/>
        <w:t xml:space="preserve">        </w:t>
      </w:r>
      <w:proofErr w:type="spellStart"/>
      <w:r w:rsidRPr="00622E16">
        <w:rPr>
          <w:color w:val="9876AA"/>
          <w:lang w:val="en-US"/>
        </w:rPr>
        <w:t>mTimePicker</w:t>
      </w:r>
      <w:proofErr w:type="spellEnd"/>
      <w:r w:rsidRPr="00622E16">
        <w:rPr>
          <w:color w:val="9876AA"/>
          <w:lang w:val="en-US"/>
        </w:rPr>
        <w:t xml:space="preserve"> </w:t>
      </w:r>
      <w:r w:rsidRPr="00622E16">
        <w:rPr>
          <w:color w:val="A9B7C6"/>
          <w:lang w:val="en-US"/>
        </w:rPr>
        <w:t xml:space="preserve">= </w:t>
      </w:r>
      <w:proofErr w:type="spellStart"/>
      <w:r w:rsidRPr="00622E16">
        <w:rPr>
          <w:color w:val="A9B7C6"/>
          <w:lang w:val="en-US"/>
        </w:rPr>
        <w:t>findViewById</w:t>
      </w:r>
      <w:proofErr w:type="spellEnd"/>
      <w:r w:rsidRPr="00622E16">
        <w:rPr>
          <w:color w:val="A9B7C6"/>
          <w:lang w:val="en-US"/>
        </w:rPr>
        <w:t>(</w:t>
      </w:r>
      <w:proofErr w:type="spellStart"/>
      <w:r w:rsidRPr="00622E16">
        <w:rPr>
          <w:color w:val="A9B7C6"/>
          <w:lang w:val="en-US"/>
        </w:rPr>
        <w:t>R.id.</w:t>
      </w:r>
      <w:r w:rsidRPr="00622E16">
        <w:rPr>
          <w:i/>
          <w:iCs/>
          <w:color w:val="9876AA"/>
          <w:lang w:val="en-US"/>
        </w:rPr>
        <w:t>timePicker</w:t>
      </w:r>
      <w:proofErr w:type="spellEnd"/>
      <w:r w:rsidRPr="00622E16">
        <w:rPr>
          <w:color w:val="A9B7C6"/>
          <w:lang w:val="en-US"/>
        </w:rPr>
        <w:t>)</w:t>
      </w:r>
      <w:r w:rsidRPr="00622E16">
        <w:rPr>
          <w:color w:val="CC7832"/>
          <w:lang w:val="en-US"/>
        </w:rPr>
        <w:t>;</w:t>
      </w:r>
      <w:r w:rsidRPr="00622E16">
        <w:rPr>
          <w:color w:val="CC7832"/>
          <w:lang w:val="en-US"/>
        </w:rPr>
        <w:br/>
      </w:r>
      <w:r w:rsidRPr="00622E16">
        <w:rPr>
          <w:color w:val="CC7832"/>
          <w:lang w:val="en-US"/>
        </w:rPr>
        <w:br/>
        <w:t xml:space="preserve">        </w:t>
      </w:r>
      <w:proofErr w:type="spellStart"/>
      <w:r w:rsidRPr="00622E16">
        <w:rPr>
          <w:color w:val="9876AA"/>
          <w:lang w:val="en-US"/>
        </w:rPr>
        <w:t>mTimePicker</w:t>
      </w:r>
      <w:r w:rsidRPr="00622E16">
        <w:rPr>
          <w:color w:val="A9B7C6"/>
          <w:lang w:val="en-US"/>
        </w:rPr>
        <w:t>.setOnTimeChangedListener</w:t>
      </w:r>
      <w:proofErr w:type="spellEnd"/>
      <w:r w:rsidRPr="00622E16">
        <w:rPr>
          <w:color w:val="A9B7C6"/>
          <w:lang w:val="en-US"/>
        </w:rPr>
        <w:t>(</w:t>
      </w:r>
      <w:r w:rsidRPr="00622E16">
        <w:rPr>
          <w:color w:val="CC7832"/>
          <w:lang w:val="en-US"/>
        </w:rPr>
        <w:t xml:space="preserve">new </w:t>
      </w:r>
      <w:proofErr w:type="spellStart"/>
      <w:r w:rsidRPr="00622E16">
        <w:rPr>
          <w:color w:val="A9B7C6"/>
          <w:lang w:val="en-US"/>
        </w:rPr>
        <w:t>TimePicker.OnTimeChangedListener</w:t>
      </w:r>
      <w:proofErr w:type="spellEnd"/>
      <w:r w:rsidRPr="00622E16">
        <w:rPr>
          <w:color w:val="A9B7C6"/>
          <w:lang w:val="en-US"/>
        </w:rPr>
        <w:t>() {</w:t>
      </w:r>
      <w:r w:rsidRPr="00622E16">
        <w:rPr>
          <w:color w:val="A9B7C6"/>
          <w:lang w:val="en-US"/>
        </w:rPr>
        <w:br/>
        <w:t xml:space="preserve">            </w:t>
      </w:r>
      <w:r w:rsidRPr="00622E16">
        <w:rPr>
          <w:color w:val="BBB529"/>
          <w:lang w:val="en-US"/>
        </w:rPr>
        <w:t>@Override</w:t>
      </w:r>
      <w:r w:rsidRPr="00622E16">
        <w:rPr>
          <w:color w:val="BBB529"/>
          <w:lang w:val="en-US"/>
        </w:rPr>
        <w:br/>
        <w:t xml:space="preserve">            </w:t>
      </w:r>
      <w:r w:rsidRPr="00622E16">
        <w:rPr>
          <w:color w:val="CC7832"/>
          <w:lang w:val="en-US"/>
        </w:rPr>
        <w:t xml:space="preserve">public void </w:t>
      </w:r>
      <w:proofErr w:type="spellStart"/>
      <w:r w:rsidRPr="00622E16">
        <w:rPr>
          <w:color w:val="FFC66D"/>
          <w:lang w:val="en-US"/>
        </w:rPr>
        <w:t>onTimeChanged</w:t>
      </w:r>
      <w:proofErr w:type="spellEnd"/>
      <w:r w:rsidRPr="00622E16">
        <w:rPr>
          <w:color w:val="A9B7C6"/>
          <w:lang w:val="en-US"/>
        </w:rPr>
        <w:t>(</w:t>
      </w:r>
      <w:proofErr w:type="spellStart"/>
      <w:r w:rsidRPr="00622E16">
        <w:rPr>
          <w:color w:val="A9B7C6"/>
          <w:lang w:val="en-US"/>
        </w:rPr>
        <w:t>TimePicker</w:t>
      </w:r>
      <w:proofErr w:type="spellEnd"/>
      <w:r w:rsidRPr="00622E16">
        <w:rPr>
          <w:color w:val="A9B7C6"/>
          <w:lang w:val="en-US"/>
        </w:rPr>
        <w:t xml:space="preserve"> view</w:t>
      </w:r>
      <w:r w:rsidRPr="00622E16">
        <w:rPr>
          <w:color w:val="CC7832"/>
          <w:lang w:val="en-US"/>
        </w:rPr>
        <w:t xml:space="preserve">, </w:t>
      </w:r>
      <w:proofErr w:type="spellStart"/>
      <w:r w:rsidRPr="00622E16">
        <w:rPr>
          <w:color w:val="CC7832"/>
          <w:lang w:val="en-US"/>
        </w:rPr>
        <w:t>int</w:t>
      </w:r>
      <w:proofErr w:type="spellEnd"/>
      <w:r w:rsidRPr="00622E16">
        <w:rPr>
          <w:color w:val="CC7832"/>
          <w:lang w:val="en-US"/>
        </w:rPr>
        <w:t xml:space="preserve"> </w:t>
      </w:r>
      <w:proofErr w:type="spellStart"/>
      <w:r w:rsidRPr="00622E16">
        <w:rPr>
          <w:color w:val="A9B7C6"/>
          <w:lang w:val="en-US"/>
        </w:rPr>
        <w:t>hourOfDay</w:t>
      </w:r>
      <w:proofErr w:type="spellEnd"/>
      <w:r w:rsidRPr="00622E16">
        <w:rPr>
          <w:color w:val="CC7832"/>
          <w:lang w:val="en-US"/>
        </w:rPr>
        <w:t xml:space="preserve">, </w:t>
      </w:r>
      <w:proofErr w:type="spellStart"/>
      <w:r w:rsidRPr="00622E16">
        <w:rPr>
          <w:color w:val="CC7832"/>
          <w:lang w:val="en-US"/>
        </w:rPr>
        <w:t>int</w:t>
      </w:r>
      <w:proofErr w:type="spellEnd"/>
      <w:r w:rsidRPr="00622E16">
        <w:rPr>
          <w:color w:val="CC7832"/>
          <w:lang w:val="en-US"/>
        </w:rPr>
        <w:t xml:space="preserve"> </w:t>
      </w:r>
      <w:r w:rsidRPr="00622E16">
        <w:rPr>
          <w:color w:val="A9B7C6"/>
          <w:lang w:val="en-US"/>
        </w:rPr>
        <w:t>minute) {</w:t>
      </w:r>
      <w:r w:rsidRPr="00622E16">
        <w:rPr>
          <w:color w:val="A9B7C6"/>
          <w:lang w:val="en-US"/>
        </w:rPr>
        <w:br/>
      </w:r>
      <w:r w:rsidRPr="00622E16">
        <w:rPr>
          <w:color w:val="A9B7C6"/>
          <w:lang w:val="en-US"/>
        </w:rPr>
        <w:br/>
        <w:t xml:space="preserve">                </w:t>
      </w:r>
      <w:proofErr w:type="spellStart"/>
      <w:r w:rsidRPr="00622E16">
        <w:rPr>
          <w:color w:val="9876AA"/>
          <w:lang w:val="en-US"/>
        </w:rPr>
        <w:t>mInfoTimeTextView</w:t>
      </w:r>
      <w:r w:rsidRPr="00622E16">
        <w:rPr>
          <w:color w:val="A9B7C6"/>
          <w:lang w:val="en-US"/>
        </w:rPr>
        <w:t>.setText</w:t>
      </w:r>
      <w:proofErr w:type="spellEnd"/>
      <w:r w:rsidRPr="00622E16">
        <w:rPr>
          <w:color w:val="A9B7C6"/>
          <w:lang w:val="en-US"/>
        </w:rPr>
        <w:t>(</w:t>
      </w:r>
      <w:r w:rsidRPr="00622E16">
        <w:rPr>
          <w:color w:val="A9B7C6"/>
          <w:lang w:val="en-US"/>
        </w:rPr>
        <w:br/>
        <w:t xml:space="preserve">                        (</w:t>
      </w:r>
      <w:proofErr w:type="spellStart"/>
      <w:r w:rsidRPr="00622E16">
        <w:rPr>
          <w:color w:val="A9B7C6"/>
          <w:lang w:val="en-US"/>
        </w:rPr>
        <w:t>hourOfDay</w:t>
      </w:r>
      <w:proofErr w:type="spellEnd"/>
      <w:r w:rsidRPr="00622E16">
        <w:rPr>
          <w:color w:val="A9B7C6"/>
          <w:lang w:val="en-US"/>
        </w:rPr>
        <w:t xml:space="preserve"> &gt; </w:t>
      </w:r>
      <w:r w:rsidRPr="00622E16">
        <w:rPr>
          <w:color w:val="6897BB"/>
          <w:lang w:val="en-US"/>
        </w:rPr>
        <w:t xml:space="preserve">9 </w:t>
      </w:r>
      <w:r w:rsidRPr="00622E16">
        <w:rPr>
          <w:color w:val="A9B7C6"/>
          <w:lang w:val="en-US"/>
        </w:rPr>
        <w:t xml:space="preserve">? </w:t>
      </w:r>
      <w:proofErr w:type="spellStart"/>
      <w:r w:rsidRPr="00622E16">
        <w:rPr>
          <w:color w:val="A9B7C6"/>
          <w:lang w:val="en-US"/>
        </w:rPr>
        <w:t>String.</w:t>
      </w:r>
      <w:r w:rsidRPr="00622E16">
        <w:rPr>
          <w:i/>
          <w:iCs/>
          <w:color w:val="A9B7C6"/>
          <w:lang w:val="en-US"/>
        </w:rPr>
        <w:t>valueOf</w:t>
      </w:r>
      <w:proofErr w:type="spellEnd"/>
      <w:r w:rsidRPr="00622E16">
        <w:rPr>
          <w:color w:val="A9B7C6"/>
          <w:lang w:val="en-US"/>
        </w:rPr>
        <w:t>(</w:t>
      </w:r>
      <w:proofErr w:type="spellStart"/>
      <w:r w:rsidRPr="00622E16">
        <w:rPr>
          <w:color w:val="A9B7C6"/>
          <w:lang w:val="en-US"/>
        </w:rPr>
        <w:t>hourOfDay</w:t>
      </w:r>
      <w:proofErr w:type="spellEnd"/>
      <w:r w:rsidRPr="00622E16">
        <w:rPr>
          <w:color w:val="A9B7C6"/>
          <w:lang w:val="en-US"/>
        </w:rPr>
        <w:t xml:space="preserve">) : </w:t>
      </w:r>
      <w:r w:rsidRPr="00622E16">
        <w:rPr>
          <w:color w:val="6A8759"/>
          <w:lang w:val="en-US"/>
        </w:rPr>
        <w:t xml:space="preserve">"0" </w:t>
      </w:r>
      <w:r w:rsidRPr="00622E16">
        <w:rPr>
          <w:color w:val="A9B7C6"/>
          <w:lang w:val="en-US"/>
        </w:rPr>
        <w:t xml:space="preserve">+ </w:t>
      </w:r>
      <w:proofErr w:type="spellStart"/>
      <w:r w:rsidRPr="00622E16">
        <w:rPr>
          <w:color w:val="A9B7C6"/>
          <w:lang w:val="en-US"/>
        </w:rPr>
        <w:t>String.</w:t>
      </w:r>
      <w:r w:rsidRPr="00622E16">
        <w:rPr>
          <w:i/>
          <w:iCs/>
          <w:color w:val="A9B7C6"/>
          <w:lang w:val="en-US"/>
        </w:rPr>
        <w:t>valueOf</w:t>
      </w:r>
      <w:proofErr w:type="spellEnd"/>
      <w:r w:rsidRPr="00622E16">
        <w:rPr>
          <w:color w:val="A9B7C6"/>
          <w:lang w:val="en-US"/>
        </w:rPr>
        <w:t>(</w:t>
      </w:r>
      <w:proofErr w:type="spellStart"/>
      <w:r w:rsidRPr="00622E16">
        <w:rPr>
          <w:color w:val="A9B7C6"/>
          <w:lang w:val="en-US"/>
        </w:rPr>
        <w:t>hourOfDay</w:t>
      </w:r>
      <w:proofErr w:type="spellEnd"/>
      <w:r w:rsidRPr="00622E16">
        <w:rPr>
          <w:color w:val="A9B7C6"/>
          <w:lang w:val="en-US"/>
        </w:rPr>
        <w:t xml:space="preserve">)) + </w:t>
      </w:r>
      <w:r w:rsidRPr="00622E16">
        <w:rPr>
          <w:color w:val="6A8759"/>
          <w:lang w:val="en-US"/>
        </w:rPr>
        <w:t>":"</w:t>
      </w:r>
      <w:r w:rsidRPr="00622E16">
        <w:rPr>
          <w:color w:val="6A8759"/>
          <w:lang w:val="en-US"/>
        </w:rPr>
        <w:br/>
        <w:t xml:space="preserve">                                </w:t>
      </w:r>
      <w:r w:rsidRPr="00622E16">
        <w:rPr>
          <w:color w:val="A9B7C6"/>
          <w:lang w:val="en-US"/>
        </w:rPr>
        <w:t xml:space="preserve">+ ((minute) &gt; </w:t>
      </w:r>
      <w:r w:rsidRPr="00622E16">
        <w:rPr>
          <w:color w:val="6897BB"/>
          <w:lang w:val="en-US"/>
        </w:rPr>
        <w:t xml:space="preserve">9 </w:t>
      </w:r>
      <w:r w:rsidRPr="00622E16">
        <w:rPr>
          <w:color w:val="A9B7C6"/>
          <w:lang w:val="en-US"/>
        </w:rPr>
        <w:t xml:space="preserve">? </w:t>
      </w:r>
      <w:proofErr w:type="spellStart"/>
      <w:r w:rsidRPr="00622E16">
        <w:rPr>
          <w:color w:val="A9B7C6"/>
          <w:lang w:val="en-US"/>
        </w:rPr>
        <w:t>String.</w:t>
      </w:r>
      <w:r w:rsidRPr="00622E16">
        <w:rPr>
          <w:i/>
          <w:iCs/>
          <w:color w:val="A9B7C6"/>
          <w:lang w:val="en-US"/>
        </w:rPr>
        <w:t>valueOf</w:t>
      </w:r>
      <w:proofErr w:type="spellEnd"/>
      <w:r w:rsidRPr="00622E16">
        <w:rPr>
          <w:color w:val="A9B7C6"/>
          <w:lang w:val="en-US"/>
        </w:rPr>
        <w:t xml:space="preserve">(minute) : </w:t>
      </w:r>
      <w:r w:rsidRPr="00622E16">
        <w:rPr>
          <w:color w:val="6A8759"/>
          <w:lang w:val="en-US"/>
        </w:rPr>
        <w:t xml:space="preserve">"0" </w:t>
      </w:r>
      <w:r w:rsidRPr="00622E16">
        <w:rPr>
          <w:color w:val="A9B7C6"/>
          <w:lang w:val="en-US"/>
        </w:rPr>
        <w:t xml:space="preserve">+ </w:t>
      </w:r>
      <w:proofErr w:type="spellStart"/>
      <w:r w:rsidRPr="00622E16">
        <w:rPr>
          <w:color w:val="A9B7C6"/>
          <w:lang w:val="en-US"/>
        </w:rPr>
        <w:t>String.</w:t>
      </w:r>
      <w:r w:rsidRPr="00622E16">
        <w:rPr>
          <w:i/>
          <w:iCs/>
          <w:color w:val="A9B7C6"/>
          <w:lang w:val="en-US"/>
        </w:rPr>
        <w:t>valueOf</w:t>
      </w:r>
      <w:proofErr w:type="spellEnd"/>
      <w:r w:rsidRPr="00622E16">
        <w:rPr>
          <w:color w:val="A9B7C6"/>
          <w:lang w:val="en-US"/>
        </w:rPr>
        <w:t>(minute))</w:t>
      </w:r>
      <w:r w:rsidRPr="00622E16">
        <w:rPr>
          <w:color w:val="A9B7C6"/>
          <w:lang w:val="en-US"/>
        </w:rPr>
        <w:br/>
      </w:r>
      <w:r w:rsidRPr="00622E16">
        <w:rPr>
          <w:color w:val="A9B7C6"/>
          <w:lang w:val="en-US"/>
        </w:rPr>
        <w:br/>
        <w:t xml:space="preserve">                )</w:t>
      </w:r>
      <w:r w:rsidRPr="00622E16">
        <w:rPr>
          <w:color w:val="CC7832"/>
          <w:lang w:val="en-US"/>
        </w:rPr>
        <w:t>;</w:t>
      </w:r>
      <w:r w:rsidRPr="00622E16">
        <w:rPr>
          <w:color w:val="CC7832"/>
          <w:lang w:val="en-US"/>
        </w:rPr>
        <w:br/>
        <w:t xml:space="preserve">            </w:t>
      </w:r>
      <w:r w:rsidRPr="00622E16">
        <w:rPr>
          <w:color w:val="A9B7C6"/>
          <w:lang w:val="en-US"/>
        </w:rPr>
        <w:t>}</w:t>
      </w:r>
      <w:r w:rsidRPr="00622E16">
        <w:rPr>
          <w:color w:val="A9B7C6"/>
          <w:lang w:val="en-US"/>
        </w:rPr>
        <w:br/>
        <w:t xml:space="preserve">        })</w:t>
      </w:r>
      <w:r w:rsidRPr="00622E16">
        <w:rPr>
          <w:color w:val="CC7832"/>
          <w:lang w:val="en-US"/>
        </w:rPr>
        <w:t>;</w:t>
      </w:r>
      <w:r w:rsidRPr="00622E16">
        <w:rPr>
          <w:color w:val="CC7832"/>
          <w:lang w:val="en-US"/>
        </w:rPr>
        <w:br/>
        <w:t xml:space="preserve">        </w:t>
      </w:r>
      <w:proofErr w:type="spellStart"/>
      <w:r w:rsidRPr="00622E16">
        <w:rPr>
          <w:color w:val="CC7832"/>
          <w:lang w:val="en-US"/>
        </w:rPr>
        <w:t>int</w:t>
      </w:r>
      <w:proofErr w:type="spellEnd"/>
      <w:r w:rsidRPr="00622E16">
        <w:rPr>
          <w:color w:val="CC7832"/>
          <w:lang w:val="en-US"/>
        </w:rPr>
        <w:t xml:space="preserve"> </w:t>
      </w:r>
      <w:proofErr w:type="spellStart"/>
      <w:r w:rsidRPr="00622E16">
        <w:rPr>
          <w:color w:val="A9B7C6"/>
          <w:lang w:val="en-US"/>
        </w:rPr>
        <w:t>curHour</w:t>
      </w:r>
      <w:proofErr w:type="spellEnd"/>
      <w:r w:rsidRPr="00622E16">
        <w:rPr>
          <w:color w:val="A9B7C6"/>
          <w:lang w:val="en-US"/>
        </w:rPr>
        <w:t xml:space="preserve"> = </w:t>
      </w:r>
      <w:proofErr w:type="spellStart"/>
      <w:r w:rsidRPr="00622E16">
        <w:rPr>
          <w:color w:val="9876AA"/>
          <w:lang w:val="en-US"/>
        </w:rPr>
        <w:t>mTimePicker</w:t>
      </w:r>
      <w:r w:rsidRPr="00622E16">
        <w:rPr>
          <w:color w:val="A9B7C6"/>
          <w:lang w:val="en-US"/>
        </w:rPr>
        <w:t>.getHour</w:t>
      </w:r>
      <w:proofErr w:type="spellEnd"/>
      <w:r w:rsidRPr="00622E16">
        <w:rPr>
          <w:color w:val="A9B7C6"/>
          <w:lang w:val="en-US"/>
        </w:rPr>
        <w:t>()</w:t>
      </w:r>
      <w:r w:rsidRPr="00622E16">
        <w:rPr>
          <w:color w:val="CC7832"/>
          <w:lang w:val="en-US"/>
        </w:rPr>
        <w:t>;</w:t>
      </w:r>
      <w:r w:rsidRPr="00622E16">
        <w:rPr>
          <w:color w:val="CC7832"/>
          <w:lang w:val="en-US"/>
        </w:rPr>
        <w:br/>
        <w:t xml:space="preserve">        </w:t>
      </w:r>
      <w:proofErr w:type="spellStart"/>
      <w:r w:rsidRPr="00622E16">
        <w:rPr>
          <w:color w:val="CC7832"/>
          <w:lang w:val="en-US"/>
        </w:rPr>
        <w:t>int</w:t>
      </w:r>
      <w:proofErr w:type="spellEnd"/>
      <w:r w:rsidRPr="00622E16">
        <w:rPr>
          <w:color w:val="CC7832"/>
          <w:lang w:val="en-US"/>
        </w:rPr>
        <w:t xml:space="preserve"> </w:t>
      </w:r>
      <w:proofErr w:type="spellStart"/>
      <w:r w:rsidRPr="00622E16">
        <w:rPr>
          <w:color w:val="A9B7C6"/>
          <w:lang w:val="en-US"/>
        </w:rPr>
        <w:t>curMinute</w:t>
      </w:r>
      <w:proofErr w:type="spellEnd"/>
      <w:r w:rsidRPr="00622E16">
        <w:rPr>
          <w:color w:val="A9B7C6"/>
          <w:lang w:val="en-US"/>
        </w:rPr>
        <w:t xml:space="preserve"> = </w:t>
      </w:r>
      <w:proofErr w:type="spellStart"/>
      <w:r w:rsidRPr="00622E16">
        <w:rPr>
          <w:color w:val="9876AA"/>
          <w:lang w:val="en-US"/>
        </w:rPr>
        <w:t>mTimePicker</w:t>
      </w:r>
      <w:r w:rsidRPr="00622E16">
        <w:rPr>
          <w:color w:val="A9B7C6"/>
          <w:lang w:val="en-US"/>
        </w:rPr>
        <w:t>.getMinute</w:t>
      </w:r>
      <w:proofErr w:type="spellEnd"/>
      <w:r w:rsidRPr="00622E16">
        <w:rPr>
          <w:color w:val="A9B7C6"/>
          <w:lang w:val="en-US"/>
        </w:rPr>
        <w:t>()</w:t>
      </w:r>
      <w:r w:rsidRPr="00622E16">
        <w:rPr>
          <w:color w:val="CC7832"/>
          <w:lang w:val="en-US"/>
        </w:rPr>
        <w:t>;</w:t>
      </w:r>
      <w:r w:rsidRPr="00622E16">
        <w:rPr>
          <w:color w:val="CC7832"/>
          <w:lang w:val="en-US"/>
        </w:rPr>
        <w:br/>
        <w:t xml:space="preserve">        </w:t>
      </w:r>
      <w:proofErr w:type="spellStart"/>
      <w:r w:rsidRPr="00622E16">
        <w:rPr>
          <w:color w:val="9876AA"/>
          <w:lang w:val="en-US"/>
        </w:rPr>
        <w:t>mInfoTimeTextView</w:t>
      </w:r>
      <w:r w:rsidRPr="00622E16">
        <w:rPr>
          <w:color w:val="A9B7C6"/>
          <w:lang w:val="en-US"/>
        </w:rPr>
        <w:t>.setText</w:t>
      </w:r>
      <w:proofErr w:type="spellEnd"/>
      <w:r w:rsidRPr="00622E16">
        <w:rPr>
          <w:color w:val="A9B7C6"/>
          <w:lang w:val="en-US"/>
        </w:rPr>
        <w:t>(</w:t>
      </w:r>
      <w:r w:rsidRPr="00622E16">
        <w:rPr>
          <w:color w:val="A9B7C6"/>
          <w:lang w:val="en-US"/>
        </w:rPr>
        <w:br/>
        <w:t xml:space="preserve">                (</w:t>
      </w:r>
      <w:proofErr w:type="spellStart"/>
      <w:r w:rsidRPr="00622E16">
        <w:rPr>
          <w:color w:val="A9B7C6"/>
          <w:lang w:val="en-US"/>
        </w:rPr>
        <w:t>curHour</w:t>
      </w:r>
      <w:proofErr w:type="spellEnd"/>
      <w:r w:rsidRPr="00622E16">
        <w:rPr>
          <w:color w:val="A9B7C6"/>
          <w:lang w:val="en-US"/>
        </w:rPr>
        <w:t xml:space="preserve"> &gt; </w:t>
      </w:r>
      <w:r w:rsidRPr="00622E16">
        <w:rPr>
          <w:color w:val="6897BB"/>
          <w:lang w:val="en-US"/>
        </w:rPr>
        <w:t xml:space="preserve">9 </w:t>
      </w:r>
      <w:r w:rsidRPr="00622E16">
        <w:rPr>
          <w:color w:val="A9B7C6"/>
          <w:lang w:val="en-US"/>
        </w:rPr>
        <w:t xml:space="preserve">? </w:t>
      </w:r>
      <w:proofErr w:type="spellStart"/>
      <w:r w:rsidRPr="00622E16">
        <w:rPr>
          <w:color w:val="A9B7C6"/>
          <w:lang w:val="en-US"/>
        </w:rPr>
        <w:t>String.</w:t>
      </w:r>
      <w:r w:rsidRPr="00622E16">
        <w:rPr>
          <w:i/>
          <w:iCs/>
          <w:color w:val="A9B7C6"/>
          <w:lang w:val="en-US"/>
        </w:rPr>
        <w:t>valueOf</w:t>
      </w:r>
      <w:proofErr w:type="spellEnd"/>
      <w:r w:rsidRPr="00622E16">
        <w:rPr>
          <w:color w:val="A9B7C6"/>
          <w:lang w:val="en-US"/>
        </w:rPr>
        <w:t>(</w:t>
      </w:r>
      <w:proofErr w:type="spellStart"/>
      <w:r w:rsidRPr="00622E16">
        <w:rPr>
          <w:color w:val="A9B7C6"/>
          <w:lang w:val="en-US"/>
        </w:rPr>
        <w:t>curHour</w:t>
      </w:r>
      <w:proofErr w:type="spellEnd"/>
      <w:r w:rsidRPr="00622E16">
        <w:rPr>
          <w:color w:val="A9B7C6"/>
          <w:lang w:val="en-US"/>
        </w:rPr>
        <w:t xml:space="preserve">) : </w:t>
      </w:r>
      <w:r w:rsidRPr="00622E16">
        <w:rPr>
          <w:color w:val="6A8759"/>
          <w:lang w:val="en-US"/>
        </w:rPr>
        <w:t xml:space="preserve">"0" </w:t>
      </w:r>
      <w:r w:rsidRPr="00622E16">
        <w:rPr>
          <w:color w:val="A9B7C6"/>
          <w:lang w:val="en-US"/>
        </w:rPr>
        <w:t xml:space="preserve">+ </w:t>
      </w:r>
      <w:proofErr w:type="spellStart"/>
      <w:r w:rsidRPr="00622E16">
        <w:rPr>
          <w:color w:val="A9B7C6"/>
          <w:lang w:val="en-US"/>
        </w:rPr>
        <w:t>String.</w:t>
      </w:r>
      <w:r w:rsidRPr="00622E16">
        <w:rPr>
          <w:i/>
          <w:iCs/>
          <w:color w:val="A9B7C6"/>
          <w:lang w:val="en-US"/>
        </w:rPr>
        <w:t>valueOf</w:t>
      </w:r>
      <w:proofErr w:type="spellEnd"/>
      <w:r w:rsidRPr="00622E16">
        <w:rPr>
          <w:color w:val="A9B7C6"/>
          <w:lang w:val="en-US"/>
        </w:rPr>
        <w:t>(</w:t>
      </w:r>
      <w:proofErr w:type="spellStart"/>
      <w:r w:rsidRPr="00622E16">
        <w:rPr>
          <w:color w:val="A9B7C6"/>
          <w:lang w:val="en-US"/>
        </w:rPr>
        <w:t>curHour</w:t>
      </w:r>
      <w:proofErr w:type="spellEnd"/>
      <w:r w:rsidRPr="00622E16">
        <w:rPr>
          <w:color w:val="A9B7C6"/>
          <w:lang w:val="en-US"/>
        </w:rPr>
        <w:t xml:space="preserve">)) + </w:t>
      </w:r>
      <w:r w:rsidRPr="00622E16">
        <w:rPr>
          <w:color w:val="6A8759"/>
          <w:lang w:val="en-US"/>
        </w:rPr>
        <w:t>":"</w:t>
      </w:r>
      <w:r w:rsidRPr="00622E16">
        <w:rPr>
          <w:color w:val="6A8759"/>
          <w:lang w:val="en-US"/>
        </w:rPr>
        <w:br/>
        <w:t xml:space="preserve">                        </w:t>
      </w:r>
      <w:r w:rsidRPr="00622E16">
        <w:rPr>
          <w:color w:val="A9B7C6"/>
          <w:lang w:val="en-US"/>
        </w:rPr>
        <w:t>+ ((</w:t>
      </w:r>
      <w:proofErr w:type="spellStart"/>
      <w:r w:rsidRPr="00622E16">
        <w:rPr>
          <w:color w:val="A9B7C6"/>
          <w:lang w:val="en-US"/>
        </w:rPr>
        <w:t>curMinute</w:t>
      </w:r>
      <w:proofErr w:type="spellEnd"/>
      <w:r w:rsidRPr="00622E16">
        <w:rPr>
          <w:color w:val="A9B7C6"/>
          <w:lang w:val="en-US"/>
        </w:rPr>
        <w:t xml:space="preserve">) &gt; </w:t>
      </w:r>
      <w:r w:rsidRPr="00622E16">
        <w:rPr>
          <w:color w:val="6897BB"/>
          <w:lang w:val="en-US"/>
        </w:rPr>
        <w:t xml:space="preserve">9 </w:t>
      </w:r>
      <w:r w:rsidRPr="00622E16">
        <w:rPr>
          <w:color w:val="A9B7C6"/>
          <w:lang w:val="en-US"/>
        </w:rPr>
        <w:t xml:space="preserve">? </w:t>
      </w:r>
      <w:proofErr w:type="spellStart"/>
      <w:r w:rsidRPr="00622E16">
        <w:rPr>
          <w:color w:val="A9B7C6"/>
          <w:lang w:val="en-US"/>
        </w:rPr>
        <w:t>String.</w:t>
      </w:r>
      <w:r w:rsidRPr="00622E16">
        <w:rPr>
          <w:i/>
          <w:iCs/>
          <w:color w:val="A9B7C6"/>
          <w:lang w:val="en-US"/>
        </w:rPr>
        <w:t>valueOf</w:t>
      </w:r>
      <w:proofErr w:type="spellEnd"/>
      <w:r w:rsidRPr="00622E16">
        <w:rPr>
          <w:color w:val="A9B7C6"/>
          <w:lang w:val="en-US"/>
        </w:rPr>
        <w:t>(</w:t>
      </w:r>
      <w:proofErr w:type="spellStart"/>
      <w:r w:rsidRPr="00622E16">
        <w:rPr>
          <w:color w:val="A9B7C6"/>
          <w:lang w:val="en-US"/>
        </w:rPr>
        <w:t>curMinute</w:t>
      </w:r>
      <w:proofErr w:type="spellEnd"/>
      <w:r w:rsidRPr="00622E16">
        <w:rPr>
          <w:color w:val="A9B7C6"/>
          <w:lang w:val="en-US"/>
        </w:rPr>
        <w:t xml:space="preserve">) : </w:t>
      </w:r>
      <w:r w:rsidRPr="00622E16">
        <w:rPr>
          <w:color w:val="6A8759"/>
          <w:lang w:val="en-US"/>
        </w:rPr>
        <w:t xml:space="preserve">"0" </w:t>
      </w:r>
      <w:r w:rsidRPr="00622E16">
        <w:rPr>
          <w:color w:val="A9B7C6"/>
          <w:lang w:val="en-US"/>
        </w:rPr>
        <w:t xml:space="preserve">+ </w:t>
      </w:r>
      <w:proofErr w:type="spellStart"/>
      <w:r w:rsidRPr="00622E16">
        <w:rPr>
          <w:color w:val="A9B7C6"/>
          <w:lang w:val="en-US"/>
        </w:rPr>
        <w:t>String.</w:t>
      </w:r>
      <w:r w:rsidRPr="00622E16">
        <w:rPr>
          <w:i/>
          <w:iCs/>
          <w:color w:val="A9B7C6"/>
          <w:lang w:val="en-US"/>
        </w:rPr>
        <w:t>valueOf</w:t>
      </w:r>
      <w:proofErr w:type="spellEnd"/>
      <w:r w:rsidRPr="00622E16">
        <w:rPr>
          <w:color w:val="A9B7C6"/>
          <w:lang w:val="en-US"/>
        </w:rPr>
        <w:t>(</w:t>
      </w:r>
      <w:proofErr w:type="spellStart"/>
      <w:r w:rsidRPr="00622E16">
        <w:rPr>
          <w:color w:val="A9B7C6"/>
          <w:lang w:val="en-US"/>
        </w:rPr>
        <w:t>curMinute</w:t>
      </w:r>
      <w:proofErr w:type="spellEnd"/>
      <w:r w:rsidRPr="00622E16">
        <w:rPr>
          <w:color w:val="A9B7C6"/>
          <w:lang w:val="en-US"/>
        </w:rPr>
        <w:t>)))</w:t>
      </w:r>
      <w:r w:rsidRPr="00622E16">
        <w:rPr>
          <w:color w:val="CC7832"/>
          <w:lang w:val="en-US"/>
        </w:rPr>
        <w:t>;</w:t>
      </w:r>
      <w:r w:rsidRPr="00622E16">
        <w:rPr>
          <w:color w:val="CC7832"/>
          <w:lang w:val="en-US"/>
        </w:rPr>
        <w:br/>
      </w:r>
      <w:r w:rsidRPr="00622E16">
        <w:rPr>
          <w:color w:val="CC7832"/>
          <w:lang w:val="en-US"/>
        </w:rPr>
        <w:lastRenderedPageBreak/>
        <w:br/>
        <w:t xml:space="preserve">        </w:t>
      </w:r>
      <w:r w:rsidRPr="00622E16">
        <w:rPr>
          <w:color w:val="808080"/>
          <w:lang w:val="en-US"/>
        </w:rPr>
        <w:t>//---------Spinner---------//</w:t>
      </w:r>
      <w:r w:rsidRPr="00622E16">
        <w:rPr>
          <w:color w:val="808080"/>
          <w:lang w:val="en-US"/>
        </w:rPr>
        <w:br/>
        <w:t xml:space="preserve">        </w:t>
      </w:r>
      <w:r w:rsidRPr="00622E16">
        <w:rPr>
          <w:color w:val="9876AA"/>
          <w:lang w:val="en-US"/>
        </w:rPr>
        <w:t xml:space="preserve">spinner </w:t>
      </w:r>
      <w:r w:rsidRPr="00622E16">
        <w:rPr>
          <w:color w:val="A9B7C6"/>
          <w:lang w:val="en-US"/>
        </w:rPr>
        <w:t xml:space="preserve">= </w:t>
      </w:r>
      <w:proofErr w:type="spellStart"/>
      <w:r w:rsidRPr="00622E16">
        <w:rPr>
          <w:color w:val="A9B7C6"/>
          <w:lang w:val="en-US"/>
        </w:rPr>
        <w:t>findViewById</w:t>
      </w:r>
      <w:proofErr w:type="spellEnd"/>
      <w:r w:rsidRPr="00622E16">
        <w:rPr>
          <w:color w:val="A9B7C6"/>
          <w:lang w:val="en-US"/>
        </w:rPr>
        <w:t>(</w:t>
      </w:r>
      <w:proofErr w:type="spellStart"/>
      <w:r w:rsidRPr="00622E16">
        <w:rPr>
          <w:color w:val="A9B7C6"/>
          <w:lang w:val="en-US"/>
        </w:rPr>
        <w:t>R.id.</w:t>
      </w:r>
      <w:r w:rsidRPr="00622E16">
        <w:rPr>
          <w:i/>
          <w:iCs/>
          <w:color w:val="9876AA"/>
          <w:lang w:val="en-US"/>
        </w:rPr>
        <w:t>spinner</w:t>
      </w:r>
      <w:proofErr w:type="spellEnd"/>
      <w:r w:rsidRPr="00622E16">
        <w:rPr>
          <w:color w:val="A9B7C6"/>
          <w:lang w:val="en-US"/>
        </w:rPr>
        <w:t>)</w:t>
      </w:r>
      <w:r w:rsidRPr="00622E16">
        <w:rPr>
          <w:color w:val="CC7832"/>
          <w:lang w:val="en-US"/>
        </w:rPr>
        <w:t>;</w:t>
      </w:r>
      <w:r w:rsidRPr="00622E16">
        <w:rPr>
          <w:color w:val="CC7832"/>
          <w:lang w:val="en-US"/>
        </w:rPr>
        <w:br/>
        <w:t xml:space="preserve">        </w:t>
      </w:r>
      <w:proofErr w:type="spellStart"/>
      <w:r w:rsidRPr="00622E16">
        <w:rPr>
          <w:color w:val="9876AA"/>
          <w:lang w:val="en-US"/>
        </w:rPr>
        <w:t>mInfoSpinnerTextView</w:t>
      </w:r>
      <w:proofErr w:type="spellEnd"/>
      <w:r w:rsidRPr="00622E16">
        <w:rPr>
          <w:color w:val="9876AA"/>
          <w:lang w:val="en-US"/>
        </w:rPr>
        <w:t xml:space="preserve"> </w:t>
      </w:r>
      <w:r w:rsidRPr="00622E16">
        <w:rPr>
          <w:color w:val="A9B7C6"/>
          <w:lang w:val="en-US"/>
        </w:rPr>
        <w:t>= (</w:t>
      </w:r>
      <w:proofErr w:type="spellStart"/>
      <w:r w:rsidRPr="00622E16">
        <w:rPr>
          <w:color w:val="A9B7C6"/>
          <w:lang w:val="en-US"/>
        </w:rPr>
        <w:t>TextView</w:t>
      </w:r>
      <w:proofErr w:type="spellEnd"/>
      <w:r w:rsidRPr="00622E16">
        <w:rPr>
          <w:color w:val="A9B7C6"/>
          <w:lang w:val="en-US"/>
        </w:rPr>
        <w:t xml:space="preserve">) </w:t>
      </w:r>
      <w:proofErr w:type="spellStart"/>
      <w:r w:rsidRPr="00622E16">
        <w:rPr>
          <w:color w:val="A9B7C6"/>
          <w:lang w:val="en-US"/>
        </w:rPr>
        <w:t>findViewById</w:t>
      </w:r>
      <w:proofErr w:type="spellEnd"/>
      <w:r w:rsidRPr="00622E16">
        <w:rPr>
          <w:color w:val="A9B7C6"/>
          <w:lang w:val="en-US"/>
        </w:rPr>
        <w:t>(</w:t>
      </w:r>
      <w:proofErr w:type="spellStart"/>
      <w:r w:rsidRPr="00622E16">
        <w:rPr>
          <w:color w:val="A9B7C6"/>
          <w:lang w:val="en-US"/>
        </w:rPr>
        <w:t>R.id.</w:t>
      </w:r>
      <w:r w:rsidRPr="00622E16">
        <w:rPr>
          <w:i/>
          <w:iCs/>
          <w:color w:val="9876AA"/>
          <w:lang w:val="en-US"/>
        </w:rPr>
        <w:t>spinner_txt</w:t>
      </w:r>
      <w:proofErr w:type="spellEnd"/>
      <w:r w:rsidRPr="00622E16">
        <w:rPr>
          <w:color w:val="A9B7C6"/>
          <w:lang w:val="en-US"/>
        </w:rPr>
        <w:t>)</w:t>
      </w:r>
      <w:r w:rsidRPr="00622E16">
        <w:rPr>
          <w:color w:val="CC7832"/>
          <w:lang w:val="en-US"/>
        </w:rPr>
        <w:t>;</w:t>
      </w:r>
      <w:r w:rsidRPr="00622E16">
        <w:rPr>
          <w:color w:val="CC7832"/>
          <w:lang w:val="en-US"/>
        </w:rPr>
        <w:br/>
        <w:t xml:space="preserve">        </w:t>
      </w:r>
      <w:proofErr w:type="spellStart"/>
      <w:r w:rsidRPr="00622E16">
        <w:rPr>
          <w:color w:val="A9B7C6"/>
          <w:lang w:val="en-US"/>
        </w:rPr>
        <w:t>ArrayAdapter</w:t>
      </w:r>
      <w:proofErr w:type="spellEnd"/>
      <w:r w:rsidRPr="00622E16">
        <w:rPr>
          <w:color w:val="A9B7C6"/>
          <w:lang w:val="en-US"/>
        </w:rPr>
        <w:t xml:space="preserve">&lt;String&gt; adapter = </w:t>
      </w:r>
      <w:r w:rsidRPr="00622E16">
        <w:rPr>
          <w:color w:val="CC7832"/>
          <w:lang w:val="en-US"/>
        </w:rPr>
        <w:t xml:space="preserve">new </w:t>
      </w:r>
      <w:proofErr w:type="spellStart"/>
      <w:r w:rsidRPr="00622E16">
        <w:rPr>
          <w:color w:val="A9B7C6"/>
          <w:lang w:val="en-US"/>
        </w:rPr>
        <w:t>ArrayAdapter</w:t>
      </w:r>
      <w:proofErr w:type="spellEnd"/>
      <w:r w:rsidRPr="00622E16">
        <w:rPr>
          <w:color w:val="A9B7C6"/>
          <w:lang w:val="en-US"/>
        </w:rPr>
        <w:t>(</w:t>
      </w:r>
      <w:r w:rsidRPr="00622E16">
        <w:rPr>
          <w:color w:val="CC7832"/>
          <w:lang w:val="en-US"/>
        </w:rPr>
        <w:t xml:space="preserve">this, </w:t>
      </w:r>
      <w:proofErr w:type="spellStart"/>
      <w:r w:rsidRPr="00622E16">
        <w:rPr>
          <w:color w:val="A9B7C6"/>
          <w:lang w:val="en-US"/>
        </w:rPr>
        <w:t>android.R.layout.</w:t>
      </w:r>
      <w:r w:rsidRPr="00622E16">
        <w:rPr>
          <w:i/>
          <w:iCs/>
          <w:color w:val="9876AA"/>
          <w:lang w:val="en-US"/>
        </w:rPr>
        <w:t>simple_spinner_item</w:t>
      </w:r>
      <w:proofErr w:type="spellEnd"/>
      <w:r w:rsidRPr="00622E16">
        <w:rPr>
          <w:color w:val="CC7832"/>
          <w:lang w:val="en-US"/>
        </w:rPr>
        <w:t xml:space="preserve">, </w:t>
      </w:r>
      <w:proofErr w:type="spellStart"/>
      <w:r w:rsidRPr="00622E16">
        <w:rPr>
          <w:color w:val="A9B7C6"/>
          <w:lang w:val="en-US"/>
        </w:rPr>
        <w:t>getResources</w:t>
      </w:r>
      <w:proofErr w:type="spellEnd"/>
      <w:r w:rsidRPr="00622E16">
        <w:rPr>
          <w:color w:val="A9B7C6"/>
          <w:lang w:val="en-US"/>
        </w:rPr>
        <w:t>().</w:t>
      </w:r>
      <w:proofErr w:type="spellStart"/>
      <w:r w:rsidRPr="00622E16">
        <w:rPr>
          <w:color w:val="A9B7C6"/>
          <w:lang w:val="en-US"/>
        </w:rPr>
        <w:t>getStringArray</w:t>
      </w:r>
      <w:proofErr w:type="spellEnd"/>
      <w:r w:rsidRPr="00622E16">
        <w:rPr>
          <w:color w:val="A9B7C6"/>
          <w:lang w:val="en-US"/>
        </w:rPr>
        <w:t>(</w:t>
      </w:r>
      <w:proofErr w:type="spellStart"/>
      <w:r w:rsidRPr="00622E16">
        <w:rPr>
          <w:color w:val="A9B7C6"/>
          <w:lang w:val="en-US"/>
        </w:rPr>
        <w:t>R.array.</w:t>
      </w:r>
      <w:r w:rsidRPr="00622E16">
        <w:rPr>
          <w:i/>
          <w:iCs/>
          <w:color w:val="9876AA"/>
          <w:lang w:val="en-US"/>
        </w:rPr>
        <w:t>animals</w:t>
      </w:r>
      <w:proofErr w:type="spellEnd"/>
      <w:r w:rsidRPr="00622E16">
        <w:rPr>
          <w:color w:val="A9B7C6"/>
          <w:lang w:val="en-US"/>
        </w:rPr>
        <w:t>))</w:t>
      </w:r>
      <w:r w:rsidRPr="00622E16">
        <w:rPr>
          <w:color w:val="CC7832"/>
          <w:lang w:val="en-US"/>
        </w:rPr>
        <w:t>;</w:t>
      </w:r>
      <w:r w:rsidRPr="00622E16">
        <w:rPr>
          <w:color w:val="CC7832"/>
          <w:lang w:val="en-US"/>
        </w:rPr>
        <w:br/>
        <w:t xml:space="preserve">        </w:t>
      </w:r>
      <w:r w:rsidRPr="00622E16">
        <w:rPr>
          <w:color w:val="A9B7C6"/>
          <w:lang w:val="en-US"/>
        </w:rPr>
        <w:t>adapter.setDropDownViewResource(android.R.layout.</w:t>
      </w:r>
      <w:r w:rsidRPr="00622E16">
        <w:rPr>
          <w:i/>
          <w:iCs/>
          <w:color w:val="9876AA"/>
          <w:lang w:val="en-US"/>
        </w:rPr>
        <w:t>simple_spinner_dropdown_item</w:t>
      </w:r>
      <w:r w:rsidRPr="00622E16">
        <w:rPr>
          <w:color w:val="A9B7C6"/>
          <w:lang w:val="en-US"/>
        </w:rPr>
        <w:t>)</w:t>
      </w:r>
      <w:r w:rsidRPr="00622E16">
        <w:rPr>
          <w:color w:val="CC7832"/>
          <w:lang w:val="en-US"/>
        </w:rPr>
        <w:t>;</w:t>
      </w:r>
      <w:r w:rsidRPr="00622E16">
        <w:rPr>
          <w:color w:val="CC7832"/>
          <w:lang w:val="en-US"/>
        </w:rPr>
        <w:br/>
        <w:t xml:space="preserve">        </w:t>
      </w:r>
      <w:proofErr w:type="spellStart"/>
      <w:r w:rsidRPr="00622E16">
        <w:rPr>
          <w:color w:val="9876AA"/>
          <w:lang w:val="en-US"/>
        </w:rPr>
        <w:t>spinner</w:t>
      </w:r>
      <w:r w:rsidRPr="00622E16">
        <w:rPr>
          <w:color w:val="A9B7C6"/>
          <w:lang w:val="en-US"/>
        </w:rPr>
        <w:t>.setAdapter</w:t>
      </w:r>
      <w:proofErr w:type="spellEnd"/>
      <w:r w:rsidRPr="00622E16">
        <w:rPr>
          <w:color w:val="A9B7C6"/>
          <w:lang w:val="en-US"/>
        </w:rPr>
        <w:t>(adapter)</w:t>
      </w:r>
      <w:r w:rsidRPr="00622E16">
        <w:rPr>
          <w:color w:val="CC7832"/>
          <w:lang w:val="en-US"/>
        </w:rPr>
        <w:t>;</w:t>
      </w:r>
      <w:r w:rsidRPr="00622E16">
        <w:rPr>
          <w:color w:val="CC7832"/>
          <w:lang w:val="en-US"/>
        </w:rPr>
        <w:br/>
      </w:r>
      <w:r w:rsidRPr="00622E16">
        <w:rPr>
          <w:color w:val="CC7832"/>
          <w:lang w:val="en-US"/>
        </w:rPr>
        <w:br/>
        <w:t xml:space="preserve">        </w:t>
      </w:r>
      <w:proofErr w:type="spellStart"/>
      <w:r w:rsidRPr="00622E16">
        <w:rPr>
          <w:color w:val="A9B7C6"/>
          <w:lang w:val="en-US"/>
        </w:rPr>
        <w:t>AdapterView.OnItemSelectedListener</w:t>
      </w:r>
      <w:proofErr w:type="spellEnd"/>
      <w:r w:rsidRPr="00622E16">
        <w:rPr>
          <w:color w:val="A9B7C6"/>
          <w:lang w:val="en-US"/>
        </w:rPr>
        <w:t xml:space="preserve"> </w:t>
      </w:r>
      <w:proofErr w:type="spellStart"/>
      <w:r w:rsidRPr="00622E16">
        <w:rPr>
          <w:color w:val="A9B7C6"/>
          <w:lang w:val="en-US"/>
        </w:rPr>
        <w:t>itemSelectedListener</w:t>
      </w:r>
      <w:proofErr w:type="spellEnd"/>
      <w:r w:rsidRPr="00622E16">
        <w:rPr>
          <w:color w:val="A9B7C6"/>
          <w:lang w:val="en-US"/>
        </w:rPr>
        <w:t xml:space="preserve"> = </w:t>
      </w:r>
      <w:r w:rsidRPr="00622E16">
        <w:rPr>
          <w:color w:val="CC7832"/>
          <w:lang w:val="en-US"/>
        </w:rPr>
        <w:t xml:space="preserve">new </w:t>
      </w:r>
      <w:proofErr w:type="spellStart"/>
      <w:r w:rsidRPr="00622E16">
        <w:rPr>
          <w:color w:val="A9B7C6"/>
          <w:lang w:val="en-US"/>
        </w:rPr>
        <w:t>AdapterView.OnItemSelectedListener</w:t>
      </w:r>
      <w:proofErr w:type="spellEnd"/>
      <w:r w:rsidRPr="00622E16">
        <w:rPr>
          <w:color w:val="A9B7C6"/>
          <w:lang w:val="en-US"/>
        </w:rPr>
        <w:t>() {</w:t>
      </w:r>
      <w:r w:rsidRPr="00622E16">
        <w:rPr>
          <w:color w:val="A9B7C6"/>
          <w:lang w:val="en-US"/>
        </w:rPr>
        <w:br/>
        <w:t xml:space="preserve">            </w:t>
      </w:r>
      <w:r w:rsidRPr="00622E16">
        <w:rPr>
          <w:color w:val="BBB529"/>
          <w:lang w:val="en-US"/>
        </w:rPr>
        <w:t>@Override</w:t>
      </w:r>
      <w:r w:rsidRPr="00622E16">
        <w:rPr>
          <w:color w:val="BBB529"/>
          <w:lang w:val="en-US"/>
        </w:rPr>
        <w:br/>
        <w:t xml:space="preserve">            </w:t>
      </w:r>
      <w:r w:rsidRPr="00622E16">
        <w:rPr>
          <w:color w:val="CC7832"/>
          <w:lang w:val="en-US"/>
        </w:rPr>
        <w:t xml:space="preserve">public void </w:t>
      </w:r>
      <w:proofErr w:type="spellStart"/>
      <w:r w:rsidRPr="00622E16">
        <w:rPr>
          <w:color w:val="FFC66D"/>
          <w:lang w:val="en-US"/>
        </w:rPr>
        <w:t>onItemSelected</w:t>
      </w:r>
      <w:proofErr w:type="spellEnd"/>
      <w:r w:rsidRPr="00622E16">
        <w:rPr>
          <w:color w:val="A9B7C6"/>
          <w:lang w:val="en-US"/>
        </w:rPr>
        <w:t>(</w:t>
      </w:r>
      <w:proofErr w:type="spellStart"/>
      <w:r w:rsidRPr="00622E16">
        <w:rPr>
          <w:color w:val="A9B7C6"/>
          <w:lang w:val="en-US"/>
        </w:rPr>
        <w:t>AdapterView</w:t>
      </w:r>
      <w:proofErr w:type="spellEnd"/>
      <w:r w:rsidRPr="00622E16">
        <w:rPr>
          <w:color w:val="A9B7C6"/>
          <w:lang w:val="en-US"/>
        </w:rPr>
        <w:t>&lt;?&gt; parent</w:t>
      </w:r>
      <w:r w:rsidRPr="00622E16">
        <w:rPr>
          <w:color w:val="CC7832"/>
          <w:lang w:val="en-US"/>
        </w:rPr>
        <w:t xml:space="preserve">, </w:t>
      </w:r>
      <w:r w:rsidRPr="00622E16">
        <w:rPr>
          <w:color w:val="A9B7C6"/>
          <w:lang w:val="en-US"/>
        </w:rPr>
        <w:t xml:space="preserve">View </w:t>
      </w:r>
      <w:proofErr w:type="spellStart"/>
      <w:r w:rsidRPr="00622E16">
        <w:rPr>
          <w:color w:val="A9B7C6"/>
          <w:lang w:val="en-US"/>
        </w:rPr>
        <w:t>view</w:t>
      </w:r>
      <w:proofErr w:type="spellEnd"/>
      <w:r w:rsidRPr="00622E16">
        <w:rPr>
          <w:color w:val="CC7832"/>
          <w:lang w:val="en-US"/>
        </w:rPr>
        <w:t xml:space="preserve">, </w:t>
      </w:r>
      <w:proofErr w:type="spellStart"/>
      <w:r w:rsidRPr="00622E16">
        <w:rPr>
          <w:color w:val="CC7832"/>
          <w:lang w:val="en-US"/>
        </w:rPr>
        <w:t>int</w:t>
      </w:r>
      <w:proofErr w:type="spellEnd"/>
      <w:r w:rsidRPr="00622E16">
        <w:rPr>
          <w:color w:val="CC7832"/>
          <w:lang w:val="en-US"/>
        </w:rPr>
        <w:t xml:space="preserve"> </w:t>
      </w:r>
      <w:r w:rsidRPr="00622E16">
        <w:rPr>
          <w:color w:val="A9B7C6"/>
          <w:lang w:val="en-US"/>
        </w:rPr>
        <w:t>position</w:t>
      </w:r>
      <w:r w:rsidRPr="00622E16">
        <w:rPr>
          <w:color w:val="CC7832"/>
          <w:lang w:val="en-US"/>
        </w:rPr>
        <w:t xml:space="preserve">, long </w:t>
      </w:r>
      <w:r w:rsidRPr="00622E16">
        <w:rPr>
          <w:color w:val="A9B7C6"/>
          <w:lang w:val="en-US"/>
        </w:rPr>
        <w:t>id) {</w:t>
      </w:r>
      <w:r w:rsidRPr="00622E16">
        <w:rPr>
          <w:color w:val="A9B7C6"/>
          <w:lang w:val="en-US"/>
        </w:rPr>
        <w:br/>
        <w:t xml:space="preserve">                String item = (String) </w:t>
      </w:r>
      <w:proofErr w:type="spellStart"/>
      <w:r w:rsidRPr="00622E16">
        <w:rPr>
          <w:color w:val="A9B7C6"/>
          <w:lang w:val="en-US"/>
        </w:rPr>
        <w:t>parent.getItemAtPosition</w:t>
      </w:r>
      <w:proofErr w:type="spellEnd"/>
      <w:r w:rsidRPr="00622E16">
        <w:rPr>
          <w:color w:val="A9B7C6"/>
          <w:lang w:val="en-US"/>
        </w:rPr>
        <w:t>(position)</w:t>
      </w:r>
      <w:r w:rsidRPr="00622E16">
        <w:rPr>
          <w:color w:val="CC7832"/>
          <w:lang w:val="en-US"/>
        </w:rPr>
        <w:t>;</w:t>
      </w:r>
      <w:r w:rsidRPr="00622E16">
        <w:rPr>
          <w:color w:val="CC7832"/>
          <w:lang w:val="en-US"/>
        </w:rPr>
        <w:br/>
        <w:t xml:space="preserve">                </w:t>
      </w:r>
      <w:proofErr w:type="spellStart"/>
      <w:r w:rsidRPr="00622E16">
        <w:rPr>
          <w:color w:val="9876AA"/>
          <w:lang w:val="en-US"/>
        </w:rPr>
        <w:t>mInfoSpinnerTextView</w:t>
      </w:r>
      <w:r w:rsidRPr="00622E16">
        <w:rPr>
          <w:color w:val="A9B7C6"/>
          <w:lang w:val="en-US"/>
        </w:rPr>
        <w:t>.setText</w:t>
      </w:r>
      <w:proofErr w:type="spellEnd"/>
      <w:r w:rsidRPr="00622E16">
        <w:rPr>
          <w:color w:val="A9B7C6"/>
          <w:lang w:val="en-US"/>
        </w:rPr>
        <w:t>(item)</w:t>
      </w:r>
      <w:r w:rsidRPr="00622E16">
        <w:rPr>
          <w:color w:val="CC7832"/>
          <w:lang w:val="en-US"/>
        </w:rPr>
        <w:t>;</w:t>
      </w:r>
      <w:r w:rsidRPr="00622E16">
        <w:rPr>
          <w:color w:val="CC7832"/>
          <w:lang w:val="en-US"/>
        </w:rPr>
        <w:br/>
        <w:t xml:space="preserve">            </w:t>
      </w:r>
      <w:r w:rsidRPr="00622E16">
        <w:rPr>
          <w:color w:val="A9B7C6"/>
          <w:lang w:val="en-US"/>
        </w:rPr>
        <w:t>}</w:t>
      </w:r>
      <w:r w:rsidRPr="00622E16">
        <w:rPr>
          <w:color w:val="A9B7C6"/>
          <w:lang w:val="en-US"/>
        </w:rPr>
        <w:br/>
      </w:r>
      <w:r w:rsidRPr="00622E16">
        <w:rPr>
          <w:color w:val="A9B7C6"/>
          <w:lang w:val="en-US"/>
        </w:rPr>
        <w:br/>
        <w:t xml:space="preserve">            </w:t>
      </w:r>
      <w:r w:rsidRPr="00622E16">
        <w:rPr>
          <w:color w:val="BBB529"/>
          <w:lang w:val="en-US"/>
        </w:rPr>
        <w:t>@Override</w:t>
      </w:r>
      <w:r w:rsidRPr="00622E16">
        <w:rPr>
          <w:color w:val="BBB529"/>
          <w:lang w:val="en-US"/>
        </w:rPr>
        <w:br/>
        <w:t xml:space="preserve">            </w:t>
      </w:r>
      <w:r w:rsidRPr="00622E16">
        <w:rPr>
          <w:color w:val="CC7832"/>
          <w:lang w:val="en-US"/>
        </w:rPr>
        <w:t xml:space="preserve">public void </w:t>
      </w:r>
      <w:proofErr w:type="spellStart"/>
      <w:r w:rsidRPr="00622E16">
        <w:rPr>
          <w:color w:val="FFC66D"/>
          <w:lang w:val="en-US"/>
        </w:rPr>
        <w:t>onNothingSelected</w:t>
      </w:r>
      <w:proofErr w:type="spellEnd"/>
      <w:r w:rsidRPr="00622E16">
        <w:rPr>
          <w:color w:val="A9B7C6"/>
          <w:lang w:val="en-US"/>
        </w:rPr>
        <w:t>(</w:t>
      </w:r>
      <w:proofErr w:type="spellStart"/>
      <w:r w:rsidRPr="00622E16">
        <w:rPr>
          <w:color w:val="A9B7C6"/>
          <w:lang w:val="en-US"/>
        </w:rPr>
        <w:t>AdapterView</w:t>
      </w:r>
      <w:proofErr w:type="spellEnd"/>
      <w:r w:rsidRPr="00622E16">
        <w:rPr>
          <w:color w:val="A9B7C6"/>
          <w:lang w:val="en-US"/>
        </w:rPr>
        <w:t>&lt;?&gt; parent) {</w:t>
      </w:r>
      <w:r w:rsidRPr="00622E16">
        <w:rPr>
          <w:color w:val="A9B7C6"/>
          <w:lang w:val="en-US"/>
        </w:rPr>
        <w:br/>
        <w:t xml:space="preserve">            }</w:t>
      </w:r>
      <w:r w:rsidRPr="00622E16">
        <w:rPr>
          <w:color w:val="A9B7C6"/>
          <w:lang w:val="en-US"/>
        </w:rPr>
        <w:br/>
        <w:t xml:space="preserve">        }</w:t>
      </w:r>
      <w:r w:rsidRPr="00622E16">
        <w:rPr>
          <w:color w:val="CC7832"/>
          <w:lang w:val="en-US"/>
        </w:rPr>
        <w:t>;</w:t>
      </w:r>
      <w:r w:rsidRPr="00622E16">
        <w:rPr>
          <w:color w:val="CC7832"/>
          <w:lang w:val="en-US"/>
        </w:rPr>
        <w:br/>
        <w:t xml:space="preserve">        </w:t>
      </w:r>
      <w:proofErr w:type="spellStart"/>
      <w:r w:rsidRPr="00622E16">
        <w:rPr>
          <w:color w:val="9876AA"/>
          <w:lang w:val="en-US"/>
        </w:rPr>
        <w:t>spinner</w:t>
      </w:r>
      <w:r w:rsidRPr="00622E16">
        <w:rPr>
          <w:color w:val="A9B7C6"/>
          <w:lang w:val="en-US"/>
        </w:rPr>
        <w:t>.setOnItemSelectedListener</w:t>
      </w:r>
      <w:proofErr w:type="spellEnd"/>
      <w:r w:rsidRPr="00622E16">
        <w:rPr>
          <w:color w:val="A9B7C6"/>
          <w:lang w:val="en-US"/>
        </w:rPr>
        <w:t>(</w:t>
      </w:r>
      <w:proofErr w:type="spellStart"/>
      <w:r w:rsidRPr="00622E16">
        <w:rPr>
          <w:color w:val="A9B7C6"/>
          <w:lang w:val="en-US"/>
        </w:rPr>
        <w:t>itemSelectedListener</w:t>
      </w:r>
      <w:proofErr w:type="spellEnd"/>
      <w:r w:rsidRPr="00622E16">
        <w:rPr>
          <w:color w:val="A9B7C6"/>
          <w:lang w:val="en-US"/>
        </w:rPr>
        <w:t>)</w:t>
      </w:r>
      <w:r w:rsidRPr="00622E16">
        <w:rPr>
          <w:color w:val="CC7832"/>
          <w:lang w:val="en-US"/>
        </w:rPr>
        <w:t>;</w:t>
      </w:r>
      <w:r w:rsidRPr="00622E16">
        <w:rPr>
          <w:color w:val="CC7832"/>
          <w:lang w:val="en-US"/>
        </w:rPr>
        <w:br/>
      </w:r>
      <w:r w:rsidRPr="00622E16">
        <w:rPr>
          <w:color w:val="CC7832"/>
          <w:lang w:val="en-US"/>
        </w:rPr>
        <w:br/>
        <w:t xml:space="preserve">        </w:t>
      </w:r>
      <w:proofErr w:type="spellStart"/>
      <w:r w:rsidRPr="00622E16">
        <w:rPr>
          <w:color w:val="9876AA"/>
          <w:lang w:val="en-US"/>
        </w:rPr>
        <w:t>seekBar</w:t>
      </w:r>
      <w:proofErr w:type="spellEnd"/>
      <w:r w:rsidRPr="00622E16">
        <w:rPr>
          <w:color w:val="9876AA"/>
          <w:lang w:val="en-US"/>
        </w:rPr>
        <w:t xml:space="preserve"> </w:t>
      </w:r>
      <w:r w:rsidRPr="00622E16">
        <w:rPr>
          <w:color w:val="A9B7C6"/>
          <w:lang w:val="en-US"/>
        </w:rPr>
        <w:t xml:space="preserve">= </w:t>
      </w:r>
      <w:proofErr w:type="spellStart"/>
      <w:r w:rsidRPr="00622E16">
        <w:rPr>
          <w:color w:val="A9B7C6"/>
          <w:lang w:val="en-US"/>
        </w:rPr>
        <w:t>findViewById</w:t>
      </w:r>
      <w:proofErr w:type="spellEnd"/>
      <w:r w:rsidRPr="00622E16">
        <w:rPr>
          <w:color w:val="A9B7C6"/>
          <w:lang w:val="en-US"/>
        </w:rPr>
        <w:t>(</w:t>
      </w:r>
      <w:proofErr w:type="spellStart"/>
      <w:r w:rsidRPr="00622E16">
        <w:rPr>
          <w:color w:val="A9B7C6"/>
          <w:lang w:val="en-US"/>
        </w:rPr>
        <w:t>R.id.</w:t>
      </w:r>
      <w:r w:rsidRPr="00622E16">
        <w:rPr>
          <w:i/>
          <w:iCs/>
          <w:color w:val="9876AA"/>
          <w:lang w:val="en-US"/>
        </w:rPr>
        <w:t>seekBar</w:t>
      </w:r>
      <w:proofErr w:type="spellEnd"/>
      <w:r w:rsidRPr="00622E16">
        <w:rPr>
          <w:color w:val="A9B7C6"/>
          <w:lang w:val="en-US"/>
        </w:rPr>
        <w:t>)</w:t>
      </w:r>
      <w:r w:rsidRPr="00622E16">
        <w:rPr>
          <w:color w:val="CC7832"/>
          <w:lang w:val="en-US"/>
        </w:rPr>
        <w:t>;</w:t>
      </w:r>
      <w:r w:rsidRPr="00622E16">
        <w:rPr>
          <w:color w:val="CC7832"/>
          <w:lang w:val="en-US"/>
        </w:rPr>
        <w:br/>
        <w:t xml:space="preserve">        </w:t>
      </w:r>
      <w:proofErr w:type="spellStart"/>
      <w:r w:rsidRPr="00622E16">
        <w:rPr>
          <w:color w:val="9876AA"/>
          <w:lang w:val="en-US"/>
        </w:rPr>
        <w:t>mInfoSeekbarTextView</w:t>
      </w:r>
      <w:proofErr w:type="spellEnd"/>
      <w:r w:rsidRPr="00622E16">
        <w:rPr>
          <w:color w:val="9876AA"/>
          <w:lang w:val="en-US"/>
        </w:rPr>
        <w:t xml:space="preserve"> </w:t>
      </w:r>
      <w:r w:rsidRPr="00622E16">
        <w:rPr>
          <w:color w:val="A9B7C6"/>
          <w:lang w:val="en-US"/>
        </w:rPr>
        <w:t xml:space="preserve">= </w:t>
      </w:r>
      <w:proofErr w:type="spellStart"/>
      <w:r w:rsidRPr="00622E16">
        <w:rPr>
          <w:color w:val="A9B7C6"/>
          <w:lang w:val="en-US"/>
        </w:rPr>
        <w:t>findViewById</w:t>
      </w:r>
      <w:proofErr w:type="spellEnd"/>
      <w:r w:rsidRPr="00622E16">
        <w:rPr>
          <w:color w:val="A9B7C6"/>
          <w:lang w:val="en-US"/>
        </w:rPr>
        <w:t>(</w:t>
      </w:r>
      <w:proofErr w:type="spellStart"/>
      <w:r w:rsidRPr="00622E16">
        <w:rPr>
          <w:color w:val="A9B7C6"/>
          <w:lang w:val="en-US"/>
        </w:rPr>
        <w:t>R.id.</w:t>
      </w:r>
      <w:r w:rsidRPr="00622E16">
        <w:rPr>
          <w:i/>
          <w:iCs/>
          <w:color w:val="9876AA"/>
          <w:lang w:val="en-US"/>
        </w:rPr>
        <w:t>seekbar_txt</w:t>
      </w:r>
      <w:proofErr w:type="spellEnd"/>
      <w:r w:rsidRPr="00622E16">
        <w:rPr>
          <w:color w:val="A9B7C6"/>
          <w:lang w:val="en-US"/>
        </w:rPr>
        <w:t>)</w:t>
      </w:r>
      <w:r w:rsidRPr="00622E16">
        <w:rPr>
          <w:color w:val="CC7832"/>
          <w:lang w:val="en-US"/>
        </w:rPr>
        <w:t>;</w:t>
      </w:r>
      <w:r w:rsidRPr="00622E16">
        <w:rPr>
          <w:color w:val="CC7832"/>
          <w:lang w:val="en-US"/>
        </w:rPr>
        <w:br/>
        <w:t xml:space="preserve">        </w:t>
      </w:r>
      <w:proofErr w:type="spellStart"/>
      <w:r w:rsidRPr="00622E16">
        <w:rPr>
          <w:color w:val="9876AA"/>
          <w:lang w:val="en-US"/>
        </w:rPr>
        <w:t>seekBar</w:t>
      </w:r>
      <w:r w:rsidRPr="00622E16">
        <w:rPr>
          <w:color w:val="A9B7C6"/>
          <w:lang w:val="en-US"/>
        </w:rPr>
        <w:t>.setOnSeekBarChangeListener</w:t>
      </w:r>
      <w:proofErr w:type="spellEnd"/>
      <w:r w:rsidRPr="00622E16">
        <w:rPr>
          <w:color w:val="A9B7C6"/>
          <w:lang w:val="en-US"/>
        </w:rPr>
        <w:t>(</w:t>
      </w:r>
      <w:proofErr w:type="spellStart"/>
      <w:r w:rsidRPr="00622E16">
        <w:rPr>
          <w:color w:val="9876AA"/>
          <w:lang w:val="en-US"/>
        </w:rPr>
        <w:t>seekBarChangeListener</w:t>
      </w:r>
      <w:proofErr w:type="spellEnd"/>
      <w:r w:rsidRPr="00622E16">
        <w:rPr>
          <w:color w:val="A9B7C6"/>
          <w:lang w:val="en-US"/>
        </w:rPr>
        <w:t>)</w:t>
      </w:r>
      <w:r w:rsidRPr="00622E16">
        <w:rPr>
          <w:color w:val="CC7832"/>
          <w:lang w:val="en-US"/>
        </w:rPr>
        <w:t>;</w:t>
      </w:r>
      <w:r w:rsidRPr="00622E16">
        <w:rPr>
          <w:color w:val="CC7832"/>
          <w:lang w:val="en-US"/>
        </w:rPr>
        <w:br/>
      </w:r>
      <w:r w:rsidRPr="00622E16">
        <w:rPr>
          <w:color w:val="CC7832"/>
          <w:lang w:val="en-US"/>
        </w:rPr>
        <w:br/>
        <w:t xml:space="preserve">    </w:t>
      </w:r>
      <w:r w:rsidRPr="00622E16">
        <w:rPr>
          <w:color w:val="A9B7C6"/>
          <w:lang w:val="en-US"/>
        </w:rPr>
        <w:t>}</w:t>
      </w:r>
      <w:r w:rsidRPr="00622E16">
        <w:rPr>
          <w:color w:val="A9B7C6"/>
          <w:lang w:val="en-US"/>
        </w:rPr>
        <w:br/>
      </w:r>
      <w:r w:rsidRPr="00622E16">
        <w:rPr>
          <w:color w:val="A9B7C6"/>
          <w:lang w:val="en-US"/>
        </w:rPr>
        <w:br/>
        <w:t xml:space="preserve">    </w:t>
      </w:r>
      <w:r w:rsidRPr="00622E16">
        <w:rPr>
          <w:color w:val="CC7832"/>
          <w:lang w:val="en-US"/>
        </w:rPr>
        <w:t xml:space="preserve">public void </w:t>
      </w:r>
      <w:proofErr w:type="spellStart"/>
      <w:r w:rsidRPr="00622E16">
        <w:rPr>
          <w:color w:val="FFC66D"/>
          <w:lang w:val="en-US"/>
        </w:rPr>
        <w:t>NextActivity</w:t>
      </w:r>
      <w:proofErr w:type="spellEnd"/>
      <w:r w:rsidRPr="00622E16">
        <w:rPr>
          <w:color w:val="A9B7C6"/>
          <w:lang w:val="en-US"/>
        </w:rPr>
        <w:t>(View v) {</w:t>
      </w:r>
      <w:r w:rsidRPr="00622E16">
        <w:rPr>
          <w:color w:val="A9B7C6"/>
          <w:lang w:val="en-US"/>
        </w:rPr>
        <w:br/>
        <w:t xml:space="preserve">        </w:t>
      </w:r>
      <w:proofErr w:type="spellStart"/>
      <w:r w:rsidRPr="00622E16">
        <w:rPr>
          <w:color w:val="A9B7C6"/>
          <w:lang w:val="en-US"/>
        </w:rPr>
        <w:t>startActivity</w:t>
      </w:r>
      <w:proofErr w:type="spellEnd"/>
      <w:r w:rsidRPr="00622E16">
        <w:rPr>
          <w:color w:val="A9B7C6"/>
          <w:lang w:val="en-US"/>
        </w:rPr>
        <w:t>(</w:t>
      </w:r>
      <w:r w:rsidRPr="00622E16">
        <w:rPr>
          <w:color w:val="CC7832"/>
          <w:lang w:val="en-US"/>
        </w:rPr>
        <w:t xml:space="preserve">new </w:t>
      </w:r>
      <w:r w:rsidRPr="00622E16">
        <w:rPr>
          <w:color w:val="A9B7C6"/>
          <w:lang w:val="en-US"/>
        </w:rPr>
        <w:t>Intent(</w:t>
      </w:r>
      <w:r w:rsidRPr="00622E16">
        <w:rPr>
          <w:color w:val="CC7832"/>
          <w:lang w:val="en-US"/>
        </w:rPr>
        <w:t xml:space="preserve">this, </w:t>
      </w:r>
      <w:r w:rsidRPr="00622E16">
        <w:rPr>
          <w:color w:val="A9B7C6"/>
          <w:lang w:val="en-US"/>
        </w:rPr>
        <w:t>Activity2.</w:t>
      </w:r>
      <w:r w:rsidRPr="00622E16">
        <w:rPr>
          <w:color w:val="CC7832"/>
          <w:lang w:val="en-US"/>
        </w:rPr>
        <w:t>class</w:t>
      </w:r>
      <w:r w:rsidRPr="00622E16">
        <w:rPr>
          <w:color w:val="A9B7C6"/>
          <w:lang w:val="en-US"/>
        </w:rPr>
        <w:t>))</w:t>
      </w:r>
      <w:r w:rsidRPr="00622E16">
        <w:rPr>
          <w:color w:val="CC7832"/>
          <w:lang w:val="en-US"/>
        </w:rPr>
        <w:t>;</w:t>
      </w:r>
      <w:r w:rsidRPr="00622E16">
        <w:rPr>
          <w:color w:val="CC7832"/>
          <w:lang w:val="en-US"/>
        </w:rPr>
        <w:br/>
        <w:t xml:space="preserve">    </w:t>
      </w:r>
      <w:r w:rsidRPr="00622E16">
        <w:rPr>
          <w:color w:val="A9B7C6"/>
          <w:lang w:val="en-US"/>
        </w:rPr>
        <w:t>}</w:t>
      </w:r>
      <w:r w:rsidRPr="00622E16">
        <w:rPr>
          <w:color w:val="A9B7C6"/>
          <w:lang w:val="en-US"/>
        </w:rPr>
        <w:br/>
      </w:r>
      <w:r w:rsidRPr="00622E16">
        <w:rPr>
          <w:color w:val="A9B7C6"/>
          <w:lang w:val="en-US"/>
        </w:rPr>
        <w:br/>
        <w:t xml:space="preserve">    </w:t>
      </w:r>
      <w:r w:rsidRPr="00622E16">
        <w:rPr>
          <w:color w:val="CC7832"/>
          <w:lang w:val="en-US"/>
        </w:rPr>
        <w:t xml:space="preserve">public void </w:t>
      </w:r>
      <w:proofErr w:type="spellStart"/>
      <w:r w:rsidRPr="00622E16">
        <w:rPr>
          <w:color w:val="FFC66D"/>
          <w:lang w:val="en-US"/>
        </w:rPr>
        <w:t>onButtonPressed</w:t>
      </w:r>
      <w:proofErr w:type="spellEnd"/>
      <w:r w:rsidRPr="00622E16">
        <w:rPr>
          <w:color w:val="A9B7C6"/>
          <w:lang w:val="en-US"/>
        </w:rPr>
        <w:t>(View v) {</w:t>
      </w:r>
      <w:r w:rsidRPr="00622E16">
        <w:rPr>
          <w:color w:val="A9B7C6"/>
          <w:lang w:val="en-US"/>
        </w:rPr>
        <w:br/>
        <w:t xml:space="preserve">        </w:t>
      </w:r>
      <w:proofErr w:type="spellStart"/>
      <w:r w:rsidRPr="00622E16">
        <w:rPr>
          <w:color w:val="A9B7C6"/>
          <w:lang w:val="en-US"/>
        </w:rPr>
        <w:t>TextView</w:t>
      </w:r>
      <w:proofErr w:type="spellEnd"/>
      <w:r w:rsidRPr="00622E16">
        <w:rPr>
          <w:color w:val="A9B7C6"/>
          <w:lang w:val="en-US"/>
        </w:rPr>
        <w:t xml:space="preserve"> txt = </w:t>
      </w:r>
      <w:proofErr w:type="spellStart"/>
      <w:r w:rsidRPr="00622E16">
        <w:rPr>
          <w:color w:val="A9B7C6"/>
          <w:lang w:val="en-US"/>
        </w:rPr>
        <w:t>findViewById</w:t>
      </w:r>
      <w:proofErr w:type="spellEnd"/>
      <w:r w:rsidRPr="00622E16">
        <w:rPr>
          <w:color w:val="A9B7C6"/>
          <w:lang w:val="en-US"/>
        </w:rPr>
        <w:t>(</w:t>
      </w:r>
      <w:proofErr w:type="spellStart"/>
      <w:r w:rsidRPr="00622E16">
        <w:rPr>
          <w:color w:val="A9B7C6"/>
          <w:lang w:val="en-US"/>
        </w:rPr>
        <w:t>R.id.</w:t>
      </w:r>
      <w:r w:rsidRPr="00622E16">
        <w:rPr>
          <w:i/>
          <w:iCs/>
          <w:color w:val="9876AA"/>
          <w:lang w:val="en-US"/>
        </w:rPr>
        <w:t>button_pressed_txt</w:t>
      </w:r>
      <w:proofErr w:type="spellEnd"/>
      <w:r w:rsidRPr="00622E16">
        <w:rPr>
          <w:color w:val="A9B7C6"/>
          <w:lang w:val="en-US"/>
        </w:rPr>
        <w:t>)</w:t>
      </w:r>
      <w:r w:rsidRPr="00622E16">
        <w:rPr>
          <w:color w:val="CC7832"/>
          <w:lang w:val="en-US"/>
        </w:rPr>
        <w:t>;</w:t>
      </w:r>
      <w:r w:rsidRPr="00622E16">
        <w:rPr>
          <w:color w:val="CC7832"/>
          <w:lang w:val="en-US"/>
        </w:rPr>
        <w:br/>
        <w:t xml:space="preserve">        if </w:t>
      </w:r>
      <w:r w:rsidRPr="00622E16">
        <w:rPr>
          <w:color w:val="A9B7C6"/>
          <w:lang w:val="en-US"/>
        </w:rPr>
        <w:t>(!</w:t>
      </w:r>
      <w:proofErr w:type="spellStart"/>
      <w:r w:rsidRPr="00622E16">
        <w:rPr>
          <w:color w:val="9876AA"/>
          <w:lang w:val="en-US"/>
        </w:rPr>
        <w:t>buttonPressed</w:t>
      </w:r>
      <w:proofErr w:type="spellEnd"/>
      <w:r w:rsidRPr="00622E16">
        <w:rPr>
          <w:color w:val="A9B7C6"/>
          <w:lang w:val="en-US"/>
        </w:rPr>
        <w:t>) {</w:t>
      </w:r>
      <w:r w:rsidRPr="00622E16">
        <w:rPr>
          <w:color w:val="A9B7C6"/>
          <w:lang w:val="en-US"/>
        </w:rPr>
        <w:br/>
        <w:t xml:space="preserve">            </w:t>
      </w:r>
      <w:proofErr w:type="spellStart"/>
      <w:r w:rsidRPr="00622E16">
        <w:rPr>
          <w:color w:val="A9B7C6"/>
          <w:lang w:val="en-US"/>
        </w:rPr>
        <w:t>v.setBackground</w:t>
      </w:r>
      <w:proofErr w:type="spellEnd"/>
      <w:r w:rsidRPr="00622E16">
        <w:rPr>
          <w:color w:val="A9B7C6"/>
          <w:lang w:val="en-US"/>
        </w:rPr>
        <w:t>(</w:t>
      </w:r>
      <w:proofErr w:type="spellStart"/>
      <w:r w:rsidRPr="00622E16">
        <w:rPr>
          <w:color w:val="A9B7C6"/>
          <w:lang w:val="en-US"/>
        </w:rPr>
        <w:t>getDrawable</w:t>
      </w:r>
      <w:proofErr w:type="spellEnd"/>
      <w:r w:rsidRPr="00622E16">
        <w:rPr>
          <w:color w:val="A9B7C6"/>
          <w:lang w:val="en-US"/>
        </w:rPr>
        <w:t>(</w:t>
      </w:r>
      <w:proofErr w:type="spellStart"/>
      <w:r w:rsidRPr="00622E16">
        <w:rPr>
          <w:color w:val="A9B7C6"/>
          <w:lang w:val="en-US"/>
        </w:rPr>
        <w:t>R.drawable.</w:t>
      </w:r>
      <w:r w:rsidRPr="00622E16">
        <w:rPr>
          <w:i/>
          <w:iCs/>
          <w:color w:val="9876AA"/>
          <w:lang w:val="en-US"/>
        </w:rPr>
        <w:t>button_back_pressed</w:t>
      </w:r>
      <w:proofErr w:type="spellEnd"/>
      <w:r w:rsidRPr="00622E16">
        <w:rPr>
          <w:color w:val="A9B7C6"/>
          <w:lang w:val="en-US"/>
        </w:rPr>
        <w:t>))</w:t>
      </w:r>
      <w:r w:rsidRPr="00622E16">
        <w:rPr>
          <w:color w:val="CC7832"/>
          <w:lang w:val="en-US"/>
        </w:rPr>
        <w:t>;</w:t>
      </w:r>
      <w:r w:rsidRPr="00622E16">
        <w:rPr>
          <w:color w:val="CC7832"/>
          <w:lang w:val="en-US"/>
        </w:rPr>
        <w:br/>
        <w:t xml:space="preserve">            </w:t>
      </w:r>
      <w:proofErr w:type="spellStart"/>
      <w:r w:rsidRPr="00622E16">
        <w:rPr>
          <w:color w:val="9876AA"/>
          <w:lang w:val="en-US"/>
        </w:rPr>
        <w:t>buttonPressed</w:t>
      </w:r>
      <w:proofErr w:type="spellEnd"/>
      <w:r w:rsidRPr="00622E16">
        <w:rPr>
          <w:color w:val="9876AA"/>
          <w:lang w:val="en-US"/>
        </w:rPr>
        <w:t xml:space="preserve"> </w:t>
      </w:r>
      <w:r w:rsidRPr="00622E16">
        <w:rPr>
          <w:color w:val="A9B7C6"/>
          <w:lang w:val="en-US"/>
        </w:rPr>
        <w:t xml:space="preserve">= </w:t>
      </w:r>
      <w:r w:rsidRPr="00622E16">
        <w:rPr>
          <w:color w:val="CC7832"/>
          <w:lang w:val="en-US"/>
        </w:rPr>
        <w:t>true;</w:t>
      </w:r>
      <w:r w:rsidRPr="00622E16">
        <w:rPr>
          <w:color w:val="CC7832"/>
          <w:lang w:val="en-US"/>
        </w:rPr>
        <w:br/>
        <w:t xml:space="preserve">            </w:t>
      </w:r>
      <w:proofErr w:type="spellStart"/>
      <w:r w:rsidRPr="00622E16">
        <w:rPr>
          <w:color w:val="A9B7C6"/>
          <w:lang w:val="en-US"/>
        </w:rPr>
        <w:t>txt.setText</w:t>
      </w:r>
      <w:proofErr w:type="spellEnd"/>
      <w:r w:rsidRPr="00622E16">
        <w:rPr>
          <w:color w:val="A9B7C6"/>
          <w:lang w:val="en-US"/>
        </w:rPr>
        <w:t>(</w:t>
      </w:r>
      <w:r w:rsidRPr="00622E16">
        <w:rPr>
          <w:color w:val="6A8759"/>
          <w:lang w:val="en-US"/>
        </w:rPr>
        <w:t>"</w:t>
      </w:r>
      <w:r>
        <w:rPr>
          <w:color w:val="6A8759"/>
        </w:rPr>
        <w:t>Нажата</w:t>
      </w:r>
      <w:r w:rsidRPr="00622E16">
        <w:rPr>
          <w:color w:val="6A8759"/>
          <w:lang w:val="en-US"/>
        </w:rPr>
        <w:t>"</w:t>
      </w:r>
      <w:r w:rsidRPr="00622E16">
        <w:rPr>
          <w:color w:val="A9B7C6"/>
          <w:lang w:val="en-US"/>
        </w:rPr>
        <w:t>)</w:t>
      </w:r>
      <w:r w:rsidRPr="00622E16">
        <w:rPr>
          <w:color w:val="CC7832"/>
          <w:lang w:val="en-US"/>
        </w:rPr>
        <w:t>;</w:t>
      </w:r>
      <w:r w:rsidRPr="00622E16">
        <w:rPr>
          <w:color w:val="CC7832"/>
          <w:lang w:val="en-US"/>
        </w:rPr>
        <w:br/>
        <w:t xml:space="preserve">        </w:t>
      </w:r>
      <w:r w:rsidRPr="00622E16">
        <w:rPr>
          <w:color w:val="A9B7C6"/>
          <w:lang w:val="en-US"/>
        </w:rPr>
        <w:t xml:space="preserve">} </w:t>
      </w:r>
      <w:r w:rsidRPr="00622E16">
        <w:rPr>
          <w:color w:val="CC7832"/>
          <w:lang w:val="en-US"/>
        </w:rPr>
        <w:t xml:space="preserve">else </w:t>
      </w:r>
      <w:r w:rsidRPr="00622E16">
        <w:rPr>
          <w:color w:val="A9B7C6"/>
          <w:lang w:val="en-US"/>
        </w:rPr>
        <w:t>{</w:t>
      </w:r>
      <w:r w:rsidRPr="00622E16">
        <w:rPr>
          <w:color w:val="A9B7C6"/>
          <w:lang w:val="en-US"/>
        </w:rPr>
        <w:br/>
        <w:t xml:space="preserve">            v.setBackground(getDrawable(R.drawable.</w:t>
      </w:r>
      <w:r w:rsidRPr="00622E16">
        <w:rPr>
          <w:i/>
          <w:iCs/>
          <w:color w:val="9876AA"/>
          <w:lang w:val="en-US"/>
        </w:rPr>
        <w:t>button_back_not_pressed</w:t>
      </w:r>
      <w:r w:rsidRPr="00622E16">
        <w:rPr>
          <w:color w:val="A9B7C6"/>
          <w:lang w:val="en-US"/>
        </w:rPr>
        <w:t>))</w:t>
      </w:r>
      <w:r w:rsidRPr="00622E16">
        <w:rPr>
          <w:color w:val="CC7832"/>
          <w:lang w:val="en-US"/>
        </w:rPr>
        <w:t>;</w:t>
      </w:r>
      <w:r w:rsidRPr="00622E16">
        <w:rPr>
          <w:color w:val="CC7832"/>
          <w:lang w:val="en-US"/>
        </w:rPr>
        <w:br/>
        <w:t xml:space="preserve">            </w:t>
      </w:r>
      <w:proofErr w:type="spellStart"/>
      <w:r w:rsidRPr="00622E16">
        <w:rPr>
          <w:color w:val="9876AA"/>
          <w:lang w:val="en-US"/>
        </w:rPr>
        <w:t>buttonPressed</w:t>
      </w:r>
      <w:proofErr w:type="spellEnd"/>
      <w:r w:rsidRPr="00622E16">
        <w:rPr>
          <w:color w:val="9876AA"/>
          <w:lang w:val="en-US"/>
        </w:rPr>
        <w:t xml:space="preserve"> </w:t>
      </w:r>
      <w:r w:rsidRPr="00622E16">
        <w:rPr>
          <w:color w:val="A9B7C6"/>
          <w:lang w:val="en-US"/>
        </w:rPr>
        <w:t xml:space="preserve">= </w:t>
      </w:r>
      <w:r w:rsidRPr="00622E16">
        <w:rPr>
          <w:color w:val="CC7832"/>
          <w:lang w:val="en-US"/>
        </w:rPr>
        <w:t>false;</w:t>
      </w:r>
      <w:r w:rsidRPr="00622E16">
        <w:rPr>
          <w:color w:val="CC7832"/>
          <w:lang w:val="en-US"/>
        </w:rPr>
        <w:br/>
        <w:t xml:space="preserve">            </w:t>
      </w:r>
      <w:proofErr w:type="spellStart"/>
      <w:r w:rsidRPr="00622E16">
        <w:rPr>
          <w:color w:val="A9B7C6"/>
          <w:lang w:val="en-US"/>
        </w:rPr>
        <w:t>txt.setText</w:t>
      </w:r>
      <w:proofErr w:type="spellEnd"/>
      <w:r w:rsidRPr="00622E16">
        <w:rPr>
          <w:color w:val="A9B7C6"/>
          <w:lang w:val="en-US"/>
        </w:rPr>
        <w:t>(</w:t>
      </w:r>
      <w:r w:rsidRPr="00622E16">
        <w:rPr>
          <w:color w:val="6A8759"/>
          <w:lang w:val="en-US"/>
        </w:rPr>
        <w:t>"</w:t>
      </w:r>
      <w:r>
        <w:rPr>
          <w:color w:val="6A8759"/>
        </w:rPr>
        <w:t>Отпущена</w:t>
      </w:r>
      <w:r w:rsidRPr="00622E16">
        <w:rPr>
          <w:color w:val="6A8759"/>
          <w:lang w:val="en-US"/>
        </w:rPr>
        <w:t>"</w:t>
      </w:r>
      <w:r w:rsidRPr="00622E16">
        <w:rPr>
          <w:color w:val="A9B7C6"/>
          <w:lang w:val="en-US"/>
        </w:rPr>
        <w:t>)</w:t>
      </w:r>
      <w:r w:rsidRPr="00622E16">
        <w:rPr>
          <w:color w:val="CC7832"/>
          <w:lang w:val="en-US"/>
        </w:rPr>
        <w:t>;</w:t>
      </w:r>
      <w:r w:rsidRPr="00622E16">
        <w:rPr>
          <w:color w:val="CC7832"/>
          <w:lang w:val="en-US"/>
        </w:rPr>
        <w:br/>
        <w:t xml:space="preserve">        </w:t>
      </w:r>
      <w:r w:rsidRPr="00622E16">
        <w:rPr>
          <w:color w:val="A9B7C6"/>
          <w:lang w:val="en-US"/>
        </w:rPr>
        <w:t>}</w:t>
      </w:r>
      <w:r w:rsidRPr="00622E16">
        <w:rPr>
          <w:color w:val="A9B7C6"/>
          <w:lang w:val="en-US"/>
        </w:rPr>
        <w:br/>
        <w:t xml:space="preserve">    }</w:t>
      </w:r>
      <w:r w:rsidRPr="00622E16">
        <w:rPr>
          <w:color w:val="A9B7C6"/>
          <w:lang w:val="en-US"/>
        </w:rPr>
        <w:br/>
      </w:r>
      <w:r w:rsidRPr="00622E16">
        <w:rPr>
          <w:color w:val="A9B7C6"/>
          <w:lang w:val="en-US"/>
        </w:rPr>
        <w:br/>
        <w:t xml:space="preserve">    </w:t>
      </w:r>
      <w:r w:rsidRPr="00622E16">
        <w:rPr>
          <w:color w:val="CC7832"/>
          <w:lang w:val="en-US"/>
        </w:rPr>
        <w:t xml:space="preserve">public void </w:t>
      </w:r>
      <w:proofErr w:type="spellStart"/>
      <w:r w:rsidRPr="00622E16">
        <w:rPr>
          <w:color w:val="FFC66D"/>
          <w:lang w:val="en-US"/>
        </w:rPr>
        <w:t>onSwitcherPressed</w:t>
      </w:r>
      <w:proofErr w:type="spellEnd"/>
      <w:r w:rsidRPr="00622E16">
        <w:rPr>
          <w:color w:val="A9B7C6"/>
          <w:lang w:val="en-US"/>
        </w:rPr>
        <w:t>(View v) {</w:t>
      </w:r>
      <w:r w:rsidRPr="00622E16">
        <w:rPr>
          <w:color w:val="A9B7C6"/>
          <w:lang w:val="en-US"/>
        </w:rPr>
        <w:br/>
        <w:t xml:space="preserve">        </w:t>
      </w:r>
      <w:r w:rsidRPr="00622E16">
        <w:rPr>
          <w:color w:val="CC7832"/>
          <w:lang w:val="en-US"/>
        </w:rPr>
        <w:t xml:space="preserve">if </w:t>
      </w:r>
      <w:r w:rsidRPr="00622E16">
        <w:rPr>
          <w:color w:val="A9B7C6"/>
          <w:lang w:val="en-US"/>
        </w:rPr>
        <w:t>(!</w:t>
      </w:r>
      <w:proofErr w:type="spellStart"/>
      <w:r w:rsidRPr="00622E16">
        <w:rPr>
          <w:color w:val="9876AA"/>
          <w:lang w:val="en-US"/>
        </w:rPr>
        <w:t>switcherOn</w:t>
      </w:r>
      <w:proofErr w:type="spellEnd"/>
      <w:r w:rsidRPr="00622E16">
        <w:rPr>
          <w:color w:val="A9B7C6"/>
          <w:lang w:val="en-US"/>
        </w:rPr>
        <w:t>) {</w:t>
      </w:r>
      <w:r w:rsidRPr="00622E16">
        <w:rPr>
          <w:color w:val="A9B7C6"/>
          <w:lang w:val="en-US"/>
        </w:rPr>
        <w:br/>
        <w:t xml:space="preserve">            </w:t>
      </w:r>
      <w:proofErr w:type="spellStart"/>
      <w:r w:rsidRPr="00622E16">
        <w:rPr>
          <w:color w:val="9876AA"/>
          <w:lang w:val="en-US"/>
        </w:rPr>
        <w:t>switcherOn</w:t>
      </w:r>
      <w:proofErr w:type="spellEnd"/>
      <w:r w:rsidRPr="00622E16">
        <w:rPr>
          <w:color w:val="9876AA"/>
          <w:lang w:val="en-US"/>
        </w:rPr>
        <w:t xml:space="preserve"> </w:t>
      </w:r>
      <w:r w:rsidRPr="00622E16">
        <w:rPr>
          <w:color w:val="A9B7C6"/>
          <w:lang w:val="en-US"/>
        </w:rPr>
        <w:t xml:space="preserve">= </w:t>
      </w:r>
      <w:r w:rsidRPr="00622E16">
        <w:rPr>
          <w:color w:val="CC7832"/>
          <w:lang w:val="en-US"/>
        </w:rPr>
        <w:t>true;</w:t>
      </w:r>
      <w:r w:rsidRPr="00622E16">
        <w:rPr>
          <w:color w:val="CC7832"/>
          <w:lang w:val="en-US"/>
        </w:rPr>
        <w:br/>
        <w:t xml:space="preserve">            </w:t>
      </w:r>
      <w:r w:rsidRPr="00622E16">
        <w:rPr>
          <w:color w:val="A9B7C6"/>
          <w:lang w:val="en-US"/>
        </w:rPr>
        <w:t>((Switch) v).</w:t>
      </w:r>
      <w:proofErr w:type="spellStart"/>
      <w:r w:rsidRPr="00622E16">
        <w:rPr>
          <w:color w:val="A9B7C6"/>
          <w:lang w:val="en-US"/>
        </w:rPr>
        <w:t>setText</w:t>
      </w:r>
      <w:proofErr w:type="spellEnd"/>
      <w:r w:rsidRPr="00622E16">
        <w:rPr>
          <w:color w:val="A9B7C6"/>
          <w:lang w:val="en-US"/>
        </w:rPr>
        <w:t>(</w:t>
      </w:r>
      <w:r w:rsidRPr="00622E16">
        <w:rPr>
          <w:color w:val="6A8759"/>
          <w:lang w:val="en-US"/>
        </w:rPr>
        <w:t>"</w:t>
      </w:r>
      <w:r>
        <w:rPr>
          <w:color w:val="6A8759"/>
        </w:rPr>
        <w:t>Включен</w:t>
      </w:r>
      <w:r w:rsidRPr="00622E16">
        <w:rPr>
          <w:color w:val="6A8759"/>
          <w:lang w:val="en-US"/>
        </w:rPr>
        <w:t>"</w:t>
      </w:r>
      <w:r w:rsidRPr="00622E16">
        <w:rPr>
          <w:color w:val="A9B7C6"/>
          <w:lang w:val="en-US"/>
        </w:rPr>
        <w:t>)</w:t>
      </w:r>
      <w:r w:rsidRPr="00622E16">
        <w:rPr>
          <w:color w:val="CC7832"/>
          <w:lang w:val="en-US"/>
        </w:rPr>
        <w:t>;</w:t>
      </w:r>
      <w:r w:rsidRPr="00622E16">
        <w:rPr>
          <w:color w:val="CC7832"/>
          <w:lang w:val="en-US"/>
        </w:rPr>
        <w:br/>
        <w:t xml:space="preserve">        </w:t>
      </w:r>
      <w:r w:rsidRPr="00622E16">
        <w:rPr>
          <w:color w:val="A9B7C6"/>
          <w:lang w:val="en-US"/>
        </w:rPr>
        <w:t xml:space="preserve">} </w:t>
      </w:r>
      <w:r w:rsidRPr="00622E16">
        <w:rPr>
          <w:color w:val="CC7832"/>
          <w:lang w:val="en-US"/>
        </w:rPr>
        <w:t xml:space="preserve">else </w:t>
      </w:r>
      <w:r w:rsidRPr="00622E16">
        <w:rPr>
          <w:color w:val="A9B7C6"/>
          <w:lang w:val="en-US"/>
        </w:rPr>
        <w:t>{</w:t>
      </w:r>
      <w:r w:rsidRPr="00622E16">
        <w:rPr>
          <w:color w:val="A9B7C6"/>
          <w:lang w:val="en-US"/>
        </w:rPr>
        <w:br/>
        <w:t xml:space="preserve">            </w:t>
      </w:r>
      <w:proofErr w:type="spellStart"/>
      <w:r w:rsidRPr="00622E16">
        <w:rPr>
          <w:color w:val="9876AA"/>
          <w:lang w:val="en-US"/>
        </w:rPr>
        <w:t>switcherOn</w:t>
      </w:r>
      <w:proofErr w:type="spellEnd"/>
      <w:r w:rsidRPr="00622E16">
        <w:rPr>
          <w:color w:val="9876AA"/>
          <w:lang w:val="en-US"/>
        </w:rPr>
        <w:t xml:space="preserve"> </w:t>
      </w:r>
      <w:r w:rsidRPr="00622E16">
        <w:rPr>
          <w:color w:val="A9B7C6"/>
          <w:lang w:val="en-US"/>
        </w:rPr>
        <w:t xml:space="preserve">= </w:t>
      </w:r>
      <w:r w:rsidRPr="00622E16">
        <w:rPr>
          <w:color w:val="CC7832"/>
          <w:lang w:val="en-US"/>
        </w:rPr>
        <w:t>false;</w:t>
      </w:r>
      <w:r w:rsidRPr="00622E16">
        <w:rPr>
          <w:color w:val="CC7832"/>
          <w:lang w:val="en-US"/>
        </w:rPr>
        <w:br/>
        <w:t xml:space="preserve">            </w:t>
      </w:r>
      <w:r w:rsidRPr="00622E16">
        <w:rPr>
          <w:color w:val="A9B7C6"/>
          <w:lang w:val="en-US"/>
        </w:rPr>
        <w:t>((Switch) v).</w:t>
      </w:r>
      <w:proofErr w:type="spellStart"/>
      <w:r w:rsidRPr="00622E16">
        <w:rPr>
          <w:color w:val="A9B7C6"/>
          <w:lang w:val="en-US"/>
        </w:rPr>
        <w:t>setText</w:t>
      </w:r>
      <w:proofErr w:type="spellEnd"/>
      <w:r w:rsidRPr="00622E16">
        <w:rPr>
          <w:color w:val="A9B7C6"/>
          <w:lang w:val="en-US"/>
        </w:rPr>
        <w:t>(</w:t>
      </w:r>
      <w:r w:rsidRPr="00622E16">
        <w:rPr>
          <w:color w:val="6A8759"/>
          <w:lang w:val="en-US"/>
        </w:rPr>
        <w:t>"</w:t>
      </w:r>
      <w:r>
        <w:rPr>
          <w:color w:val="6A8759"/>
        </w:rPr>
        <w:t>Выключен</w:t>
      </w:r>
      <w:r w:rsidRPr="00622E16">
        <w:rPr>
          <w:color w:val="6A8759"/>
          <w:lang w:val="en-US"/>
        </w:rPr>
        <w:t>"</w:t>
      </w:r>
      <w:r w:rsidRPr="00622E16">
        <w:rPr>
          <w:color w:val="A9B7C6"/>
          <w:lang w:val="en-US"/>
        </w:rPr>
        <w:t>)</w:t>
      </w:r>
      <w:r w:rsidRPr="00622E16">
        <w:rPr>
          <w:color w:val="CC7832"/>
          <w:lang w:val="en-US"/>
        </w:rPr>
        <w:t>;</w:t>
      </w:r>
      <w:r w:rsidRPr="00622E16">
        <w:rPr>
          <w:color w:val="CC7832"/>
          <w:lang w:val="en-US"/>
        </w:rPr>
        <w:br/>
        <w:t xml:space="preserve">        </w:t>
      </w:r>
      <w:r w:rsidRPr="00622E16">
        <w:rPr>
          <w:color w:val="A9B7C6"/>
          <w:lang w:val="en-US"/>
        </w:rPr>
        <w:t>}</w:t>
      </w:r>
      <w:r w:rsidRPr="00622E16">
        <w:rPr>
          <w:color w:val="A9B7C6"/>
          <w:lang w:val="en-US"/>
        </w:rPr>
        <w:br/>
        <w:t xml:space="preserve">    }</w:t>
      </w:r>
      <w:r w:rsidRPr="00622E16">
        <w:rPr>
          <w:color w:val="A9B7C6"/>
          <w:lang w:val="en-US"/>
        </w:rPr>
        <w:br/>
      </w:r>
      <w:r w:rsidRPr="00622E16">
        <w:rPr>
          <w:color w:val="A9B7C6"/>
          <w:lang w:val="en-US"/>
        </w:rPr>
        <w:br/>
        <w:t xml:space="preserve">    </w:t>
      </w:r>
      <w:r w:rsidRPr="00622E16">
        <w:rPr>
          <w:color w:val="CC7832"/>
          <w:lang w:val="en-US"/>
        </w:rPr>
        <w:t xml:space="preserve">public void </w:t>
      </w:r>
      <w:proofErr w:type="spellStart"/>
      <w:r w:rsidRPr="00622E16">
        <w:rPr>
          <w:color w:val="FFC66D"/>
          <w:lang w:val="en-US"/>
        </w:rPr>
        <w:t>onButtonCounterPressed</w:t>
      </w:r>
      <w:proofErr w:type="spellEnd"/>
      <w:r w:rsidRPr="00622E16">
        <w:rPr>
          <w:color w:val="A9B7C6"/>
          <w:lang w:val="en-US"/>
        </w:rPr>
        <w:t>(View v) {</w:t>
      </w:r>
      <w:r w:rsidRPr="00622E16">
        <w:rPr>
          <w:color w:val="A9B7C6"/>
          <w:lang w:val="en-US"/>
        </w:rPr>
        <w:br/>
        <w:t xml:space="preserve">        ((Button) v).</w:t>
      </w:r>
      <w:proofErr w:type="spellStart"/>
      <w:r w:rsidRPr="00622E16">
        <w:rPr>
          <w:color w:val="A9B7C6"/>
          <w:lang w:val="en-US"/>
        </w:rPr>
        <w:t>setText</w:t>
      </w:r>
      <w:proofErr w:type="spellEnd"/>
      <w:r w:rsidRPr="00622E16">
        <w:rPr>
          <w:color w:val="A9B7C6"/>
          <w:lang w:val="en-US"/>
        </w:rPr>
        <w:t>((</w:t>
      </w:r>
      <w:proofErr w:type="spellStart"/>
      <w:r w:rsidRPr="00622E16">
        <w:rPr>
          <w:color w:val="A9B7C6"/>
          <w:lang w:val="en-US"/>
        </w:rPr>
        <w:t>String.</w:t>
      </w:r>
      <w:r w:rsidRPr="00622E16">
        <w:rPr>
          <w:i/>
          <w:iCs/>
          <w:color w:val="A9B7C6"/>
          <w:lang w:val="en-US"/>
        </w:rPr>
        <w:t>valueOf</w:t>
      </w:r>
      <w:proofErr w:type="spellEnd"/>
      <w:r w:rsidRPr="00622E16">
        <w:rPr>
          <w:color w:val="A9B7C6"/>
          <w:lang w:val="en-US"/>
        </w:rPr>
        <w:t>(++</w:t>
      </w:r>
      <w:r w:rsidRPr="00622E16">
        <w:rPr>
          <w:color w:val="9876AA"/>
          <w:lang w:val="en-US"/>
        </w:rPr>
        <w:t>counter</w:t>
      </w:r>
      <w:r w:rsidRPr="00622E16">
        <w:rPr>
          <w:color w:val="A9B7C6"/>
          <w:lang w:val="en-US"/>
        </w:rPr>
        <w:t>)))</w:t>
      </w:r>
      <w:r w:rsidRPr="00622E16">
        <w:rPr>
          <w:color w:val="CC7832"/>
          <w:lang w:val="en-US"/>
        </w:rPr>
        <w:t>;</w:t>
      </w:r>
      <w:r w:rsidRPr="00622E16">
        <w:rPr>
          <w:color w:val="CC7832"/>
          <w:lang w:val="en-US"/>
        </w:rPr>
        <w:br/>
        <w:t xml:space="preserve">    </w:t>
      </w:r>
      <w:r w:rsidRPr="00622E16">
        <w:rPr>
          <w:color w:val="A9B7C6"/>
          <w:lang w:val="en-US"/>
        </w:rPr>
        <w:t>}</w:t>
      </w:r>
      <w:r w:rsidRPr="00622E16">
        <w:rPr>
          <w:color w:val="A9B7C6"/>
          <w:lang w:val="en-US"/>
        </w:rPr>
        <w:br/>
      </w:r>
      <w:r w:rsidRPr="00622E16">
        <w:rPr>
          <w:color w:val="A9B7C6"/>
          <w:lang w:val="en-US"/>
        </w:rPr>
        <w:lastRenderedPageBreak/>
        <w:br/>
        <w:t>}</w:t>
      </w:r>
    </w:p>
    <w:p w:rsidR="00A57C09" w:rsidRPr="006A44A8" w:rsidRDefault="00A57C09" w:rsidP="00A57C09">
      <w:pPr>
        <w:rPr>
          <w:lang w:val="en-US"/>
        </w:rPr>
      </w:pPr>
    </w:p>
    <w:p w:rsidR="00A57C09" w:rsidRDefault="00A57C09" w:rsidP="00A57C09">
      <w:pPr>
        <w:pStyle w:val="a4"/>
        <w:numPr>
          <w:ilvl w:val="0"/>
          <w:numId w:val="2"/>
        </w:numPr>
        <w:rPr>
          <w:lang w:val="en-US"/>
        </w:rPr>
      </w:pPr>
      <w:r>
        <w:rPr>
          <w:lang w:val="en-US"/>
        </w:rPr>
        <w:t>a</w:t>
      </w:r>
      <w:r w:rsidRPr="006A44A8">
        <w:rPr>
          <w:lang w:val="en-US"/>
        </w:rPr>
        <w:t>ctivity_main.xml:</w:t>
      </w:r>
    </w:p>
    <w:p w:rsidR="00622E16" w:rsidRPr="00622E16" w:rsidRDefault="00622E16" w:rsidP="00622E16">
      <w:pPr>
        <w:pStyle w:val="HTML"/>
        <w:shd w:val="clear" w:color="auto" w:fill="2B2B2B"/>
        <w:ind w:left="360"/>
        <w:rPr>
          <w:color w:val="A9B7C6"/>
          <w:lang w:val="en-US"/>
        </w:rPr>
      </w:pPr>
      <w:r w:rsidRPr="00622E16">
        <w:rPr>
          <w:color w:val="E8BF6A"/>
          <w:lang w:val="en-US"/>
        </w:rPr>
        <w:t>&lt;?</w:t>
      </w:r>
      <w:r w:rsidRPr="00622E16">
        <w:rPr>
          <w:color w:val="BABABA"/>
          <w:lang w:val="en-US"/>
        </w:rPr>
        <w:t>xml version</w:t>
      </w:r>
      <w:r w:rsidRPr="00622E16">
        <w:rPr>
          <w:color w:val="6A8759"/>
          <w:lang w:val="en-US"/>
        </w:rPr>
        <w:t xml:space="preserve">="1.0" </w:t>
      </w:r>
      <w:r w:rsidRPr="00622E16">
        <w:rPr>
          <w:color w:val="BABABA"/>
          <w:lang w:val="en-US"/>
        </w:rPr>
        <w:t>encoding</w:t>
      </w:r>
      <w:r w:rsidRPr="00622E16">
        <w:rPr>
          <w:color w:val="6A8759"/>
          <w:lang w:val="en-US"/>
        </w:rPr>
        <w:t>="utf-8"</w:t>
      </w:r>
      <w:r w:rsidRPr="00622E16">
        <w:rPr>
          <w:color w:val="E8BF6A"/>
          <w:lang w:val="en-US"/>
        </w:rPr>
        <w:t>?&gt;</w:t>
      </w:r>
      <w:r w:rsidRPr="00622E16">
        <w:rPr>
          <w:color w:val="E8BF6A"/>
          <w:lang w:val="en-US"/>
        </w:rPr>
        <w:br/>
        <w:t>&lt;</w:t>
      </w:r>
      <w:proofErr w:type="spellStart"/>
      <w:r w:rsidRPr="00622E16">
        <w:rPr>
          <w:color w:val="E8BF6A"/>
          <w:lang w:val="en-US"/>
        </w:rPr>
        <w:t>androidx.constraintlayout.widget.ConstraintLayout</w:t>
      </w:r>
      <w:proofErr w:type="spellEnd"/>
      <w:r w:rsidRPr="00622E16">
        <w:rPr>
          <w:color w:val="E8BF6A"/>
          <w:lang w:val="en-US"/>
        </w:rPr>
        <w:t xml:space="preserve"> </w:t>
      </w:r>
      <w:proofErr w:type="spellStart"/>
      <w:proofErr w:type="gramStart"/>
      <w:r w:rsidRPr="00622E16">
        <w:rPr>
          <w:color w:val="BABABA"/>
          <w:lang w:val="en-US"/>
        </w:rPr>
        <w:t>xmlns:</w:t>
      </w:r>
      <w:r w:rsidRPr="00622E16">
        <w:rPr>
          <w:color w:val="9876AA"/>
          <w:lang w:val="en-US"/>
        </w:rPr>
        <w:t>android</w:t>
      </w:r>
      <w:proofErr w:type="spellEnd"/>
      <w:proofErr w:type="gramEnd"/>
      <w:r w:rsidRPr="00622E16">
        <w:rPr>
          <w:color w:val="6A8759"/>
          <w:lang w:val="en-US"/>
        </w:rPr>
        <w:t>="http://schemas.android.com/</w:t>
      </w:r>
      <w:proofErr w:type="spellStart"/>
      <w:r w:rsidRPr="00622E16">
        <w:rPr>
          <w:color w:val="6A8759"/>
          <w:lang w:val="en-US"/>
        </w:rPr>
        <w:t>apk</w:t>
      </w:r>
      <w:proofErr w:type="spellEnd"/>
      <w:r w:rsidRPr="00622E16">
        <w:rPr>
          <w:color w:val="6A8759"/>
          <w:lang w:val="en-US"/>
        </w:rPr>
        <w:t>/res/android"</w:t>
      </w:r>
      <w:r w:rsidRPr="00622E16">
        <w:rPr>
          <w:color w:val="6A8759"/>
          <w:lang w:val="en-US"/>
        </w:rPr>
        <w:br/>
        <w:t xml:space="preserve">    </w:t>
      </w:r>
      <w:proofErr w:type="spellStart"/>
      <w:r w:rsidRPr="00622E16">
        <w:rPr>
          <w:color w:val="BABABA"/>
          <w:lang w:val="en-US"/>
        </w:rPr>
        <w:t>xmlns:</w:t>
      </w:r>
      <w:r w:rsidRPr="00622E16">
        <w:rPr>
          <w:color w:val="9876AA"/>
          <w:lang w:val="en-US"/>
        </w:rPr>
        <w:t>app</w:t>
      </w:r>
      <w:proofErr w:type="spellEnd"/>
      <w:r w:rsidRPr="00622E16">
        <w:rPr>
          <w:color w:val="6A8759"/>
          <w:lang w:val="en-US"/>
        </w:rPr>
        <w:t>="http://schemas.android.com/</w:t>
      </w:r>
      <w:proofErr w:type="spellStart"/>
      <w:r w:rsidRPr="00622E16">
        <w:rPr>
          <w:color w:val="6A8759"/>
          <w:lang w:val="en-US"/>
        </w:rPr>
        <w:t>apk</w:t>
      </w:r>
      <w:proofErr w:type="spellEnd"/>
      <w:r w:rsidRPr="00622E16">
        <w:rPr>
          <w:color w:val="6A8759"/>
          <w:lang w:val="en-US"/>
        </w:rPr>
        <w:t>/res-auto"</w:t>
      </w:r>
      <w:r w:rsidRPr="00622E16">
        <w:rPr>
          <w:color w:val="6A8759"/>
          <w:lang w:val="en-US"/>
        </w:rPr>
        <w:br/>
        <w:t xml:space="preserve">    </w:t>
      </w:r>
      <w:proofErr w:type="spellStart"/>
      <w:r w:rsidRPr="00622E16">
        <w:rPr>
          <w:color w:val="BABABA"/>
          <w:lang w:val="en-US"/>
        </w:rPr>
        <w:t>xmlns:</w:t>
      </w:r>
      <w:r w:rsidRPr="00622E16">
        <w:rPr>
          <w:color w:val="9876AA"/>
          <w:lang w:val="en-US"/>
        </w:rPr>
        <w:t>tools</w:t>
      </w:r>
      <w:proofErr w:type="spellEnd"/>
      <w:r w:rsidRPr="00622E16">
        <w:rPr>
          <w:color w:val="6A8759"/>
          <w:lang w:val="en-US"/>
        </w:rPr>
        <w:t>="http://schemas.android.com/tools"</w:t>
      </w:r>
      <w:r w:rsidRPr="00622E16">
        <w:rPr>
          <w:color w:val="6A8759"/>
          <w:lang w:val="en-US"/>
        </w:rPr>
        <w:br/>
        <w:t xml:space="preserve">    </w:t>
      </w:r>
      <w:proofErr w:type="spellStart"/>
      <w:r w:rsidRPr="00622E16">
        <w:rPr>
          <w:color w:val="9876AA"/>
          <w:lang w:val="en-US"/>
        </w:rPr>
        <w:t>android</w:t>
      </w:r>
      <w:r w:rsidRPr="00622E16">
        <w:rPr>
          <w:color w:val="BABABA"/>
          <w:lang w:val="en-US"/>
        </w:rPr>
        <w:t>:layout_width</w:t>
      </w:r>
      <w:proofErr w:type="spellEnd"/>
      <w:r w:rsidRPr="00622E16">
        <w:rPr>
          <w:color w:val="6A8759"/>
          <w:lang w:val="en-US"/>
        </w:rPr>
        <w:t>="</w:t>
      </w:r>
      <w:proofErr w:type="spellStart"/>
      <w:r w:rsidRPr="00622E16">
        <w:rPr>
          <w:color w:val="6A8759"/>
          <w:lang w:val="en-US"/>
        </w:rPr>
        <w:t>match_parent</w:t>
      </w:r>
      <w:proofErr w:type="spellEnd"/>
      <w:r w:rsidRPr="00622E16">
        <w:rPr>
          <w:color w:val="6A8759"/>
          <w:lang w:val="en-US"/>
        </w:rPr>
        <w:t>"</w:t>
      </w:r>
      <w:r w:rsidRPr="00622E16">
        <w:rPr>
          <w:color w:val="6A8759"/>
          <w:lang w:val="en-US"/>
        </w:rPr>
        <w:br/>
        <w:t xml:space="preserve">    </w:t>
      </w:r>
      <w:proofErr w:type="spellStart"/>
      <w:r w:rsidRPr="00622E16">
        <w:rPr>
          <w:color w:val="9876AA"/>
          <w:lang w:val="en-US"/>
        </w:rPr>
        <w:t>android</w:t>
      </w:r>
      <w:r w:rsidRPr="00622E16">
        <w:rPr>
          <w:color w:val="BABABA"/>
          <w:lang w:val="en-US"/>
        </w:rPr>
        <w:t>:layout_height</w:t>
      </w:r>
      <w:proofErr w:type="spellEnd"/>
      <w:r w:rsidRPr="00622E16">
        <w:rPr>
          <w:color w:val="6A8759"/>
          <w:lang w:val="en-US"/>
        </w:rPr>
        <w:t>="</w:t>
      </w:r>
      <w:proofErr w:type="spellStart"/>
      <w:r w:rsidRPr="00622E16">
        <w:rPr>
          <w:color w:val="6A8759"/>
          <w:lang w:val="en-US"/>
        </w:rPr>
        <w:t>match_parent</w:t>
      </w:r>
      <w:proofErr w:type="spellEnd"/>
      <w:r w:rsidRPr="00622E16">
        <w:rPr>
          <w:color w:val="6A8759"/>
          <w:lang w:val="en-US"/>
        </w:rPr>
        <w:t>"</w:t>
      </w:r>
      <w:r w:rsidRPr="00622E16">
        <w:rPr>
          <w:color w:val="6A8759"/>
          <w:lang w:val="en-US"/>
        </w:rPr>
        <w:br/>
        <w:t xml:space="preserve">    </w:t>
      </w:r>
      <w:proofErr w:type="spellStart"/>
      <w:r w:rsidRPr="00622E16">
        <w:rPr>
          <w:color w:val="9876AA"/>
          <w:lang w:val="en-US"/>
        </w:rPr>
        <w:t>tools</w:t>
      </w:r>
      <w:r w:rsidRPr="00622E16">
        <w:rPr>
          <w:color w:val="BABABA"/>
          <w:lang w:val="en-US"/>
        </w:rPr>
        <w:t>:context</w:t>
      </w:r>
      <w:proofErr w:type="spellEnd"/>
      <w:r w:rsidRPr="00622E16">
        <w:rPr>
          <w:color w:val="6A8759"/>
          <w:lang w:val="en-US"/>
        </w:rPr>
        <w:t>=".</w:t>
      </w:r>
      <w:proofErr w:type="spellStart"/>
      <w:r w:rsidRPr="00622E16">
        <w:rPr>
          <w:color w:val="6A8759"/>
          <w:lang w:val="en-US"/>
        </w:rPr>
        <w:t>MainActivity</w:t>
      </w:r>
      <w:proofErr w:type="spellEnd"/>
      <w:r w:rsidRPr="00622E16">
        <w:rPr>
          <w:color w:val="6A8759"/>
          <w:lang w:val="en-US"/>
        </w:rPr>
        <w:t>"</w:t>
      </w:r>
      <w:r w:rsidRPr="00622E16">
        <w:rPr>
          <w:color w:val="E8BF6A"/>
          <w:lang w:val="en-US"/>
        </w:rPr>
        <w:t>&gt;</w:t>
      </w:r>
      <w:r w:rsidRPr="00622E16">
        <w:rPr>
          <w:color w:val="E8BF6A"/>
          <w:lang w:val="en-US"/>
        </w:rPr>
        <w:br/>
      </w:r>
      <w:r w:rsidRPr="00622E16">
        <w:rPr>
          <w:color w:val="E8BF6A"/>
          <w:lang w:val="en-US"/>
        </w:rPr>
        <w:br/>
      </w:r>
      <w:r w:rsidRPr="00622E16">
        <w:rPr>
          <w:color w:val="E8BF6A"/>
          <w:lang w:val="en-US"/>
        </w:rPr>
        <w:br/>
        <w:t xml:space="preserve">    &lt;Button</w:t>
      </w:r>
      <w:r w:rsidRPr="00622E16">
        <w:rPr>
          <w:color w:val="E8BF6A"/>
          <w:lang w:val="en-US"/>
        </w:rPr>
        <w:br/>
        <w:t xml:space="preserve">        </w:t>
      </w:r>
      <w:proofErr w:type="spellStart"/>
      <w:r w:rsidRPr="00622E16">
        <w:rPr>
          <w:color w:val="9876AA"/>
          <w:lang w:val="en-US"/>
        </w:rPr>
        <w:t>android</w:t>
      </w:r>
      <w:r w:rsidRPr="00622E16">
        <w:rPr>
          <w:color w:val="BABABA"/>
          <w:lang w:val="en-US"/>
        </w:rPr>
        <w:t>:id</w:t>
      </w:r>
      <w:proofErr w:type="spellEnd"/>
      <w:r w:rsidRPr="00622E16">
        <w:rPr>
          <w:color w:val="6A8759"/>
          <w:lang w:val="en-US"/>
        </w:rPr>
        <w:t>="@+id/next2"</w:t>
      </w:r>
      <w:r w:rsidRPr="00622E16">
        <w:rPr>
          <w:color w:val="6A8759"/>
          <w:lang w:val="en-US"/>
        </w:rPr>
        <w:br/>
        <w:t xml:space="preserve">        </w:t>
      </w:r>
      <w:proofErr w:type="spellStart"/>
      <w:r w:rsidRPr="00622E16">
        <w:rPr>
          <w:color w:val="9876AA"/>
          <w:lang w:val="en-US"/>
        </w:rPr>
        <w:t>android</w:t>
      </w:r>
      <w:r w:rsidRPr="00622E16">
        <w:rPr>
          <w:color w:val="BABABA"/>
          <w:lang w:val="en-US"/>
        </w:rPr>
        <w:t>:layout_width</w:t>
      </w:r>
      <w:proofErr w:type="spellEnd"/>
      <w:r w:rsidRPr="00622E16">
        <w:rPr>
          <w:color w:val="6A8759"/>
          <w:lang w:val="en-US"/>
        </w:rPr>
        <w:t>="</w:t>
      </w:r>
      <w:proofErr w:type="spellStart"/>
      <w:r w:rsidRPr="00622E16">
        <w:rPr>
          <w:color w:val="6A8759"/>
          <w:lang w:val="en-US"/>
        </w:rPr>
        <w:t>wrap_content</w:t>
      </w:r>
      <w:proofErr w:type="spellEnd"/>
      <w:r w:rsidRPr="00622E16">
        <w:rPr>
          <w:color w:val="6A8759"/>
          <w:lang w:val="en-US"/>
        </w:rPr>
        <w:t>"</w:t>
      </w:r>
      <w:r w:rsidRPr="00622E16">
        <w:rPr>
          <w:color w:val="6A8759"/>
          <w:lang w:val="en-US"/>
        </w:rPr>
        <w:br/>
        <w:t xml:space="preserve">        </w:t>
      </w:r>
      <w:proofErr w:type="spellStart"/>
      <w:r w:rsidRPr="00622E16">
        <w:rPr>
          <w:color w:val="9876AA"/>
          <w:lang w:val="en-US"/>
        </w:rPr>
        <w:t>android</w:t>
      </w:r>
      <w:r w:rsidRPr="00622E16">
        <w:rPr>
          <w:color w:val="BABABA"/>
          <w:lang w:val="en-US"/>
        </w:rPr>
        <w:t>:layout_height</w:t>
      </w:r>
      <w:proofErr w:type="spellEnd"/>
      <w:r w:rsidRPr="00622E16">
        <w:rPr>
          <w:color w:val="6A8759"/>
          <w:lang w:val="en-US"/>
        </w:rPr>
        <w:t>="</w:t>
      </w:r>
      <w:proofErr w:type="spellStart"/>
      <w:r w:rsidRPr="00622E16">
        <w:rPr>
          <w:color w:val="6A8759"/>
          <w:lang w:val="en-US"/>
        </w:rPr>
        <w:t>wrap_content</w:t>
      </w:r>
      <w:proofErr w:type="spellEnd"/>
      <w:r w:rsidRPr="00622E16">
        <w:rPr>
          <w:color w:val="6A8759"/>
          <w:lang w:val="en-US"/>
        </w:rPr>
        <w:t>"</w:t>
      </w:r>
      <w:r w:rsidRPr="00622E16">
        <w:rPr>
          <w:color w:val="6A8759"/>
          <w:lang w:val="en-US"/>
        </w:rPr>
        <w:br/>
        <w:t xml:space="preserve">        </w:t>
      </w:r>
      <w:proofErr w:type="spellStart"/>
      <w:r w:rsidRPr="00622E16">
        <w:rPr>
          <w:color w:val="9876AA"/>
          <w:lang w:val="en-US"/>
        </w:rPr>
        <w:t>android</w:t>
      </w:r>
      <w:r w:rsidRPr="00622E16">
        <w:rPr>
          <w:color w:val="BABABA"/>
          <w:lang w:val="en-US"/>
        </w:rPr>
        <w:t>:layout_marginEnd</w:t>
      </w:r>
      <w:proofErr w:type="spellEnd"/>
      <w:r w:rsidRPr="00622E16">
        <w:rPr>
          <w:color w:val="6A8759"/>
          <w:lang w:val="en-US"/>
        </w:rPr>
        <w:t>="28dp"</w:t>
      </w:r>
      <w:r w:rsidRPr="00622E16">
        <w:rPr>
          <w:color w:val="6A8759"/>
          <w:lang w:val="en-US"/>
        </w:rPr>
        <w:br/>
        <w:t xml:space="preserve">        </w:t>
      </w:r>
      <w:proofErr w:type="spellStart"/>
      <w:r w:rsidRPr="00622E16">
        <w:rPr>
          <w:color w:val="9876AA"/>
          <w:lang w:val="en-US"/>
        </w:rPr>
        <w:t>android</w:t>
      </w:r>
      <w:r w:rsidRPr="00622E16">
        <w:rPr>
          <w:color w:val="BABABA"/>
          <w:lang w:val="en-US"/>
        </w:rPr>
        <w:t>:layout_marginBottom</w:t>
      </w:r>
      <w:proofErr w:type="spellEnd"/>
      <w:r w:rsidRPr="00622E16">
        <w:rPr>
          <w:color w:val="6A8759"/>
          <w:lang w:val="en-US"/>
        </w:rPr>
        <w:t>="16dp"</w:t>
      </w:r>
      <w:r w:rsidRPr="00622E16">
        <w:rPr>
          <w:color w:val="6A8759"/>
          <w:lang w:val="en-US"/>
        </w:rPr>
        <w:br/>
        <w:t xml:space="preserve">        </w:t>
      </w:r>
      <w:proofErr w:type="spellStart"/>
      <w:r w:rsidRPr="00622E16">
        <w:rPr>
          <w:color w:val="9876AA"/>
          <w:lang w:val="en-US"/>
        </w:rPr>
        <w:t>android</w:t>
      </w:r>
      <w:r w:rsidRPr="00622E16">
        <w:rPr>
          <w:color w:val="BABABA"/>
          <w:lang w:val="en-US"/>
        </w:rPr>
        <w:t>:onClick</w:t>
      </w:r>
      <w:proofErr w:type="spellEnd"/>
      <w:r w:rsidRPr="00622E16">
        <w:rPr>
          <w:color w:val="6A8759"/>
          <w:lang w:val="en-US"/>
        </w:rPr>
        <w:t>="</w:t>
      </w:r>
      <w:proofErr w:type="spellStart"/>
      <w:r w:rsidRPr="00622E16">
        <w:rPr>
          <w:color w:val="6A8759"/>
          <w:lang w:val="en-US"/>
        </w:rPr>
        <w:t>NextActivity</w:t>
      </w:r>
      <w:proofErr w:type="spellEnd"/>
      <w:r w:rsidRPr="00622E16">
        <w:rPr>
          <w:color w:val="6A8759"/>
          <w:lang w:val="en-US"/>
        </w:rPr>
        <w:t>"</w:t>
      </w:r>
      <w:r w:rsidRPr="00622E16">
        <w:rPr>
          <w:color w:val="6A8759"/>
          <w:lang w:val="en-US"/>
        </w:rPr>
        <w:br/>
        <w:t xml:space="preserve">        </w:t>
      </w:r>
      <w:proofErr w:type="spellStart"/>
      <w:r w:rsidRPr="00622E16">
        <w:rPr>
          <w:color w:val="9876AA"/>
          <w:lang w:val="en-US"/>
        </w:rPr>
        <w:t>android</w:t>
      </w:r>
      <w:r w:rsidRPr="00622E16">
        <w:rPr>
          <w:color w:val="BABABA"/>
          <w:lang w:val="en-US"/>
        </w:rPr>
        <w:t>:text</w:t>
      </w:r>
      <w:proofErr w:type="spellEnd"/>
      <w:r w:rsidRPr="00622E16">
        <w:rPr>
          <w:color w:val="6A8759"/>
          <w:lang w:val="en-US"/>
        </w:rPr>
        <w:t>="Next"</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:layout_constraintBottom_toBottomOf</w:t>
      </w:r>
      <w:proofErr w:type="spellEnd"/>
      <w:r w:rsidRPr="00622E16">
        <w:rPr>
          <w:color w:val="6A8759"/>
          <w:lang w:val="en-US"/>
        </w:rPr>
        <w:t>="parent"</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:layout_constraintEnd_toEndOf</w:t>
      </w:r>
      <w:proofErr w:type="spellEnd"/>
      <w:r w:rsidRPr="00622E16">
        <w:rPr>
          <w:color w:val="6A8759"/>
          <w:lang w:val="en-US"/>
        </w:rPr>
        <w:t xml:space="preserve">="parent" </w:t>
      </w:r>
      <w:r w:rsidRPr="00622E16">
        <w:rPr>
          <w:color w:val="E8BF6A"/>
          <w:lang w:val="en-US"/>
        </w:rPr>
        <w:t>/&gt;</w:t>
      </w:r>
      <w:r w:rsidRPr="00622E16">
        <w:rPr>
          <w:color w:val="E8BF6A"/>
          <w:lang w:val="en-US"/>
        </w:rPr>
        <w:br/>
      </w:r>
      <w:r w:rsidRPr="00622E16">
        <w:rPr>
          <w:color w:val="E8BF6A"/>
          <w:lang w:val="en-US"/>
        </w:rPr>
        <w:br/>
      </w:r>
      <w:r w:rsidRPr="00622E16">
        <w:rPr>
          <w:color w:val="E8BF6A"/>
          <w:lang w:val="en-US"/>
        </w:rPr>
        <w:br/>
        <w:t xml:space="preserve">    &lt;</w:t>
      </w:r>
      <w:proofErr w:type="spellStart"/>
      <w:r w:rsidRPr="00622E16">
        <w:rPr>
          <w:color w:val="E8BF6A"/>
          <w:lang w:val="en-US"/>
        </w:rPr>
        <w:t>TextView</w:t>
      </w:r>
      <w:proofErr w:type="spellEnd"/>
      <w:r w:rsidRPr="00622E16">
        <w:rPr>
          <w:color w:val="E8BF6A"/>
          <w:lang w:val="en-US"/>
        </w:rPr>
        <w:br/>
        <w:t xml:space="preserve">        </w:t>
      </w:r>
      <w:proofErr w:type="spellStart"/>
      <w:r w:rsidRPr="00622E16">
        <w:rPr>
          <w:color w:val="9876AA"/>
          <w:lang w:val="en-US"/>
        </w:rPr>
        <w:t>android</w:t>
      </w:r>
      <w:r w:rsidRPr="00622E16">
        <w:rPr>
          <w:color w:val="BABABA"/>
          <w:lang w:val="en-US"/>
        </w:rPr>
        <w:t>:id</w:t>
      </w:r>
      <w:proofErr w:type="spellEnd"/>
      <w:r w:rsidRPr="00622E16">
        <w:rPr>
          <w:color w:val="6A8759"/>
          <w:lang w:val="en-US"/>
        </w:rPr>
        <w:t>="@+id/</w:t>
      </w:r>
      <w:proofErr w:type="spellStart"/>
      <w:r w:rsidRPr="00622E16">
        <w:rPr>
          <w:color w:val="6A8759"/>
          <w:lang w:val="en-US"/>
        </w:rPr>
        <w:t>textView</w:t>
      </w:r>
      <w:proofErr w:type="spellEnd"/>
      <w:r w:rsidRPr="00622E16">
        <w:rPr>
          <w:color w:val="6A8759"/>
          <w:lang w:val="en-US"/>
        </w:rPr>
        <w:t>"</w:t>
      </w:r>
      <w:r w:rsidRPr="00622E16">
        <w:rPr>
          <w:color w:val="6A8759"/>
          <w:lang w:val="en-US"/>
        </w:rPr>
        <w:br/>
        <w:t xml:space="preserve">        </w:t>
      </w:r>
      <w:proofErr w:type="spellStart"/>
      <w:r w:rsidRPr="00622E16">
        <w:rPr>
          <w:color w:val="9876AA"/>
          <w:lang w:val="en-US"/>
        </w:rPr>
        <w:t>android</w:t>
      </w:r>
      <w:r w:rsidRPr="00622E16">
        <w:rPr>
          <w:color w:val="BABABA"/>
          <w:lang w:val="en-US"/>
        </w:rPr>
        <w:t>:layout_width</w:t>
      </w:r>
      <w:proofErr w:type="spellEnd"/>
      <w:r w:rsidRPr="00622E16">
        <w:rPr>
          <w:color w:val="6A8759"/>
          <w:lang w:val="en-US"/>
        </w:rPr>
        <w:t>="</w:t>
      </w:r>
      <w:proofErr w:type="spellStart"/>
      <w:r w:rsidRPr="00622E16">
        <w:rPr>
          <w:color w:val="6A8759"/>
          <w:lang w:val="en-US"/>
        </w:rPr>
        <w:t>wrap_content</w:t>
      </w:r>
      <w:proofErr w:type="spellEnd"/>
      <w:r w:rsidRPr="00622E16">
        <w:rPr>
          <w:color w:val="6A8759"/>
          <w:lang w:val="en-US"/>
        </w:rPr>
        <w:t>"</w:t>
      </w:r>
      <w:r w:rsidRPr="00622E16">
        <w:rPr>
          <w:color w:val="6A8759"/>
          <w:lang w:val="en-US"/>
        </w:rPr>
        <w:br/>
        <w:t xml:space="preserve">        </w:t>
      </w:r>
      <w:proofErr w:type="spellStart"/>
      <w:r w:rsidRPr="00622E16">
        <w:rPr>
          <w:color w:val="9876AA"/>
          <w:lang w:val="en-US"/>
        </w:rPr>
        <w:t>android</w:t>
      </w:r>
      <w:r w:rsidRPr="00622E16">
        <w:rPr>
          <w:color w:val="BABABA"/>
          <w:lang w:val="en-US"/>
        </w:rPr>
        <w:t>:layout_height</w:t>
      </w:r>
      <w:proofErr w:type="spellEnd"/>
      <w:r w:rsidRPr="00622E16">
        <w:rPr>
          <w:color w:val="6A8759"/>
          <w:lang w:val="en-US"/>
        </w:rPr>
        <w:t>="</w:t>
      </w:r>
      <w:proofErr w:type="spellStart"/>
      <w:r w:rsidRPr="00622E16">
        <w:rPr>
          <w:color w:val="6A8759"/>
          <w:lang w:val="en-US"/>
        </w:rPr>
        <w:t>wrap_content</w:t>
      </w:r>
      <w:proofErr w:type="spellEnd"/>
      <w:r w:rsidRPr="00622E16">
        <w:rPr>
          <w:color w:val="6A8759"/>
          <w:lang w:val="en-US"/>
        </w:rPr>
        <w:t>"</w:t>
      </w:r>
      <w:r w:rsidRPr="00622E16">
        <w:rPr>
          <w:color w:val="6A8759"/>
          <w:lang w:val="en-US"/>
        </w:rPr>
        <w:br/>
        <w:t xml:space="preserve">        </w:t>
      </w:r>
      <w:proofErr w:type="spellStart"/>
      <w:r w:rsidRPr="00622E16">
        <w:rPr>
          <w:color w:val="9876AA"/>
          <w:lang w:val="en-US"/>
        </w:rPr>
        <w:t>android</w:t>
      </w:r>
      <w:r w:rsidRPr="00622E16">
        <w:rPr>
          <w:color w:val="BABABA"/>
          <w:lang w:val="en-US"/>
        </w:rPr>
        <w:t>:layout_marginEnd</w:t>
      </w:r>
      <w:proofErr w:type="spellEnd"/>
      <w:r w:rsidRPr="00622E16">
        <w:rPr>
          <w:color w:val="6A8759"/>
          <w:lang w:val="en-US"/>
        </w:rPr>
        <w:t>="16dp"</w:t>
      </w:r>
      <w:r w:rsidRPr="00622E16">
        <w:rPr>
          <w:color w:val="6A8759"/>
          <w:lang w:val="en-US"/>
        </w:rPr>
        <w:br/>
        <w:t xml:space="preserve">        </w:t>
      </w:r>
      <w:proofErr w:type="spellStart"/>
      <w:r w:rsidRPr="00622E16">
        <w:rPr>
          <w:color w:val="9876AA"/>
          <w:lang w:val="en-US"/>
        </w:rPr>
        <w:t>android</w:t>
      </w:r>
      <w:r w:rsidRPr="00622E16">
        <w:rPr>
          <w:color w:val="BABABA"/>
          <w:lang w:val="en-US"/>
        </w:rPr>
        <w:t>:layout_marginBottom</w:t>
      </w:r>
      <w:proofErr w:type="spellEnd"/>
      <w:r w:rsidRPr="00622E16">
        <w:rPr>
          <w:color w:val="6A8759"/>
          <w:lang w:val="en-US"/>
        </w:rPr>
        <w:t>="28dp"</w:t>
      </w:r>
      <w:r w:rsidRPr="00622E16">
        <w:rPr>
          <w:color w:val="6A8759"/>
          <w:lang w:val="en-US"/>
        </w:rPr>
        <w:br/>
        <w:t xml:space="preserve">        </w:t>
      </w:r>
      <w:proofErr w:type="spellStart"/>
      <w:r w:rsidRPr="00622E16">
        <w:rPr>
          <w:color w:val="9876AA"/>
          <w:lang w:val="en-US"/>
        </w:rPr>
        <w:t>android</w:t>
      </w:r>
      <w:r w:rsidRPr="00622E16">
        <w:rPr>
          <w:color w:val="BABABA"/>
          <w:lang w:val="en-US"/>
        </w:rPr>
        <w:t>:text</w:t>
      </w:r>
      <w:proofErr w:type="spellEnd"/>
      <w:r w:rsidRPr="00622E16">
        <w:rPr>
          <w:color w:val="6A8759"/>
          <w:lang w:val="en-US"/>
        </w:rPr>
        <w:t>="1"</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:layout_constraintBottom_toBottomOf</w:t>
      </w:r>
      <w:proofErr w:type="spellEnd"/>
      <w:r w:rsidRPr="00622E16">
        <w:rPr>
          <w:color w:val="6A8759"/>
          <w:lang w:val="en-US"/>
        </w:rPr>
        <w:t>="parent"</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:layout_constraintEnd_toStartOf</w:t>
      </w:r>
      <w:proofErr w:type="spellEnd"/>
      <w:r w:rsidRPr="00622E16">
        <w:rPr>
          <w:color w:val="6A8759"/>
          <w:lang w:val="en-US"/>
        </w:rPr>
        <w:t>="@+id/next2"</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:layout_constraintHorizontal_bias</w:t>
      </w:r>
      <w:proofErr w:type="spellEnd"/>
      <w:r w:rsidRPr="00622E16">
        <w:rPr>
          <w:color w:val="6A8759"/>
          <w:lang w:val="en-US"/>
        </w:rPr>
        <w:t>="0.741"</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:layout_constraintStart_toStartOf</w:t>
      </w:r>
      <w:proofErr w:type="spellEnd"/>
      <w:r w:rsidRPr="00622E16">
        <w:rPr>
          <w:color w:val="6A8759"/>
          <w:lang w:val="en-US"/>
        </w:rPr>
        <w:t xml:space="preserve">="parent" </w:t>
      </w:r>
      <w:r w:rsidRPr="00622E16">
        <w:rPr>
          <w:color w:val="E8BF6A"/>
          <w:lang w:val="en-US"/>
        </w:rPr>
        <w:t>/&gt;</w:t>
      </w:r>
      <w:r w:rsidRPr="00622E16">
        <w:rPr>
          <w:color w:val="E8BF6A"/>
          <w:lang w:val="en-US"/>
        </w:rPr>
        <w:br/>
      </w:r>
      <w:r w:rsidRPr="00622E16">
        <w:rPr>
          <w:color w:val="E8BF6A"/>
          <w:lang w:val="en-US"/>
        </w:rPr>
        <w:br/>
      </w:r>
      <w:r w:rsidRPr="00622E16">
        <w:rPr>
          <w:color w:val="E8BF6A"/>
          <w:lang w:val="en-US"/>
        </w:rPr>
        <w:br/>
        <w:t xml:space="preserve">    &lt;</w:t>
      </w:r>
      <w:proofErr w:type="spellStart"/>
      <w:r w:rsidRPr="00622E16">
        <w:rPr>
          <w:color w:val="E8BF6A"/>
          <w:lang w:val="en-US"/>
        </w:rPr>
        <w:t>EditText</w:t>
      </w:r>
      <w:proofErr w:type="spellEnd"/>
      <w:r w:rsidRPr="00622E16">
        <w:rPr>
          <w:color w:val="E8BF6A"/>
          <w:lang w:val="en-US"/>
        </w:rPr>
        <w:br/>
        <w:t xml:space="preserve">        </w:t>
      </w:r>
      <w:proofErr w:type="spellStart"/>
      <w:r w:rsidRPr="00622E16">
        <w:rPr>
          <w:color w:val="9876AA"/>
          <w:lang w:val="en-US"/>
        </w:rPr>
        <w:t>android</w:t>
      </w:r>
      <w:r w:rsidRPr="00622E16">
        <w:rPr>
          <w:color w:val="BABABA"/>
          <w:lang w:val="en-US"/>
        </w:rPr>
        <w:t>:id</w:t>
      </w:r>
      <w:proofErr w:type="spellEnd"/>
      <w:r w:rsidRPr="00622E16">
        <w:rPr>
          <w:color w:val="6A8759"/>
          <w:lang w:val="en-US"/>
        </w:rPr>
        <w:t>="@+id/</w:t>
      </w:r>
      <w:proofErr w:type="spellStart"/>
      <w:r w:rsidRPr="00622E16">
        <w:rPr>
          <w:color w:val="6A8759"/>
          <w:lang w:val="en-US"/>
        </w:rPr>
        <w:t>editTextTextPersonName</w:t>
      </w:r>
      <w:proofErr w:type="spellEnd"/>
      <w:r w:rsidRPr="00622E16">
        <w:rPr>
          <w:color w:val="6A8759"/>
          <w:lang w:val="en-US"/>
        </w:rPr>
        <w:t>"</w:t>
      </w:r>
      <w:r w:rsidRPr="00622E16">
        <w:rPr>
          <w:color w:val="6A8759"/>
          <w:lang w:val="en-US"/>
        </w:rPr>
        <w:br/>
        <w:t xml:space="preserve">        </w:t>
      </w:r>
      <w:proofErr w:type="spellStart"/>
      <w:r w:rsidRPr="00622E16">
        <w:rPr>
          <w:color w:val="9876AA"/>
          <w:lang w:val="en-US"/>
        </w:rPr>
        <w:t>android</w:t>
      </w:r>
      <w:r w:rsidRPr="00622E16">
        <w:rPr>
          <w:color w:val="BABABA"/>
          <w:lang w:val="en-US"/>
        </w:rPr>
        <w:t>:layout_width</w:t>
      </w:r>
      <w:proofErr w:type="spellEnd"/>
      <w:r w:rsidRPr="00622E16">
        <w:rPr>
          <w:color w:val="6A8759"/>
          <w:lang w:val="en-US"/>
        </w:rPr>
        <w:t>="216dp"</w:t>
      </w:r>
      <w:r w:rsidRPr="00622E16">
        <w:rPr>
          <w:color w:val="6A8759"/>
          <w:lang w:val="en-US"/>
        </w:rPr>
        <w:br/>
        <w:t xml:space="preserve">        </w:t>
      </w:r>
      <w:proofErr w:type="spellStart"/>
      <w:r w:rsidRPr="00622E16">
        <w:rPr>
          <w:color w:val="9876AA"/>
          <w:lang w:val="en-US"/>
        </w:rPr>
        <w:t>android</w:t>
      </w:r>
      <w:r w:rsidRPr="00622E16">
        <w:rPr>
          <w:color w:val="BABABA"/>
          <w:lang w:val="en-US"/>
        </w:rPr>
        <w:t>:layout_height</w:t>
      </w:r>
      <w:proofErr w:type="spellEnd"/>
      <w:r w:rsidRPr="00622E16">
        <w:rPr>
          <w:color w:val="6A8759"/>
          <w:lang w:val="en-US"/>
        </w:rPr>
        <w:t>="48dp"</w:t>
      </w:r>
      <w:r w:rsidRPr="00622E16">
        <w:rPr>
          <w:color w:val="6A8759"/>
          <w:lang w:val="en-US"/>
        </w:rPr>
        <w:br/>
        <w:t xml:space="preserve">        </w:t>
      </w:r>
      <w:proofErr w:type="spellStart"/>
      <w:r w:rsidRPr="00622E16">
        <w:rPr>
          <w:color w:val="9876AA"/>
          <w:lang w:val="en-US"/>
        </w:rPr>
        <w:t>android</w:t>
      </w:r>
      <w:r w:rsidRPr="00622E16">
        <w:rPr>
          <w:color w:val="BABABA"/>
          <w:lang w:val="en-US"/>
        </w:rPr>
        <w:t>:layout_marginTop</w:t>
      </w:r>
      <w:proofErr w:type="spellEnd"/>
      <w:r w:rsidRPr="00622E16">
        <w:rPr>
          <w:color w:val="6A8759"/>
          <w:lang w:val="en-US"/>
        </w:rPr>
        <w:t>="12dp"</w:t>
      </w:r>
      <w:r w:rsidRPr="00622E16">
        <w:rPr>
          <w:color w:val="6A8759"/>
          <w:lang w:val="en-US"/>
        </w:rPr>
        <w:br/>
        <w:t xml:space="preserve">        </w:t>
      </w:r>
      <w:proofErr w:type="spellStart"/>
      <w:r w:rsidRPr="00622E16">
        <w:rPr>
          <w:color w:val="9876AA"/>
          <w:lang w:val="en-US"/>
        </w:rPr>
        <w:t>android</w:t>
      </w:r>
      <w:r w:rsidRPr="00622E16">
        <w:rPr>
          <w:color w:val="BABABA"/>
          <w:lang w:val="en-US"/>
        </w:rPr>
        <w:t>:ems</w:t>
      </w:r>
      <w:proofErr w:type="spellEnd"/>
      <w:r w:rsidRPr="00622E16">
        <w:rPr>
          <w:color w:val="6A8759"/>
          <w:lang w:val="en-US"/>
        </w:rPr>
        <w:t>="10"</w:t>
      </w:r>
      <w:r w:rsidRPr="00622E16">
        <w:rPr>
          <w:color w:val="6A8759"/>
          <w:lang w:val="en-US"/>
        </w:rPr>
        <w:br/>
        <w:t xml:space="preserve">        </w:t>
      </w:r>
      <w:proofErr w:type="spellStart"/>
      <w:r w:rsidRPr="00622E16">
        <w:rPr>
          <w:color w:val="9876AA"/>
          <w:lang w:val="en-US"/>
        </w:rPr>
        <w:t>android</w:t>
      </w:r>
      <w:r w:rsidRPr="00622E16">
        <w:rPr>
          <w:color w:val="BABABA"/>
          <w:lang w:val="en-US"/>
        </w:rPr>
        <w:t>:hint</w:t>
      </w:r>
      <w:proofErr w:type="spellEnd"/>
      <w:r w:rsidRPr="00622E16">
        <w:rPr>
          <w:color w:val="6A8759"/>
          <w:lang w:val="en-US"/>
        </w:rPr>
        <w:t>="Enter number here"</w:t>
      </w:r>
      <w:r w:rsidRPr="00622E16">
        <w:rPr>
          <w:color w:val="6A8759"/>
          <w:lang w:val="en-US"/>
        </w:rPr>
        <w:br/>
        <w:t xml:space="preserve">        </w:t>
      </w:r>
      <w:proofErr w:type="spellStart"/>
      <w:r w:rsidRPr="00622E16">
        <w:rPr>
          <w:color w:val="9876AA"/>
          <w:lang w:val="en-US"/>
        </w:rPr>
        <w:t>android</w:t>
      </w:r>
      <w:r w:rsidRPr="00622E16">
        <w:rPr>
          <w:color w:val="BABABA"/>
          <w:lang w:val="en-US"/>
        </w:rPr>
        <w:t>:inputType</w:t>
      </w:r>
      <w:proofErr w:type="spellEnd"/>
      <w:r w:rsidRPr="00622E16">
        <w:rPr>
          <w:color w:val="6A8759"/>
          <w:lang w:val="en-US"/>
        </w:rPr>
        <w:t>="</w:t>
      </w:r>
      <w:proofErr w:type="spellStart"/>
      <w:r w:rsidRPr="00622E16">
        <w:rPr>
          <w:color w:val="6A8759"/>
          <w:lang w:val="en-US"/>
        </w:rPr>
        <w:t>numberDecimal</w:t>
      </w:r>
      <w:proofErr w:type="spellEnd"/>
      <w:r w:rsidRPr="00622E16">
        <w:rPr>
          <w:color w:val="6A8759"/>
          <w:lang w:val="en-US"/>
        </w:rPr>
        <w:t>"</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:layout_constraintEnd_toEndOf</w:t>
      </w:r>
      <w:proofErr w:type="spellEnd"/>
      <w:r w:rsidRPr="00622E16">
        <w:rPr>
          <w:color w:val="6A8759"/>
          <w:lang w:val="en-US"/>
        </w:rPr>
        <w:t>="parent"</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:layout_constraintHorizontal_bias</w:t>
      </w:r>
      <w:proofErr w:type="spellEnd"/>
      <w:r w:rsidRPr="00622E16">
        <w:rPr>
          <w:color w:val="6A8759"/>
          <w:lang w:val="en-US"/>
        </w:rPr>
        <w:t>="0.497"</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:layout_constraintStart_toStartOf</w:t>
      </w:r>
      <w:proofErr w:type="spellEnd"/>
      <w:r w:rsidRPr="00622E16">
        <w:rPr>
          <w:color w:val="6A8759"/>
          <w:lang w:val="en-US"/>
        </w:rPr>
        <w:t>="parent"</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:layout_constraintTop_toTopOf</w:t>
      </w:r>
      <w:proofErr w:type="spellEnd"/>
      <w:r w:rsidRPr="00622E16">
        <w:rPr>
          <w:color w:val="6A8759"/>
          <w:lang w:val="en-US"/>
        </w:rPr>
        <w:t xml:space="preserve">="parent" </w:t>
      </w:r>
      <w:r w:rsidRPr="00622E16">
        <w:rPr>
          <w:color w:val="E8BF6A"/>
          <w:lang w:val="en-US"/>
        </w:rPr>
        <w:t>/&gt;</w:t>
      </w:r>
      <w:r w:rsidRPr="00622E16">
        <w:rPr>
          <w:color w:val="E8BF6A"/>
          <w:lang w:val="en-US"/>
        </w:rPr>
        <w:br/>
      </w:r>
      <w:r w:rsidRPr="00622E16">
        <w:rPr>
          <w:color w:val="E8BF6A"/>
          <w:lang w:val="en-US"/>
        </w:rPr>
        <w:br/>
        <w:t xml:space="preserve">    &lt;</w:t>
      </w:r>
      <w:proofErr w:type="spellStart"/>
      <w:r w:rsidRPr="00622E16">
        <w:rPr>
          <w:color w:val="E8BF6A"/>
          <w:lang w:val="en-US"/>
        </w:rPr>
        <w:t>androidx.appcompat.widget.AppCompatButton</w:t>
      </w:r>
      <w:proofErr w:type="spellEnd"/>
      <w:r w:rsidRPr="00622E16">
        <w:rPr>
          <w:color w:val="E8BF6A"/>
          <w:lang w:val="en-US"/>
        </w:rPr>
        <w:br/>
        <w:t xml:space="preserve">        </w:t>
      </w:r>
      <w:proofErr w:type="spellStart"/>
      <w:r w:rsidRPr="00622E16">
        <w:rPr>
          <w:color w:val="9876AA"/>
          <w:lang w:val="en-US"/>
        </w:rPr>
        <w:t>android</w:t>
      </w:r>
      <w:r w:rsidRPr="00622E16">
        <w:rPr>
          <w:color w:val="BABABA"/>
          <w:lang w:val="en-US"/>
        </w:rPr>
        <w:t>:id</w:t>
      </w:r>
      <w:proofErr w:type="spellEnd"/>
      <w:r w:rsidRPr="00622E16">
        <w:rPr>
          <w:color w:val="6A8759"/>
          <w:lang w:val="en-US"/>
        </w:rPr>
        <w:t>="@+id/</w:t>
      </w:r>
      <w:proofErr w:type="spellStart"/>
      <w:r w:rsidRPr="00622E16">
        <w:rPr>
          <w:color w:val="6A8759"/>
          <w:lang w:val="en-US"/>
        </w:rPr>
        <w:t>press_button</w:t>
      </w:r>
      <w:proofErr w:type="spellEnd"/>
      <w:r w:rsidRPr="00622E16">
        <w:rPr>
          <w:color w:val="6A8759"/>
          <w:lang w:val="en-US"/>
        </w:rPr>
        <w:t>"</w:t>
      </w:r>
      <w:r w:rsidRPr="00622E16">
        <w:rPr>
          <w:color w:val="6A8759"/>
          <w:lang w:val="en-US"/>
        </w:rPr>
        <w:br/>
        <w:t xml:space="preserve">        </w:t>
      </w:r>
      <w:proofErr w:type="spellStart"/>
      <w:r w:rsidRPr="00622E16">
        <w:rPr>
          <w:color w:val="9876AA"/>
          <w:lang w:val="en-US"/>
        </w:rPr>
        <w:t>android</w:t>
      </w:r>
      <w:r w:rsidRPr="00622E16">
        <w:rPr>
          <w:color w:val="BABABA"/>
          <w:lang w:val="en-US"/>
        </w:rPr>
        <w:t>:layout_width</w:t>
      </w:r>
      <w:proofErr w:type="spellEnd"/>
      <w:r w:rsidRPr="00622E16">
        <w:rPr>
          <w:color w:val="6A8759"/>
          <w:lang w:val="en-US"/>
        </w:rPr>
        <w:t>="</w:t>
      </w:r>
      <w:proofErr w:type="spellStart"/>
      <w:r w:rsidRPr="00622E16">
        <w:rPr>
          <w:color w:val="6A8759"/>
          <w:lang w:val="en-US"/>
        </w:rPr>
        <w:t>wrap_content</w:t>
      </w:r>
      <w:proofErr w:type="spellEnd"/>
      <w:r w:rsidRPr="00622E16">
        <w:rPr>
          <w:color w:val="6A8759"/>
          <w:lang w:val="en-US"/>
        </w:rPr>
        <w:t>"</w:t>
      </w:r>
      <w:r w:rsidRPr="00622E16">
        <w:rPr>
          <w:color w:val="6A8759"/>
          <w:lang w:val="en-US"/>
        </w:rPr>
        <w:br/>
        <w:t xml:space="preserve">        </w:t>
      </w:r>
      <w:proofErr w:type="spellStart"/>
      <w:r w:rsidRPr="00622E16">
        <w:rPr>
          <w:color w:val="9876AA"/>
          <w:lang w:val="en-US"/>
        </w:rPr>
        <w:t>android</w:t>
      </w:r>
      <w:r w:rsidRPr="00622E16">
        <w:rPr>
          <w:color w:val="BABABA"/>
          <w:lang w:val="en-US"/>
        </w:rPr>
        <w:t>:layout_height</w:t>
      </w:r>
      <w:proofErr w:type="spellEnd"/>
      <w:r w:rsidRPr="00622E16">
        <w:rPr>
          <w:color w:val="6A8759"/>
          <w:lang w:val="en-US"/>
        </w:rPr>
        <w:t>="</w:t>
      </w:r>
      <w:proofErr w:type="spellStart"/>
      <w:r w:rsidRPr="00622E16">
        <w:rPr>
          <w:color w:val="6A8759"/>
          <w:lang w:val="en-US"/>
        </w:rPr>
        <w:t>wrap_content</w:t>
      </w:r>
      <w:proofErr w:type="spellEnd"/>
      <w:r w:rsidRPr="00622E16">
        <w:rPr>
          <w:color w:val="6A8759"/>
          <w:lang w:val="en-US"/>
        </w:rPr>
        <w:t>"</w:t>
      </w:r>
      <w:r w:rsidRPr="00622E16">
        <w:rPr>
          <w:color w:val="6A8759"/>
          <w:lang w:val="en-US"/>
        </w:rPr>
        <w:br/>
        <w:t xml:space="preserve">        </w:t>
      </w:r>
      <w:proofErr w:type="spellStart"/>
      <w:r w:rsidRPr="00622E16">
        <w:rPr>
          <w:color w:val="9876AA"/>
          <w:lang w:val="en-US"/>
        </w:rPr>
        <w:t>android</w:t>
      </w:r>
      <w:r w:rsidRPr="00622E16">
        <w:rPr>
          <w:color w:val="BABABA"/>
          <w:lang w:val="en-US"/>
        </w:rPr>
        <w:t>:layout_marginTop</w:t>
      </w:r>
      <w:proofErr w:type="spellEnd"/>
      <w:r w:rsidRPr="00622E16">
        <w:rPr>
          <w:color w:val="6A8759"/>
          <w:lang w:val="en-US"/>
        </w:rPr>
        <w:t>="60dp"</w:t>
      </w:r>
      <w:r w:rsidRPr="00622E16">
        <w:rPr>
          <w:color w:val="6A8759"/>
          <w:lang w:val="en-US"/>
        </w:rPr>
        <w:br/>
        <w:t xml:space="preserve">        </w:t>
      </w:r>
      <w:proofErr w:type="spellStart"/>
      <w:r w:rsidRPr="00622E16">
        <w:rPr>
          <w:color w:val="9876AA"/>
          <w:lang w:val="en-US"/>
        </w:rPr>
        <w:t>android</w:t>
      </w:r>
      <w:r w:rsidRPr="00622E16">
        <w:rPr>
          <w:color w:val="BABABA"/>
          <w:lang w:val="en-US"/>
        </w:rPr>
        <w:t>:background</w:t>
      </w:r>
      <w:proofErr w:type="spellEnd"/>
      <w:r w:rsidRPr="00622E16">
        <w:rPr>
          <w:color w:val="6A8759"/>
          <w:lang w:val="en-US"/>
        </w:rPr>
        <w:t>="@</w:t>
      </w:r>
      <w:proofErr w:type="spellStart"/>
      <w:r w:rsidRPr="00622E16">
        <w:rPr>
          <w:color w:val="6A8759"/>
          <w:lang w:val="en-US"/>
        </w:rPr>
        <w:t>drawable</w:t>
      </w:r>
      <w:proofErr w:type="spellEnd"/>
      <w:r w:rsidRPr="00622E16">
        <w:rPr>
          <w:color w:val="6A8759"/>
          <w:lang w:val="en-US"/>
        </w:rPr>
        <w:t>/</w:t>
      </w:r>
      <w:proofErr w:type="spellStart"/>
      <w:r w:rsidRPr="00622E16">
        <w:rPr>
          <w:color w:val="6A8759"/>
          <w:lang w:val="en-US"/>
        </w:rPr>
        <w:t>button_back_not_pressed</w:t>
      </w:r>
      <w:proofErr w:type="spellEnd"/>
      <w:r w:rsidRPr="00622E16">
        <w:rPr>
          <w:color w:val="6A8759"/>
          <w:lang w:val="en-US"/>
        </w:rPr>
        <w:t>"</w:t>
      </w:r>
      <w:r w:rsidRPr="00622E16">
        <w:rPr>
          <w:color w:val="6A8759"/>
          <w:lang w:val="en-US"/>
        </w:rPr>
        <w:br/>
        <w:t xml:space="preserve">        </w:t>
      </w:r>
      <w:proofErr w:type="spellStart"/>
      <w:r w:rsidRPr="00622E16">
        <w:rPr>
          <w:color w:val="9876AA"/>
          <w:lang w:val="en-US"/>
        </w:rPr>
        <w:t>android</w:t>
      </w:r>
      <w:r w:rsidRPr="00622E16">
        <w:rPr>
          <w:color w:val="BABABA"/>
          <w:lang w:val="en-US"/>
        </w:rPr>
        <w:t>:onClick</w:t>
      </w:r>
      <w:proofErr w:type="spellEnd"/>
      <w:r w:rsidRPr="00622E16">
        <w:rPr>
          <w:color w:val="6A8759"/>
          <w:lang w:val="en-US"/>
        </w:rPr>
        <w:t>="</w:t>
      </w:r>
      <w:proofErr w:type="spellStart"/>
      <w:r w:rsidRPr="00622E16">
        <w:rPr>
          <w:color w:val="6A8759"/>
          <w:lang w:val="en-US"/>
        </w:rPr>
        <w:t>onButtonPressed</w:t>
      </w:r>
      <w:proofErr w:type="spellEnd"/>
      <w:r w:rsidRPr="00622E16">
        <w:rPr>
          <w:color w:val="6A8759"/>
          <w:lang w:val="en-US"/>
        </w:rPr>
        <w:t>"</w:t>
      </w:r>
      <w:r w:rsidRPr="00622E16">
        <w:rPr>
          <w:color w:val="6A8759"/>
          <w:lang w:val="en-US"/>
        </w:rPr>
        <w:br/>
        <w:t xml:space="preserve">        </w:t>
      </w:r>
      <w:proofErr w:type="spellStart"/>
      <w:r w:rsidRPr="00622E16">
        <w:rPr>
          <w:color w:val="9876AA"/>
          <w:lang w:val="en-US"/>
        </w:rPr>
        <w:t>android</w:t>
      </w:r>
      <w:r w:rsidRPr="00622E16">
        <w:rPr>
          <w:color w:val="BABABA"/>
          <w:lang w:val="en-US"/>
        </w:rPr>
        <w:t>:text</w:t>
      </w:r>
      <w:proofErr w:type="spellEnd"/>
      <w:r w:rsidRPr="00622E16">
        <w:rPr>
          <w:color w:val="6A8759"/>
          <w:lang w:val="en-US"/>
        </w:rPr>
        <w:t>="Button"</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:layout_constraintEnd_toEndOf</w:t>
      </w:r>
      <w:proofErr w:type="spellEnd"/>
      <w:r w:rsidRPr="00622E16">
        <w:rPr>
          <w:color w:val="6A8759"/>
          <w:lang w:val="en-US"/>
        </w:rPr>
        <w:t>="parent"</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:layout_constraintHorizontal_bias</w:t>
      </w:r>
      <w:proofErr w:type="spellEnd"/>
      <w:r w:rsidRPr="00622E16">
        <w:rPr>
          <w:color w:val="6A8759"/>
          <w:lang w:val="en-US"/>
        </w:rPr>
        <w:t>="0.694"</w:t>
      </w:r>
      <w:r w:rsidRPr="00622E16">
        <w:rPr>
          <w:color w:val="6A8759"/>
          <w:lang w:val="en-US"/>
        </w:rPr>
        <w:br/>
      </w:r>
      <w:r w:rsidRPr="00622E16">
        <w:rPr>
          <w:color w:val="6A8759"/>
          <w:lang w:val="en-US"/>
        </w:rPr>
        <w:lastRenderedPageBreak/>
        <w:t xml:space="preserve">        </w:t>
      </w:r>
      <w:proofErr w:type="spellStart"/>
      <w:r w:rsidRPr="00622E16">
        <w:rPr>
          <w:color w:val="9876AA"/>
          <w:lang w:val="en-US"/>
        </w:rPr>
        <w:t>app</w:t>
      </w:r>
      <w:r w:rsidRPr="00622E16">
        <w:rPr>
          <w:color w:val="BABABA"/>
          <w:lang w:val="en-US"/>
        </w:rPr>
        <w:t>:layout_constraintStart_toStartOf</w:t>
      </w:r>
      <w:proofErr w:type="spellEnd"/>
      <w:r w:rsidRPr="00622E16">
        <w:rPr>
          <w:color w:val="6A8759"/>
          <w:lang w:val="en-US"/>
        </w:rPr>
        <w:t>="parent"</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:layout_constraintTop_toTopOf</w:t>
      </w:r>
      <w:proofErr w:type="spellEnd"/>
      <w:r w:rsidRPr="00622E16">
        <w:rPr>
          <w:color w:val="6A8759"/>
          <w:lang w:val="en-US"/>
        </w:rPr>
        <w:t xml:space="preserve">="parent" </w:t>
      </w:r>
      <w:r w:rsidRPr="00622E16">
        <w:rPr>
          <w:color w:val="E8BF6A"/>
          <w:lang w:val="en-US"/>
        </w:rPr>
        <w:t>/&gt;</w:t>
      </w:r>
      <w:r w:rsidRPr="00622E16">
        <w:rPr>
          <w:color w:val="E8BF6A"/>
          <w:lang w:val="en-US"/>
        </w:rPr>
        <w:br/>
      </w:r>
      <w:r w:rsidRPr="00622E16">
        <w:rPr>
          <w:color w:val="E8BF6A"/>
          <w:lang w:val="en-US"/>
        </w:rPr>
        <w:br/>
        <w:t xml:space="preserve">    &lt;</w:t>
      </w:r>
      <w:proofErr w:type="spellStart"/>
      <w:r w:rsidRPr="00622E16">
        <w:rPr>
          <w:color w:val="E8BF6A"/>
          <w:lang w:val="en-US"/>
        </w:rPr>
        <w:t>TextView</w:t>
      </w:r>
      <w:proofErr w:type="spellEnd"/>
      <w:r w:rsidRPr="00622E16">
        <w:rPr>
          <w:color w:val="E8BF6A"/>
          <w:lang w:val="en-US"/>
        </w:rPr>
        <w:br/>
        <w:t xml:space="preserve">        </w:t>
      </w:r>
      <w:proofErr w:type="spellStart"/>
      <w:r w:rsidRPr="00622E16">
        <w:rPr>
          <w:color w:val="9876AA"/>
          <w:lang w:val="en-US"/>
        </w:rPr>
        <w:t>android</w:t>
      </w:r>
      <w:r w:rsidRPr="00622E16">
        <w:rPr>
          <w:color w:val="BABABA"/>
          <w:lang w:val="en-US"/>
        </w:rPr>
        <w:t>:id</w:t>
      </w:r>
      <w:proofErr w:type="spellEnd"/>
      <w:r w:rsidRPr="00622E16">
        <w:rPr>
          <w:color w:val="6A8759"/>
          <w:lang w:val="en-US"/>
        </w:rPr>
        <w:t>="@+id/</w:t>
      </w:r>
      <w:proofErr w:type="spellStart"/>
      <w:r w:rsidRPr="00622E16">
        <w:rPr>
          <w:color w:val="6A8759"/>
          <w:lang w:val="en-US"/>
        </w:rPr>
        <w:t>button_pressed_txt</w:t>
      </w:r>
      <w:proofErr w:type="spellEnd"/>
      <w:r w:rsidRPr="00622E16">
        <w:rPr>
          <w:color w:val="6A8759"/>
          <w:lang w:val="en-US"/>
        </w:rPr>
        <w:t>"</w:t>
      </w:r>
      <w:r w:rsidRPr="00622E16">
        <w:rPr>
          <w:color w:val="6A8759"/>
          <w:lang w:val="en-US"/>
        </w:rPr>
        <w:br/>
        <w:t xml:space="preserve">        </w:t>
      </w:r>
      <w:proofErr w:type="spellStart"/>
      <w:r w:rsidRPr="00622E16">
        <w:rPr>
          <w:color w:val="9876AA"/>
          <w:lang w:val="en-US"/>
        </w:rPr>
        <w:t>android</w:t>
      </w:r>
      <w:r w:rsidRPr="00622E16">
        <w:rPr>
          <w:color w:val="BABABA"/>
          <w:lang w:val="en-US"/>
        </w:rPr>
        <w:t>:layout_width</w:t>
      </w:r>
      <w:proofErr w:type="spellEnd"/>
      <w:r w:rsidRPr="00622E16">
        <w:rPr>
          <w:color w:val="6A8759"/>
          <w:lang w:val="en-US"/>
        </w:rPr>
        <w:t>="</w:t>
      </w:r>
      <w:proofErr w:type="spellStart"/>
      <w:r w:rsidRPr="00622E16">
        <w:rPr>
          <w:color w:val="6A8759"/>
          <w:lang w:val="en-US"/>
        </w:rPr>
        <w:t>wrap_content</w:t>
      </w:r>
      <w:proofErr w:type="spellEnd"/>
      <w:r w:rsidRPr="00622E16">
        <w:rPr>
          <w:color w:val="6A8759"/>
          <w:lang w:val="en-US"/>
        </w:rPr>
        <w:t>"</w:t>
      </w:r>
      <w:r w:rsidRPr="00622E16">
        <w:rPr>
          <w:color w:val="6A8759"/>
          <w:lang w:val="en-US"/>
        </w:rPr>
        <w:br/>
        <w:t xml:space="preserve">        </w:t>
      </w:r>
      <w:proofErr w:type="spellStart"/>
      <w:r w:rsidRPr="00622E16">
        <w:rPr>
          <w:color w:val="9876AA"/>
          <w:lang w:val="en-US"/>
        </w:rPr>
        <w:t>android</w:t>
      </w:r>
      <w:r w:rsidRPr="00622E16">
        <w:rPr>
          <w:color w:val="BABABA"/>
          <w:lang w:val="en-US"/>
        </w:rPr>
        <w:t>:layout_height</w:t>
      </w:r>
      <w:proofErr w:type="spellEnd"/>
      <w:r w:rsidRPr="00622E16">
        <w:rPr>
          <w:color w:val="6A8759"/>
          <w:lang w:val="en-US"/>
        </w:rPr>
        <w:t>="</w:t>
      </w:r>
      <w:proofErr w:type="spellStart"/>
      <w:r w:rsidRPr="00622E16">
        <w:rPr>
          <w:color w:val="6A8759"/>
          <w:lang w:val="en-US"/>
        </w:rPr>
        <w:t>wrap_content</w:t>
      </w:r>
      <w:proofErr w:type="spellEnd"/>
      <w:r w:rsidRPr="00622E16">
        <w:rPr>
          <w:color w:val="6A8759"/>
          <w:lang w:val="en-US"/>
        </w:rPr>
        <w:t>"</w:t>
      </w:r>
      <w:r w:rsidRPr="00622E16">
        <w:rPr>
          <w:color w:val="6A8759"/>
          <w:lang w:val="en-US"/>
        </w:rPr>
        <w:br/>
        <w:t xml:space="preserve">        </w:t>
      </w:r>
      <w:proofErr w:type="spellStart"/>
      <w:r w:rsidRPr="00622E16">
        <w:rPr>
          <w:color w:val="9876AA"/>
          <w:lang w:val="en-US"/>
        </w:rPr>
        <w:t>android</w:t>
      </w:r>
      <w:r w:rsidRPr="00622E16">
        <w:rPr>
          <w:color w:val="BABABA"/>
          <w:lang w:val="en-US"/>
        </w:rPr>
        <w:t>:layout_marginTop</w:t>
      </w:r>
      <w:proofErr w:type="spellEnd"/>
      <w:r w:rsidRPr="00622E16">
        <w:rPr>
          <w:color w:val="6A8759"/>
          <w:lang w:val="en-US"/>
        </w:rPr>
        <w:t>="72dp"</w:t>
      </w:r>
      <w:r w:rsidRPr="00622E16">
        <w:rPr>
          <w:color w:val="6A8759"/>
          <w:lang w:val="en-US"/>
        </w:rPr>
        <w:br/>
        <w:t xml:space="preserve">        </w:t>
      </w:r>
      <w:proofErr w:type="spellStart"/>
      <w:r w:rsidRPr="00622E16">
        <w:rPr>
          <w:color w:val="9876AA"/>
          <w:lang w:val="en-US"/>
        </w:rPr>
        <w:t>android</w:t>
      </w:r>
      <w:r w:rsidRPr="00622E16">
        <w:rPr>
          <w:color w:val="BABABA"/>
          <w:lang w:val="en-US"/>
        </w:rPr>
        <w:t>:text</w:t>
      </w:r>
      <w:proofErr w:type="spellEnd"/>
      <w:r w:rsidRPr="00622E16">
        <w:rPr>
          <w:color w:val="6A8759"/>
          <w:lang w:val="en-US"/>
        </w:rPr>
        <w:t>="</w:t>
      </w:r>
      <w:r>
        <w:rPr>
          <w:color w:val="6A8759"/>
        </w:rPr>
        <w:t>Отпущена</w:t>
      </w:r>
      <w:r w:rsidRPr="00622E16">
        <w:rPr>
          <w:color w:val="6A8759"/>
          <w:lang w:val="en-US"/>
        </w:rPr>
        <w:t>"</w:t>
      </w:r>
      <w:r w:rsidRPr="00622E16">
        <w:rPr>
          <w:color w:val="6A8759"/>
          <w:lang w:val="en-US"/>
        </w:rPr>
        <w:br/>
        <w:t xml:space="preserve">        </w:t>
      </w:r>
      <w:proofErr w:type="spellStart"/>
      <w:r w:rsidRPr="00622E16">
        <w:rPr>
          <w:color w:val="9876AA"/>
          <w:lang w:val="en-US"/>
        </w:rPr>
        <w:t>android</w:t>
      </w:r>
      <w:r w:rsidRPr="00622E16">
        <w:rPr>
          <w:color w:val="BABABA"/>
          <w:lang w:val="en-US"/>
        </w:rPr>
        <w:t>:textSize</w:t>
      </w:r>
      <w:proofErr w:type="spellEnd"/>
      <w:r w:rsidRPr="00622E16">
        <w:rPr>
          <w:color w:val="6A8759"/>
          <w:lang w:val="en-US"/>
        </w:rPr>
        <w:t>="20sp"</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:layout_constraintEnd_toEndOf</w:t>
      </w:r>
      <w:proofErr w:type="spellEnd"/>
      <w:r w:rsidRPr="00622E16">
        <w:rPr>
          <w:color w:val="6A8759"/>
          <w:lang w:val="en-US"/>
        </w:rPr>
        <w:t>="parent"</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:layout_constraintHorizontal_bias</w:t>
      </w:r>
      <w:proofErr w:type="spellEnd"/>
      <w:r w:rsidRPr="00622E16">
        <w:rPr>
          <w:color w:val="6A8759"/>
          <w:lang w:val="en-US"/>
        </w:rPr>
        <w:t>="0.265"</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:layout_constraintStart_toStartOf</w:t>
      </w:r>
      <w:proofErr w:type="spellEnd"/>
      <w:r w:rsidRPr="00622E16">
        <w:rPr>
          <w:color w:val="6A8759"/>
          <w:lang w:val="en-US"/>
        </w:rPr>
        <w:t>="parent"</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:layout_constraintTop_toTopOf</w:t>
      </w:r>
      <w:proofErr w:type="spellEnd"/>
      <w:r w:rsidRPr="00622E16">
        <w:rPr>
          <w:color w:val="6A8759"/>
          <w:lang w:val="en-US"/>
        </w:rPr>
        <w:t xml:space="preserve">="parent" </w:t>
      </w:r>
      <w:r w:rsidRPr="00622E16">
        <w:rPr>
          <w:color w:val="E8BF6A"/>
          <w:lang w:val="en-US"/>
        </w:rPr>
        <w:t>/&gt;</w:t>
      </w:r>
      <w:r w:rsidRPr="00622E16">
        <w:rPr>
          <w:color w:val="E8BF6A"/>
          <w:lang w:val="en-US"/>
        </w:rPr>
        <w:br/>
      </w:r>
      <w:r w:rsidRPr="00622E16">
        <w:rPr>
          <w:color w:val="E8BF6A"/>
          <w:lang w:val="en-US"/>
        </w:rPr>
        <w:br/>
        <w:t xml:space="preserve">    &lt;</w:t>
      </w:r>
      <w:proofErr w:type="spellStart"/>
      <w:r w:rsidRPr="00622E16">
        <w:rPr>
          <w:color w:val="E8BF6A"/>
          <w:lang w:val="en-US"/>
        </w:rPr>
        <w:t>TextView</w:t>
      </w:r>
      <w:proofErr w:type="spellEnd"/>
      <w:r w:rsidRPr="00622E16">
        <w:rPr>
          <w:color w:val="E8BF6A"/>
          <w:lang w:val="en-US"/>
        </w:rPr>
        <w:br/>
        <w:t xml:space="preserve">        </w:t>
      </w:r>
      <w:proofErr w:type="spellStart"/>
      <w:r w:rsidRPr="00622E16">
        <w:rPr>
          <w:color w:val="9876AA"/>
          <w:lang w:val="en-US"/>
        </w:rPr>
        <w:t>android</w:t>
      </w:r>
      <w:r w:rsidRPr="00622E16">
        <w:rPr>
          <w:color w:val="BABABA"/>
          <w:lang w:val="en-US"/>
        </w:rPr>
        <w:t>:id</w:t>
      </w:r>
      <w:proofErr w:type="spellEnd"/>
      <w:r w:rsidRPr="00622E16">
        <w:rPr>
          <w:color w:val="6A8759"/>
          <w:lang w:val="en-US"/>
        </w:rPr>
        <w:t>="@+id/date"</w:t>
      </w:r>
      <w:r w:rsidRPr="00622E16">
        <w:rPr>
          <w:color w:val="6A8759"/>
          <w:lang w:val="en-US"/>
        </w:rPr>
        <w:br/>
        <w:t xml:space="preserve">        </w:t>
      </w:r>
      <w:proofErr w:type="spellStart"/>
      <w:r w:rsidRPr="00622E16">
        <w:rPr>
          <w:color w:val="9876AA"/>
          <w:lang w:val="en-US"/>
        </w:rPr>
        <w:t>android</w:t>
      </w:r>
      <w:r w:rsidRPr="00622E16">
        <w:rPr>
          <w:color w:val="BABABA"/>
          <w:lang w:val="en-US"/>
        </w:rPr>
        <w:t>:layout_width</w:t>
      </w:r>
      <w:proofErr w:type="spellEnd"/>
      <w:r w:rsidRPr="00622E16">
        <w:rPr>
          <w:color w:val="6A8759"/>
          <w:lang w:val="en-US"/>
        </w:rPr>
        <w:t>="133dp"</w:t>
      </w:r>
      <w:r w:rsidRPr="00622E16">
        <w:rPr>
          <w:color w:val="6A8759"/>
          <w:lang w:val="en-US"/>
        </w:rPr>
        <w:br/>
        <w:t xml:space="preserve">        </w:t>
      </w:r>
      <w:proofErr w:type="spellStart"/>
      <w:r w:rsidRPr="00622E16">
        <w:rPr>
          <w:color w:val="9876AA"/>
          <w:lang w:val="en-US"/>
        </w:rPr>
        <w:t>android</w:t>
      </w:r>
      <w:r w:rsidRPr="00622E16">
        <w:rPr>
          <w:color w:val="BABABA"/>
          <w:lang w:val="en-US"/>
        </w:rPr>
        <w:t>:layout_height</w:t>
      </w:r>
      <w:proofErr w:type="spellEnd"/>
      <w:r w:rsidRPr="00622E16">
        <w:rPr>
          <w:color w:val="6A8759"/>
          <w:lang w:val="en-US"/>
        </w:rPr>
        <w:t>="66dp"</w:t>
      </w:r>
      <w:r w:rsidRPr="00622E16">
        <w:rPr>
          <w:color w:val="6A8759"/>
          <w:lang w:val="en-US"/>
        </w:rPr>
        <w:br/>
      </w:r>
      <w:r w:rsidRPr="00622E16">
        <w:rPr>
          <w:color w:val="6A8759"/>
          <w:lang w:val="en-US"/>
        </w:rPr>
        <w:br/>
        <w:t xml:space="preserve">        </w:t>
      </w:r>
      <w:proofErr w:type="spellStart"/>
      <w:r w:rsidRPr="00622E16">
        <w:rPr>
          <w:color w:val="9876AA"/>
          <w:lang w:val="en-US"/>
        </w:rPr>
        <w:t>android</w:t>
      </w:r>
      <w:r w:rsidRPr="00622E16">
        <w:rPr>
          <w:color w:val="BABABA"/>
          <w:lang w:val="en-US"/>
        </w:rPr>
        <w:t>:text</w:t>
      </w:r>
      <w:proofErr w:type="spellEnd"/>
      <w:r w:rsidRPr="00622E16">
        <w:rPr>
          <w:color w:val="6A8759"/>
          <w:lang w:val="en-US"/>
        </w:rPr>
        <w:t>="</w:t>
      </w:r>
      <w:r>
        <w:rPr>
          <w:color w:val="6A8759"/>
        </w:rPr>
        <w:t>Счётчик</w:t>
      </w:r>
      <w:r w:rsidRPr="00622E16">
        <w:rPr>
          <w:color w:val="6A8759"/>
          <w:lang w:val="en-US"/>
        </w:rPr>
        <w:t xml:space="preserve"> </w:t>
      </w:r>
      <w:r>
        <w:rPr>
          <w:color w:val="6A8759"/>
        </w:rPr>
        <w:t>нажатий</w:t>
      </w:r>
      <w:r w:rsidRPr="00622E16">
        <w:rPr>
          <w:color w:val="6A8759"/>
          <w:lang w:val="en-US"/>
        </w:rPr>
        <w:t>:"</w:t>
      </w:r>
      <w:r w:rsidRPr="00622E16">
        <w:rPr>
          <w:color w:val="6A8759"/>
          <w:lang w:val="en-US"/>
        </w:rPr>
        <w:br/>
        <w:t xml:space="preserve">        </w:t>
      </w:r>
      <w:proofErr w:type="spellStart"/>
      <w:r w:rsidRPr="00622E16">
        <w:rPr>
          <w:color w:val="9876AA"/>
          <w:lang w:val="en-US"/>
        </w:rPr>
        <w:t>android</w:t>
      </w:r>
      <w:r w:rsidRPr="00622E16">
        <w:rPr>
          <w:color w:val="BABABA"/>
          <w:lang w:val="en-US"/>
        </w:rPr>
        <w:t>:textSize</w:t>
      </w:r>
      <w:proofErr w:type="spellEnd"/>
      <w:r w:rsidRPr="00622E16">
        <w:rPr>
          <w:color w:val="6A8759"/>
          <w:lang w:val="en-US"/>
        </w:rPr>
        <w:t>="20sp"</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:layout_constraintBottom_toBottomOf</w:t>
      </w:r>
      <w:proofErr w:type="spellEnd"/>
      <w:r w:rsidRPr="00622E16">
        <w:rPr>
          <w:color w:val="6A8759"/>
          <w:lang w:val="en-US"/>
        </w:rPr>
        <w:t>="parent"</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:layout_constraintEnd_toEndOf</w:t>
      </w:r>
      <w:proofErr w:type="spellEnd"/>
      <w:r w:rsidRPr="00622E16">
        <w:rPr>
          <w:color w:val="6A8759"/>
          <w:lang w:val="en-US"/>
        </w:rPr>
        <w:t>="parent"</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:layout_constraintHorizontal_bias</w:t>
      </w:r>
      <w:proofErr w:type="spellEnd"/>
      <w:r w:rsidRPr="00622E16">
        <w:rPr>
          <w:color w:val="6A8759"/>
          <w:lang w:val="en-US"/>
        </w:rPr>
        <w:t>="0.19"</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:layout_constraintStart_toStartOf</w:t>
      </w:r>
      <w:proofErr w:type="spellEnd"/>
      <w:r w:rsidRPr="00622E16">
        <w:rPr>
          <w:color w:val="6A8759"/>
          <w:lang w:val="en-US"/>
        </w:rPr>
        <w:t>="parent"</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:layout_constraintTop_toTopOf</w:t>
      </w:r>
      <w:proofErr w:type="spellEnd"/>
      <w:r w:rsidRPr="00622E16">
        <w:rPr>
          <w:color w:val="6A8759"/>
          <w:lang w:val="en-US"/>
        </w:rPr>
        <w:t>="parent"</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:layout_constraintVertical_bias</w:t>
      </w:r>
      <w:proofErr w:type="spellEnd"/>
      <w:r w:rsidRPr="00622E16">
        <w:rPr>
          <w:color w:val="6A8759"/>
          <w:lang w:val="en-US"/>
        </w:rPr>
        <w:t xml:space="preserve">="0.175" </w:t>
      </w:r>
      <w:r w:rsidRPr="00622E16">
        <w:rPr>
          <w:color w:val="E8BF6A"/>
          <w:lang w:val="en-US"/>
        </w:rPr>
        <w:t>/&gt;</w:t>
      </w:r>
      <w:r w:rsidRPr="00622E16">
        <w:rPr>
          <w:color w:val="E8BF6A"/>
          <w:lang w:val="en-US"/>
        </w:rPr>
        <w:br/>
      </w:r>
      <w:r w:rsidRPr="00622E16">
        <w:rPr>
          <w:color w:val="E8BF6A"/>
          <w:lang w:val="en-US"/>
        </w:rPr>
        <w:br/>
        <w:t xml:space="preserve">    &lt;Button</w:t>
      </w:r>
      <w:r w:rsidRPr="00622E16">
        <w:rPr>
          <w:color w:val="E8BF6A"/>
          <w:lang w:val="en-US"/>
        </w:rPr>
        <w:br/>
        <w:t xml:space="preserve">        </w:t>
      </w:r>
      <w:proofErr w:type="spellStart"/>
      <w:r w:rsidRPr="00622E16">
        <w:rPr>
          <w:color w:val="9876AA"/>
          <w:lang w:val="en-US"/>
        </w:rPr>
        <w:t>android</w:t>
      </w:r>
      <w:r w:rsidRPr="00622E16">
        <w:rPr>
          <w:color w:val="BABABA"/>
          <w:lang w:val="en-US"/>
        </w:rPr>
        <w:t>:id</w:t>
      </w:r>
      <w:proofErr w:type="spellEnd"/>
      <w:r w:rsidRPr="00622E16">
        <w:rPr>
          <w:color w:val="6A8759"/>
          <w:lang w:val="en-US"/>
        </w:rPr>
        <w:t>="@+id/button"</w:t>
      </w:r>
      <w:r w:rsidRPr="00622E16">
        <w:rPr>
          <w:color w:val="6A8759"/>
          <w:lang w:val="en-US"/>
        </w:rPr>
        <w:br/>
        <w:t xml:space="preserve">        </w:t>
      </w:r>
      <w:proofErr w:type="spellStart"/>
      <w:r w:rsidRPr="00622E16">
        <w:rPr>
          <w:color w:val="9876AA"/>
          <w:lang w:val="en-US"/>
        </w:rPr>
        <w:t>android</w:t>
      </w:r>
      <w:r w:rsidRPr="00622E16">
        <w:rPr>
          <w:color w:val="BABABA"/>
          <w:lang w:val="en-US"/>
        </w:rPr>
        <w:t>:layout_width</w:t>
      </w:r>
      <w:proofErr w:type="spellEnd"/>
      <w:r w:rsidRPr="00622E16">
        <w:rPr>
          <w:color w:val="6A8759"/>
          <w:lang w:val="en-US"/>
        </w:rPr>
        <w:t>="108dp"</w:t>
      </w:r>
      <w:r w:rsidRPr="00622E16">
        <w:rPr>
          <w:color w:val="6A8759"/>
          <w:lang w:val="en-US"/>
        </w:rPr>
        <w:br/>
        <w:t xml:space="preserve">        </w:t>
      </w:r>
      <w:proofErr w:type="spellStart"/>
      <w:r w:rsidRPr="00622E16">
        <w:rPr>
          <w:color w:val="9876AA"/>
          <w:lang w:val="en-US"/>
        </w:rPr>
        <w:t>android</w:t>
      </w:r>
      <w:r w:rsidRPr="00622E16">
        <w:rPr>
          <w:color w:val="BABABA"/>
          <w:lang w:val="en-US"/>
        </w:rPr>
        <w:t>:layout_height</w:t>
      </w:r>
      <w:proofErr w:type="spellEnd"/>
      <w:r w:rsidRPr="00622E16">
        <w:rPr>
          <w:color w:val="6A8759"/>
          <w:lang w:val="en-US"/>
        </w:rPr>
        <w:t>="63dp"</w:t>
      </w:r>
      <w:r w:rsidRPr="00622E16">
        <w:rPr>
          <w:color w:val="6A8759"/>
          <w:lang w:val="en-US"/>
        </w:rPr>
        <w:br/>
      </w:r>
      <w:r w:rsidRPr="00622E16">
        <w:rPr>
          <w:color w:val="6A8759"/>
          <w:lang w:val="en-US"/>
        </w:rPr>
        <w:br/>
        <w:t xml:space="preserve">        </w:t>
      </w:r>
      <w:proofErr w:type="spellStart"/>
      <w:r w:rsidRPr="00622E16">
        <w:rPr>
          <w:color w:val="9876AA"/>
          <w:lang w:val="en-US"/>
        </w:rPr>
        <w:t>android</w:t>
      </w:r>
      <w:r w:rsidRPr="00622E16">
        <w:rPr>
          <w:color w:val="BABABA"/>
          <w:lang w:val="en-US"/>
        </w:rPr>
        <w:t>:layout_marginTop</w:t>
      </w:r>
      <w:proofErr w:type="spellEnd"/>
      <w:r w:rsidRPr="00622E16">
        <w:rPr>
          <w:color w:val="6A8759"/>
          <w:lang w:val="en-US"/>
        </w:rPr>
        <w:t>="120dp"</w:t>
      </w:r>
      <w:r w:rsidRPr="00622E16">
        <w:rPr>
          <w:color w:val="6A8759"/>
          <w:lang w:val="en-US"/>
        </w:rPr>
        <w:br/>
        <w:t xml:space="preserve">        </w:t>
      </w:r>
      <w:proofErr w:type="spellStart"/>
      <w:r w:rsidRPr="00622E16">
        <w:rPr>
          <w:color w:val="9876AA"/>
          <w:lang w:val="en-US"/>
        </w:rPr>
        <w:t>android</w:t>
      </w:r>
      <w:r w:rsidRPr="00622E16">
        <w:rPr>
          <w:color w:val="BABABA"/>
          <w:lang w:val="en-US"/>
        </w:rPr>
        <w:t>:backgroundTint</w:t>
      </w:r>
      <w:proofErr w:type="spellEnd"/>
      <w:r w:rsidRPr="00622E16">
        <w:rPr>
          <w:color w:val="6A8759"/>
          <w:lang w:val="en-US"/>
        </w:rPr>
        <w:t>="#FFFFFF"</w:t>
      </w:r>
      <w:r w:rsidRPr="00622E16">
        <w:rPr>
          <w:color w:val="6A8759"/>
          <w:lang w:val="en-US"/>
        </w:rPr>
        <w:br/>
        <w:t xml:space="preserve">        </w:t>
      </w:r>
      <w:proofErr w:type="spellStart"/>
      <w:r w:rsidRPr="00622E16">
        <w:rPr>
          <w:color w:val="9876AA"/>
          <w:lang w:val="en-US"/>
        </w:rPr>
        <w:t>android</w:t>
      </w:r>
      <w:r w:rsidRPr="00622E16">
        <w:rPr>
          <w:color w:val="BABABA"/>
          <w:lang w:val="en-US"/>
        </w:rPr>
        <w:t>:onClick</w:t>
      </w:r>
      <w:proofErr w:type="spellEnd"/>
      <w:r w:rsidRPr="00622E16">
        <w:rPr>
          <w:color w:val="6A8759"/>
          <w:lang w:val="en-US"/>
        </w:rPr>
        <w:t>="</w:t>
      </w:r>
      <w:proofErr w:type="spellStart"/>
      <w:r w:rsidRPr="00622E16">
        <w:rPr>
          <w:color w:val="6A8759"/>
          <w:lang w:val="en-US"/>
        </w:rPr>
        <w:t>onButtonCounterPressed</w:t>
      </w:r>
      <w:proofErr w:type="spellEnd"/>
      <w:r w:rsidRPr="00622E16">
        <w:rPr>
          <w:color w:val="6A8759"/>
          <w:lang w:val="en-US"/>
        </w:rPr>
        <w:t>"</w:t>
      </w:r>
      <w:r w:rsidRPr="00622E16">
        <w:rPr>
          <w:color w:val="6A8759"/>
          <w:lang w:val="en-US"/>
        </w:rPr>
        <w:br/>
        <w:t xml:space="preserve">        </w:t>
      </w:r>
      <w:proofErr w:type="spellStart"/>
      <w:r w:rsidRPr="00622E16">
        <w:rPr>
          <w:color w:val="9876AA"/>
          <w:lang w:val="en-US"/>
        </w:rPr>
        <w:t>android</w:t>
      </w:r>
      <w:r w:rsidRPr="00622E16">
        <w:rPr>
          <w:color w:val="BABABA"/>
          <w:lang w:val="en-US"/>
        </w:rPr>
        <w:t>:text</w:t>
      </w:r>
      <w:proofErr w:type="spellEnd"/>
      <w:r w:rsidRPr="00622E16">
        <w:rPr>
          <w:color w:val="6A8759"/>
          <w:lang w:val="en-US"/>
        </w:rPr>
        <w:t>="0"</w:t>
      </w:r>
      <w:r w:rsidRPr="00622E16">
        <w:rPr>
          <w:color w:val="6A8759"/>
          <w:lang w:val="en-US"/>
        </w:rPr>
        <w:br/>
        <w:t xml:space="preserve">        </w:t>
      </w:r>
      <w:proofErr w:type="spellStart"/>
      <w:r w:rsidRPr="00622E16">
        <w:rPr>
          <w:color w:val="9876AA"/>
          <w:lang w:val="en-US"/>
        </w:rPr>
        <w:t>android</w:t>
      </w:r>
      <w:r w:rsidRPr="00622E16">
        <w:rPr>
          <w:color w:val="BABABA"/>
          <w:lang w:val="en-US"/>
        </w:rPr>
        <w:t>:textColor</w:t>
      </w:r>
      <w:proofErr w:type="spellEnd"/>
      <w:r w:rsidRPr="00622E16">
        <w:rPr>
          <w:color w:val="6A8759"/>
          <w:lang w:val="en-US"/>
        </w:rPr>
        <w:t>="#000000"</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:layout_constraintEnd_toEndOf</w:t>
      </w:r>
      <w:proofErr w:type="spellEnd"/>
      <w:r w:rsidRPr="00622E16">
        <w:rPr>
          <w:color w:val="6A8759"/>
          <w:lang w:val="en-US"/>
        </w:rPr>
        <w:t>="parent"</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:layout_constraintHorizontal_bias</w:t>
      </w:r>
      <w:proofErr w:type="spellEnd"/>
      <w:r w:rsidRPr="00622E16">
        <w:rPr>
          <w:color w:val="6A8759"/>
          <w:lang w:val="en-US"/>
        </w:rPr>
        <w:t>="0.689"</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:layout_constraintStart_toStartOf</w:t>
      </w:r>
      <w:proofErr w:type="spellEnd"/>
      <w:r w:rsidRPr="00622E16">
        <w:rPr>
          <w:color w:val="6A8759"/>
          <w:lang w:val="en-US"/>
        </w:rPr>
        <w:t>="parent"</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:layout_constraintTop_toTopOf</w:t>
      </w:r>
      <w:proofErr w:type="spellEnd"/>
      <w:r w:rsidRPr="00622E16">
        <w:rPr>
          <w:color w:val="6A8759"/>
          <w:lang w:val="en-US"/>
        </w:rPr>
        <w:t>="parent"</w:t>
      </w:r>
      <w:r w:rsidRPr="00622E16">
        <w:rPr>
          <w:color w:val="6A8759"/>
          <w:lang w:val="en-US"/>
        </w:rPr>
        <w:br/>
        <w:t xml:space="preserve">        </w:t>
      </w:r>
      <w:proofErr w:type="spellStart"/>
      <w:r w:rsidRPr="00622E16">
        <w:rPr>
          <w:color w:val="9876AA"/>
          <w:lang w:val="en-US"/>
        </w:rPr>
        <w:t>app</w:t>
      </w:r>
      <w:r w:rsidRPr="00622E16">
        <w:rPr>
          <w:color w:val="BABABA"/>
          <w:lang w:val="en-US"/>
        </w:rPr>
        <w:t>:strokeColor</w:t>
      </w:r>
      <w:proofErr w:type="spellEnd"/>
      <w:r w:rsidRPr="00622E16">
        <w:rPr>
          <w:color w:val="6A8759"/>
          <w:lang w:val="en-US"/>
        </w:rPr>
        <w:t>="#800EE3"</w:t>
      </w:r>
      <w:r w:rsidRPr="00622E16">
        <w:rPr>
          <w:color w:val="6A8759"/>
          <w:lang w:val="en-US"/>
        </w:rPr>
        <w:br/>
        <w:t xml:space="preserve">        </w:t>
      </w:r>
      <w:proofErr w:type="spellStart"/>
      <w:r w:rsidRPr="00622E16">
        <w:rPr>
          <w:color w:val="9876AA"/>
          <w:lang w:val="en-US"/>
        </w:rPr>
        <w:t>app</w:t>
      </w:r>
      <w:r w:rsidRPr="00622E16">
        <w:rPr>
          <w:color w:val="BABABA"/>
          <w:lang w:val="en-US"/>
        </w:rPr>
        <w:t>:strokeWidth</w:t>
      </w:r>
      <w:proofErr w:type="spellEnd"/>
      <w:r w:rsidRPr="00622E16">
        <w:rPr>
          <w:color w:val="6A8759"/>
          <w:lang w:val="en-US"/>
        </w:rPr>
        <w:t xml:space="preserve">="3dp" </w:t>
      </w:r>
      <w:r w:rsidRPr="00622E16">
        <w:rPr>
          <w:color w:val="E8BF6A"/>
          <w:lang w:val="en-US"/>
        </w:rPr>
        <w:t>/&gt;</w:t>
      </w:r>
      <w:r w:rsidRPr="00622E16">
        <w:rPr>
          <w:color w:val="E8BF6A"/>
          <w:lang w:val="en-US"/>
        </w:rPr>
        <w:br/>
      </w:r>
      <w:r w:rsidRPr="00622E16">
        <w:rPr>
          <w:color w:val="E8BF6A"/>
          <w:lang w:val="en-US"/>
        </w:rPr>
        <w:br/>
        <w:t xml:space="preserve">    &lt;</w:t>
      </w:r>
      <w:proofErr w:type="spellStart"/>
      <w:r w:rsidRPr="00622E16">
        <w:rPr>
          <w:color w:val="E8BF6A"/>
          <w:lang w:val="en-US"/>
        </w:rPr>
        <w:t>DatePicker</w:t>
      </w:r>
      <w:proofErr w:type="spellEnd"/>
      <w:r w:rsidRPr="00622E16">
        <w:rPr>
          <w:color w:val="E8BF6A"/>
          <w:lang w:val="en-US"/>
        </w:rPr>
        <w:br/>
        <w:t xml:space="preserve">        </w:t>
      </w:r>
      <w:proofErr w:type="spellStart"/>
      <w:r w:rsidRPr="00622E16">
        <w:rPr>
          <w:color w:val="9876AA"/>
          <w:lang w:val="en-US"/>
        </w:rPr>
        <w:t>android</w:t>
      </w:r>
      <w:r w:rsidRPr="00622E16">
        <w:rPr>
          <w:color w:val="BABABA"/>
          <w:lang w:val="en-US"/>
        </w:rPr>
        <w:t>:id</w:t>
      </w:r>
      <w:proofErr w:type="spellEnd"/>
      <w:r w:rsidRPr="00622E16">
        <w:rPr>
          <w:color w:val="6A8759"/>
          <w:lang w:val="en-US"/>
        </w:rPr>
        <w:t>="@+id/</w:t>
      </w:r>
      <w:proofErr w:type="spellStart"/>
      <w:r w:rsidRPr="00622E16">
        <w:rPr>
          <w:color w:val="6A8759"/>
          <w:lang w:val="en-US"/>
        </w:rPr>
        <w:t>date_picker</w:t>
      </w:r>
      <w:proofErr w:type="spellEnd"/>
      <w:r w:rsidRPr="00622E16">
        <w:rPr>
          <w:color w:val="6A8759"/>
          <w:lang w:val="en-US"/>
        </w:rPr>
        <w:t>"</w:t>
      </w:r>
      <w:r w:rsidRPr="00622E16">
        <w:rPr>
          <w:color w:val="6A8759"/>
          <w:lang w:val="en-US"/>
        </w:rPr>
        <w:br/>
        <w:t xml:space="preserve">        </w:t>
      </w:r>
      <w:proofErr w:type="spellStart"/>
      <w:r w:rsidRPr="00622E16">
        <w:rPr>
          <w:color w:val="9876AA"/>
          <w:lang w:val="en-US"/>
        </w:rPr>
        <w:t>android</w:t>
      </w:r>
      <w:r w:rsidRPr="00622E16">
        <w:rPr>
          <w:color w:val="BABABA"/>
          <w:lang w:val="en-US"/>
        </w:rPr>
        <w:t>:layout_width</w:t>
      </w:r>
      <w:proofErr w:type="spellEnd"/>
      <w:r w:rsidRPr="00622E16">
        <w:rPr>
          <w:color w:val="6A8759"/>
          <w:lang w:val="en-US"/>
        </w:rPr>
        <w:t>="235dp"</w:t>
      </w:r>
      <w:r w:rsidRPr="00622E16">
        <w:rPr>
          <w:color w:val="6A8759"/>
          <w:lang w:val="en-US"/>
        </w:rPr>
        <w:br/>
        <w:t xml:space="preserve">        </w:t>
      </w:r>
      <w:proofErr w:type="spellStart"/>
      <w:r w:rsidRPr="00622E16">
        <w:rPr>
          <w:color w:val="9876AA"/>
          <w:lang w:val="en-US"/>
        </w:rPr>
        <w:t>android</w:t>
      </w:r>
      <w:r w:rsidRPr="00622E16">
        <w:rPr>
          <w:color w:val="BABABA"/>
          <w:lang w:val="en-US"/>
        </w:rPr>
        <w:t>:layout_height</w:t>
      </w:r>
      <w:proofErr w:type="spellEnd"/>
      <w:r w:rsidRPr="00622E16">
        <w:rPr>
          <w:color w:val="6A8759"/>
          <w:lang w:val="en-US"/>
        </w:rPr>
        <w:t>="115dp"</w:t>
      </w:r>
      <w:r w:rsidRPr="00622E16">
        <w:rPr>
          <w:color w:val="6A8759"/>
          <w:lang w:val="en-US"/>
        </w:rPr>
        <w:br/>
        <w:t xml:space="preserve">        </w:t>
      </w:r>
      <w:proofErr w:type="spellStart"/>
      <w:r w:rsidRPr="00622E16">
        <w:rPr>
          <w:color w:val="9876AA"/>
          <w:lang w:val="en-US"/>
        </w:rPr>
        <w:t>android</w:t>
      </w:r>
      <w:r w:rsidRPr="00622E16">
        <w:rPr>
          <w:color w:val="BABABA"/>
          <w:lang w:val="en-US"/>
        </w:rPr>
        <w:t>:layout_marginTop</w:t>
      </w:r>
      <w:proofErr w:type="spellEnd"/>
      <w:r w:rsidRPr="00622E16">
        <w:rPr>
          <w:color w:val="6A8759"/>
          <w:lang w:val="en-US"/>
        </w:rPr>
        <w:t>="196dp"</w:t>
      </w:r>
      <w:r w:rsidRPr="00622E16">
        <w:rPr>
          <w:color w:val="6A8759"/>
          <w:lang w:val="en-US"/>
        </w:rPr>
        <w:br/>
        <w:t xml:space="preserve">        </w:t>
      </w:r>
      <w:proofErr w:type="spellStart"/>
      <w:r w:rsidRPr="00622E16">
        <w:rPr>
          <w:color w:val="9876AA"/>
          <w:lang w:val="en-US"/>
        </w:rPr>
        <w:t>android</w:t>
      </w:r>
      <w:r w:rsidRPr="00622E16">
        <w:rPr>
          <w:color w:val="BABABA"/>
          <w:lang w:val="en-US"/>
        </w:rPr>
        <w:t>:calendarViewShown</w:t>
      </w:r>
      <w:proofErr w:type="spellEnd"/>
      <w:r w:rsidRPr="00622E16">
        <w:rPr>
          <w:color w:val="6A8759"/>
          <w:lang w:val="en-US"/>
        </w:rPr>
        <w:t>="false"</w:t>
      </w:r>
      <w:r w:rsidRPr="00622E16">
        <w:rPr>
          <w:color w:val="6A8759"/>
          <w:lang w:val="en-US"/>
        </w:rPr>
        <w:br/>
        <w:t xml:space="preserve">        </w:t>
      </w:r>
      <w:proofErr w:type="spellStart"/>
      <w:r w:rsidRPr="00622E16">
        <w:rPr>
          <w:color w:val="9876AA"/>
          <w:lang w:val="en-US"/>
        </w:rPr>
        <w:t>android</w:t>
      </w:r>
      <w:r w:rsidRPr="00622E16">
        <w:rPr>
          <w:color w:val="BABABA"/>
          <w:lang w:val="en-US"/>
        </w:rPr>
        <w:t>:datePickerMode</w:t>
      </w:r>
      <w:proofErr w:type="spellEnd"/>
      <w:r w:rsidRPr="00622E16">
        <w:rPr>
          <w:color w:val="6A8759"/>
          <w:lang w:val="en-US"/>
        </w:rPr>
        <w:t>="spinner"</w:t>
      </w:r>
      <w:r w:rsidRPr="00622E16">
        <w:rPr>
          <w:color w:val="6A8759"/>
          <w:lang w:val="en-US"/>
        </w:rPr>
        <w:br/>
        <w:t xml:space="preserve">        </w:t>
      </w:r>
      <w:proofErr w:type="spellStart"/>
      <w:r w:rsidRPr="00622E16">
        <w:rPr>
          <w:color w:val="9876AA"/>
          <w:lang w:val="en-US"/>
        </w:rPr>
        <w:t>android</w:t>
      </w:r>
      <w:r w:rsidRPr="00622E16">
        <w:rPr>
          <w:color w:val="BABABA"/>
          <w:lang w:val="en-US"/>
        </w:rPr>
        <w:t>:spinnersShown</w:t>
      </w:r>
      <w:proofErr w:type="spellEnd"/>
      <w:r w:rsidRPr="00622E16">
        <w:rPr>
          <w:color w:val="6A8759"/>
          <w:lang w:val="en-US"/>
        </w:rPr>
        <w:t>="true"</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:layout_constraintEnd_toEndOf</w:t>
      </w:r>
      <w:proofErr w:type="spellEnd"/>
      <w:r w:rsidRPr="00622E16">
        <w:rPr>
          <w:color w:val="6A8759"/>
          <w:lang w:val="en-US"/>
        </w:rPr>
        <w:t>="parent"</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:layout_constraintHorizontal_bias</w:t>
      </w:r>
      <w:proofErr w:type="spellEnd"/>
      <w:r w:rsidRPr="00622E16">
        <w:rPr>
          <w:color w:val="6A8759"/>
          <w:lang w:val="en-US"/>
        </w:rPr>
        <w:t>="0.966"</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:layout_constraintStart_toStartOf</w:t>
      </w:r>
      <w:proofErr w:type="spellEnd"/>
      <w:r w:rsidRPr="00622E16">
        <w:rPr>
          <w:color w:val="6A8759"/>
          <w:lang w:val="en-US"/>
        </w:rPr>
        <w:t>="parent"</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:layout_constraintTop_toTopOf</w:t>
      </w:r>
      <w:proofErr w:type="spellEnd"/>
      <w:r w:rsidRPr="00622E16">
        <w:rPr>
          <w:color w:val="6A8759"/>
          <w:lang w:val="en-US"/>
        </w:rPr>
        <w:t xml:space="preserve">="parent" </w:t>
      </w:r>
      <w:r w:rsidRPr="00622E16">
        <w:rPr>
          <w:color w:val="E8BF6A"/>
          <w:lang w:val="en-US"/>
        </w:rPr>
        <w:t>/&gt;</w:t>
      </w:r>
      <w:r w:rsidRPr="00622E16">
        <w:rPr>
          <w:color w:val="E8BF6A"/>
          <w:lang w:val="en-US"/>
        </w:rPr>
        <w:br/>
      </w:r>
      <w:r w:rsidRPr="00622E16">
        <w:rPr>
          <w:color w:val="E8BF6A"/>
          <w:lang w:val="en-US"/>
        </w:rPr>
        <w:br/>
        <w:t xml:space="preserve">    &lt;</w:t>
      </w:r>
      <w:proofErr w:type="spellStart"/>
      <w:r w:rsidRPr="00622E16">
        <w:rPr>
          <w:color w:val="E8BF6A"/>
          <w:lang w:val="en-US"/>
        </w:rPr>
        <w:t>TextView</w:t>
      </w:r>
      <w:proofErr w:type="spellEnd"/>
      <w:r w:rsidRPr="00622E16">
        <w:rPr>
          <w:color w:val="E8BF6A"/>
          <w:lang w:val="en-US"/>
        </w:rPr>
        <w:br/>
        <w:t xml:space="preserve">        </w:t>
      </w:r>
      <w:proofErr w:type="spellStart"/>
      <w:r w:rsidRPr="00622E16">
        <w:rPr>
          <w:color w:val="9876AA"/>
          <w:lang w:val="en-US"/>
        </w:rPr>
        <w:t>android</w:t>
      </w:r>
      <w:r w:rsidRPr="00622E16">
        <w:rPr>
          <w:color w:val="BABABA"/>
          <w:lang w:val="en-US"/>
        </w:rPr>
        <w:t>:id</w:t>
      </w:r>
      <w:proofErr w:type="spellEnd"/>
      <w:r w:rsidRPr="00622E16">
        <w:rPr>
          <w:color w:val="6A8759"/>
          <w:lang w:val="en-US"/>
        </w:rPr>
        <w:t>="@+id/</w:t>
      </w:r>
      <w:proofErr w:type="spellStart"/>
      <w:r w:rsidRPr="00622E16">
        <w:rPr>
          <w:color w:val="6A8759"/>
          <w:lang w:val="en-US"/>
        </w:rPr>
        <w:t>date_txt</w:t>
      </w:r>
      <w:proofErr w:type="spellEnd"/>
      <w:r w:rsidRPr="00622E16">
        <w:rPr>
          <w:color w:val="6A8759"/>
          <w:lang w:val="en-US"/>
        </w:rPr>
        <w:t>"</w:t>
      </w:r>
      <w:r w:rsidRPr="00622E16">
        <w:rPr>
          <w:color w:val="6A8759"/>
          <w:lang w:val="en-US"/>
        </w:rPr>
        <w:br/>
        <w:t xml:space="preserve">        </w:t>
      </w:r>
      <w:proofErr w:type="spellStart"/>
      <w:r w:rsidRPr="00622E16">
        <w:rPr>
          <w:color w:val="9876AA"/>
          <w:lang w:val="en-US"/>
        </w:rPr>
        <w:t>android</w:t>
      </w:r>
      <w:r w:rsidRPr="00622E16">
        <w:rPr>
          <w:color w:val="BABABA"/>
          <w:lang w:val="en-US"/>
        </w:rPr>
        <w:t>:layout_width</w:t>
      </w:r>
      <w:proofErr w:type="spellEnd"/>
      <w:r w:rsidRPr="00622E16">
        <w:rPr>
          <w:color w:val="6A8759"/>
          <w:lang w:val="en-US"/>
        </w:rPr>
        <w:t>="141dp"</w:t>
      </w:r>
      <w:r w:rsidRPr="00622E16">
        <w:rPr>
          <w:color w:val="6A8759"/>
          <w:lang w:val="en-US"/>
        </w:rPr>
        <w:br/>
        <w:t xml:space="preserve">        </w:t>
      </w:r>
      <w:proofErr w:type="spellStart"/>
      <w:r w:rsidRPr="00622E16">
        <w:rPr>
          <w:color w:val="9876AA"/>
          <w:lang w:val="en-US"/>
        </w:rPr>
        <w:t>android</w:t>
      </w:r>
      <w:r w:rsidRPr="00622E16">
        <w:rPr>
          <w:color w:val="BABABA"/>
          <w:lang w:val="en-US"/>
        </w:rPr>
        <w:t>:layout_height</w:t>
      </w:r>
      <w:proofErr w:type="spellEnd"/>
      <w:r w:rsidRPr="00622E16">
        <w:rPr>
          <w:color w:val="6A8759"/>
          <w:lang w:val="en-US"/>
        </w:rPr>
        <w:t>="27dp"</w:t>
      </w:r>
      <w:r w:rsidRPr="00622E16">
        <w:rPr>
          <w:color w:val="6A8759"/>
          <w:lang w:val="en-US"/>
        </w:rPr>
        <w:br/>
      </w:r>
      <w:r w:rsidRPr="00622E16">
        <w:rPr>
          <w:color w:val="6A8759"/>
          <w:lang w:val="en-US"/>
        </w:rPr>
        <w:br/>
      </w:r>
      <w:r w:rsidRPr="00622E16">
        <w:rPr>
          <w:color w:val="6A8759"/>
          <w:lang w:val="en-US"/>
        </w:rPr>
        <w:lastRenderedPageBreak/>
        <w:t xml:space="preserve">        </w:t>
      </w:r>
      <w:proofErr w:type="spellStart"/>
      <w:r w:rsidRPr="00622E16">
        <w:rPr>
          <w:color w:val="9876AA"/>
          <w:lang w:val="en-US"/>
        </w:rPr>
        <w:t>android</w:t>
      </w:r>
      <w:r w:rsidRPr="00622E16">
        <w:rPr>
          <w:color w:val="BABABA"/>
          <w:lang w:val="en-US"/>
        </w:rPr>
        <w:t>:layout_marginTop</w:t>
      </w:r>
      <w:proofErr w:type="spellEnd"/>
      <w:r w:rsidRPr="00622E16">
        <w:rPr>
          <w:color w:val="6A8759"/>
          <w:lang w:val="en-US"/>
        </w:rPr>
        <w:t>="240dp"</w:t>
      </w:r>
      <w:r w:rsidRPr="00622E16">
        <w:rPr>
          <w:color w:val="6A8759"/>
          <w:lang w:val="en-US"/>
        </w:rPr>
        <w:br/>
        <w:t xml:space="preserve">        </w:t>
      </w:r>
      <w:proofErr w:type="spellStart"/>
      <w:r w:rsidRPr="00622E16">
        <w:rPr>
          <w:color w:val="9876AA"/>
          <w:lang w:val="en-US"/>
        </w:rPr>
        <w:t>android</w:t>
      </w:r>
      <w:r w:rsidRPr="00622E16">
        <w:rPr>
          <w:color w:val="BABABA"/>
          <w:lang w:val="en-US"/>
        </w:rPr>
        <w:t>:text</w:t>
      </w:r>
      <w:proofErr w:type="spellEnd"/>
      <w:r w:rsidRPr="00622E16">
        <w:rPr>
          <w:color w:val="6A8759"/>
          <w:lang w:val="en-US"/>
        </w:rPr>
        <w:t>="1970.01.01"</w:t>
      </w:r>
      <w:r w:rsidRPr="00622E16">
        <w:rPr>
          <w:color w:val="6A8759"/>
          <w:lang w:val="en-US"/>
        </w:rPr>
        <w:br/>
        <w:t xml:space="preserve">        </w:t>
      </w:r>
      <w:proofErr w:type="spellStart"/>
      <w:r w:rsidRPr="00622E16">
        <w:rPr>
          <w:color w:val="9876AA"/>
          <w:lang w:val="en-US"/>
        </w:rPr>
        <w:t>android</w:t>
      </w:r>
      <w:r w:rsidRPr="00622E16">
        <w:rPr>
          <w:color w:val="BABABA"/>
          <w:lang w:val="en-US"/>
        </w:rPr>
        <w:t>:textSize</w:t>
      </w:r>
      <w:proofErr w:type="spellEnd"/>
      <w:r w:rsidRPr="00622E16">
        <w:rPr>
          <w:color w:val="6A8759"/>
          <w:lang w:val="en-US"/>
        </w:rPr>
        <w:t>="18sp"</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:layout_constraintEnd_toEndOf</w:t>
      </w:r>
      <w:proofErr w:type="spellEnd"/>
      <w:r w:rsidRPr="00622E16">
        <w:rPr>
          <w:color w:val="6A8759"/>
          <w:lang w:val="en-US"/>
        </w:rPr>
        <w:t>="parent"</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:layout_constraintHorizontal_bias</w:t>
      </w:r>
      <w:proofErr w:type="spellEnd"/>
      <w:r w:rsidRPr="00622E16">
        <w:rPr>
          <w:color w:val="6A8759"/>
          <w:lang w:val="en-US"/>
        </w:rPr>
        <w:t>="0.059"</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:layout_constraintStart_toStartOf</w:t>
      </w:r>
      <w:proofErr w:type="spellEnd"/>
      <w:r w:rsidRPr="00622E16">
        <w:rPr>
          <w:color w:val="6A8759"/>
          <w:lang w:val="en-US"/>
        </w:rPr>
        <w:t>="parent"</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:layout_constraintTop_toTopOf</w:t>
      </w:r>
      <w:proofErr w:type="spellEnd"/>
      <w:r w:rsidRPr="00622E16">
        <w:rPr>
          <w:color w:val="6A8759"/>
          <w:lang w:val="en-US"/>
        </w:rPr>
        <w:t xml:space="preserve">="parent" </w:t>
      </w:r>
      <w:r w:rsidRPr="00622E16">
        <w:rPr>
          <w:color w:val="E8BF6A"/>
          <w:lang w:val="en-US"/>
        </w:rPr>
        <w:t>/&gt;</w:t>
      </w:r>
      <w:r w:rsidRPr="00622E16">
        <w:rPr>
          <w:color w:val="E8BF6A"/>
          <w:lang w:val="en-US"/>
        </w:rPr>
        <w:br/>
      </w:r>
      <w:r w:rsidRPr="00622E16">
        <w:rPr>
          <w:color w:val="E8BF6A"/>
          <w:lang w:val="en-US"/>
        </w:rPr>
        <w:br/>
        <w:t xml:space="preserve">    &lt;</w:t>
      </w:r>
      <w:proofErr w:type="spellStart"/>
      <w:r w:rsidRPr="00622E16">
        <w:rPr>
          <w:color w:val="E8BF6A"/>
          <w:lang w:val="en-US"/>
        </w:rPr>
        <w:t>TextView</w:t>
      </w:r>
      <w:proofErr w:type="spellEnd"/>
      <w:r w:rsidRPr="00622E16">
        <w:rPr>
          <w:color w:val="E8BF6A"/>
          <w:lang w:val="en-US"/>
        </w:rPr>
        <w:br/>
        <w:t xml:space="preserve">        </w:t>
      </w:r>
      <w:proofErr w:type="spellStart"/>
      <w:r w:rsidRPr="00622E16">
        <w:rPr>
          <w:color w:val="9876AA"/>
          <w:lang w:val="en-US"/>
        </w:rPr>
        <w:t>android</w:t>
      </w:r>
      <w:r w:rsidRPr="00622E16">
        <w:rPr>
          <w:color w:val="BABABA"/>
          <w:lang w:val="en-US"/>
        </w:rPr>
        <w:t>:id</w:t>
      </w:r>
      <w:proofErr w:type="spellEnd"/>
      <w:r w:rsidRPr="00622E16">
        <w:rPr>
          <w:color w:val="6A8759"/>
          <w:lang w:val="en-US"/>
        </w:rPr>
        <w:t>="@+id/</w:t>
      </w:r>
      <w:proofErr w:type="spellStart"/>
      <w:r w:rsidRPr="00622E16">
        <w:rPr>
          <w:color w:val="6A8759"/>
          <w:lang w:val="en-US"/>
        </w:rPr>
        <w:t>time_txt</w:t>
      </w:r>
      <w:proofErr w:type="spellEnd"/>
      <w:r w:rsidRPr="00622E16">
        <w:rPr>
          <w:color w:val="6A8759"/>
          <w:lang w:val="en-US"/>
        </w:rPr>
        <w:t>"</w:t>
      </w:r>
      <w:r w:rsidRPr="00622E16">
        <w:rPr>
          <w:color w:val="6A8759"/>
          <w:lang w:val="en-US"/>
        </w:rPr>
        <w:br/>
        <w:t xml:space="preserve">        </w:t>
      </w:r>
      <w:proofErr w:type="spellStart"/>
      <w:r w:rsidRPr="00622E16">
        <w:rPr>
          <w:color w:val="9876AA"/>
          <w:lang w:val="en-US"/>
        </w:rPr>
        <w:t>android</w:t>
      </w:r>
      <w:r w:rsidRPr="00622E16">
        <w:rPr>
          <w:color w:val="BABABA"/>
          <w:lang w:val="en-US"/>
        </w:rPr>
        <w:t>:layout_width</w:t>
      </w:r>
      <w:proofErr w:type="spellEnd"/>
      <w:r w:rsidRPr="00622E16">
        <w:rPr>
          <w:color w:val="6A8759"/>
          <w:lang w:val="en-US"/>
        </w:rPr>
        <w:t>="128dp"</w:t>
      </w:r>
      <w:r w:rsidRPr="00622E16">
        <w:rPr>
          <w:color w:val="6A8759"/>
          <w:lang w:val="en-US"/>
        </w:rPr>
        <w:br/>
        <w:t xml:space="preserve">        </w:t>
      </w:r>
      <w:proofErr w:type="spellStart"/>
      <w:r w:rsidRPr="00622E16">
        <w:rPr>
          <w:color w:val="9876AA"/>
          <w:lang w:val="en-US"/>
        </w:rPr>
        <w:t>android</w:t>
      </w:r>
      <w:r w:rsidRPr="00622E16">
        <w:rPr>
          <w:color w:val="BABABA"/>
          <w:lang w:val="en-US"/>
        </w:rPr>
        <w:t>:layout_height</w:t>
      </w:r>
      <w:proofErr w:type="spellEnd"/>
      <w:r w:rsidRPr="00622E16">
        <w:rPr>
          <w:color w:val="6A8759"/>
          <w:lang w:val="en-US"/>
        </w:rPr>
        <w:t>="52dp"</w:t>
      </w:r>
      <w:r w:rsidRPr="00622E16">
        <w:rPr>
          <w:color w:val="6A8759"/>
          <w:lang w:val="en-US"/>
        </w:rPr>
        <w:br/>
      </w:r>
      <w:r w:rsidRPr="00622E16">
        <w:rPr>
          <w:color w:val="6A8759"/>
          <w:lang w:val="en-US"/>
        </w:rPr>
        <w:br/>
        <w:t xml:space="preserve">        </w:t>
      </w:r>
      <w:proofErr w:type="spellStart"/>
      <w:r w:rsidRPr="00622E16">
        <w:rPr>
          <w:color w:val="9876AA"/>
          <w:lang w:val="en-US"/>
        </w:rPr>
        <w:t>android</w:t>
      </w:r>
      <w:r w:rsidRPr="00622E16">
        <w:rPr>
          <w:color w:val="BABABA"/>
          <w:lang w:val="en-US"/>
        </w:rPr>
        <w:t>:layout_marginTop</w:t>
      </w:r>
      <w:proofErr w:type="spellEnd"/>
      <w:r w:rsidRPr="00622E16">
        <w:rPr>
          <w:color w:val="6A8759"/>
          <w:lang w:val="en-US"/>
        </w:rPr>
        <w:t>="336dp"</w:t>
      </w:r>
      <w:r w:rsidRPr="00622E16">
        <w:rPr>
          <w:color w:val="6A8759"/>
          <w:lang w:val="en-US"/>
        </w:rPr>
        <w:br/>
        <w:t xml:space="preserve">        </w:t>
      </w:r>
      <w:proofErr w:type="spellStart"/>
      <w:r w:rsidRPr="00622E16">
        <w:rPr>
          <w:color w:val="9876AA"/>
          <w:lang w:val="en-US"/>
        </w:rPr>
        <w:t>android</w:t>
      </w:r>
      <w:r w:rsidRPr="00622E16">
        <w:rPr>
          <w:color w:val="BABABA"/>
          <w:lang w:val="en-US"/>
        </w:rPr>
        <w:t>:text</w:t>
      </w:r>
      <w:proofErr w:type="spellEnd"/>
      <w:r w:rsidRPr="00622E16">
        <w:rPr>
          <w:color w:val="6A8759"/>
          <w:lang w:val="en-US"/>
        </w:rPr>
        <w:t>="15:50"</w:t>
      </w:r>
      <w:r w:rsidRPr="00622E16">
        <w:rPr>
          <w:color w:val="6A8759"/>
          <w:lang w:val="en-US"/>
        </w:rPr>
        <w:br/>
        <w:t xml:space="preserve">        </w:t>
      </w:r>
      <w:proofErr w:type="spellStart"/>
      <w:r w:rsidRPr="00622E16">
        <w:rPr>
          <w:color w:val="9876AA"/>
          <w:lang w:val="en-US"/>
        </w:rPr>
        <w:t>android</w:t>
      </w:r>
      <w:r w:rsidRPr="00622E16">
        <w:rPr>
          <w:color w:val="BABABA"/>
          <w:lang w:val="en-US"/>
        </w:rPr>
        <w:t>:textSize</w:t>
      </w:r>
      <w:proofErr w:type="spellEnd"/>
      <w:r w:rsidRPr="00622E16">
        <w:rPr>
          <w:color w:val="6A8759"/>
          <w:lang w:val="en-US"/>
        </w:rPr>
        <w:t>="20sp"</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:layout_constraintEnd_toEndOf</w:t>
      </w:r>
      <w:proofErr w:type="spellEnd"/>
      <w:r w:rsidRPr="00622E16">
        <w:rPr>
          <w:color w:val="6A8759"/>
          <w:lang w:val="en-US"/>
        </w:rPr>
        <w:t>="parent"</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:layout_constraintHorizontal_bias</w:t>
      </w:r>
      <w:proofErr w:type="spellEnd"/>
      <w:r w:rsidRPr="00622E16">
        <w:rPr>
          <w:color w:val="6A8759"/>
          <w:lang w:val="en-US"/>
        </w:rPr>
        <w:t>="0.056"</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:layout_constraintStart_toStartOf</w:t>
      </w:r>
      <w:proofErr w:type="spellEnd"/>
      <w:r w:rsidRPr="00622E16">
        <w:rPr>
          <w:color w:val="6A8759"/>
          <w:lang w:val="en-US"/>
        </w:rPr>
        <w:t>="parent"</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:layout_constraintTop_toTopOf</w:t>
      </w:r>
      <w:proofErr w:type="spellEnd"/>
      <w:r w:rsidRPr="00622E16">
        <w:rPr>
          <w:color w:val="6A8759"/>
          <w:lang w:val="en-US"/>
        </w:rPr>
        <w:t xml:space="preserve">="parent" </w:t>
      </w:r>
      <w:r w:rsidRPr="00622E16">
        <w:rPr>
          <w:color w:val="E8BF6A"/>
          <w:lang w:val="en-US"/>
        </w:rPr>
        <w:t>/&gt;</w:t>
      </w:r>
      <w:r w:rsidRPr="00622E16">
        <w:rPr>
          <w:color w:val="E8BF6A"/>
          <w:lang w:val="en-US"/>
        </w:rPr>
        <w:br/>
      </w:r>
      <w:r w:rsidRPr="00622E16">
        <w:rPr>
          <w:color w:val="E8BF6A"/>
          <w:lang w:val="en-US"/>
        </w:rPr>
        <w:br/>
        <w:t xml:space="preserve">    &lt;</w:t>
      </w:r>
      <w:proofErr w:type="spellStart"/>
      <w:r w:rsidRPr="00622E16">
        <w:rPr>
          <w:color w:val="E8BF6A"/>
          <w:lang w:val="en-US"/>
        </w:rPr>
        <w:t>TextView</w:t>
      </w:r>
      <w:proofErr w:type="spellEnd"/>
      <w:r w:rsidRPr="00622E16">
        <w:rPr>
          <w:color w:val="E8BF6A"/>
          <w:lang w:val="en-US"/>
        </w:rPr>
        <w:br/>
        <w:t xml:space="preserve">        </w:t>
      </w:r>
      <w:proofErr w:type="spellStart"/>
      <w:r w:rsidRPr="00622E16">
        <w:rPr>
          <w:color w:val="9876AA"/>
          <w:lang w:val="en-US"/>
        </w:rPr>
        <w:t>android</w:t>
      </w:r>
      <w:r w:rsidRPr="00622E16">
        <w:rPr>
          <w:color w:val="BABABA"/>
          <w:lang w:val="en-US"/>
        </w:rPr>
        <w:t>:id</w:t>
      </w:r>
      <w:proofErr w:type="spellEnd"/>
      <w:r w:rsidRPr="00622E16">
        <w:rPr>
          <w:color w:val="6A8759"/>
          <w:lang w:val="en-US"/>
        </w:rPr>
        <w:t>="@+id/</w:t>
      </w:r>
      <w:proofErr w:type="spellStart"/>
      <w:r w:rsidRPr="00622E16">
        <w:rPr>
          <w:color w:val="6A8759"/>
          <w:lang w:val="en-US"/>
        </w:rPr>
        <w:t>spinner_txt</w:t>
      </w:r>
      <w:proofErr w:type="spellEnd"/>
      <w:r w:rsidRPr="00622E16">
        <w:rPr>
          <w:color w:val="6A8759"/>
          <w:lang w:val="en-US"/>
        </w:rPr>
        <w:t>"</w:t>
      </w:r>
      <w:r w:rsidRPr="00622E16">
        <w:rPr>
          <w:color w:val="6A8759"/>
          <w:lang w:val="en-US"/>
        </w:rPr>
        <w:br/>
        <w:t xml:space="preserve">        </w:t>
      </w:r>
      <w:proofErr w:type="spellStart"/>
      <w:r w:rsidRPr="00622E16">
        <w:rPr>
          <w:color w:val="9876AA"/>
          <w:lang w:val="en-US"/>
        </w:rPr>
        <w:t>android</w:t>
      </w:r>
      <w:r w:rsidRPr="00622E16">
        <w:rPr>
          <w:color w:val="BABABA"/>
          <w:lang w:val="en-US"/>
        </w:rPr>
        <w:t>:layout_width</w:t>
      </w:r>
      <w:proofErr w:type="spellEnd"/>
      <w:r w:rsidRPr="00622E16">
        <w:rPr>
          <w:color w:val="6A8759"/>
          <w:lang w:val="en-US"/>
        </w:rPr>
        <w:t>="130dp"</w:t>
      </w:r>
      <w:r w:rsidRPr="00622E16">
        <w:rPr>
          <w:color w:val="6A8759"/>
          <w:lang w:val="en-US"/>
        </w:rPr>
        <w:br/>
        <w:t xml:space="preserve">        </w:t>
      </w:r>
      <w:proofErr w:type="spellStart"/>
      <w:r w:rsidRPr="00622E16">
        <w:rPr>
          <w:color w:val="9876AA"/>
          <w:lang w:val="en-US"/>
        </w:rPr>
        <w:t>android</w:t>
      </w:r>
      <w:r w:rsidRPr="00622E16">
        <w:rPr>
          <w:color w:val="BABABA"/>
          <w:lang w:val="en-US"/>
        </w:rPr>
        <w:t>:layout_height</w:t>
      </w:r>
      <w:proofErr w:type="spellEnd"/>
      <w:r w:rsidRPr="00622E16">
        <w:rPr>
          <w:color w:val="6A8759"/>
          <w:lang w:val="en-US"/>
        </w:rPr>
        <w:t>="30dp"</w:t>
      </w:r>
      <w:r w:rsidRPr="00622E16">
        <w:rPr>
          <w:color w:val="6A8759"/>
          <w:lang w:val="en-US"/>
        </w:rPr>
        <w:br/>
      </w:r>
      <w:r w:rsidRPr="00622E16">
        <w:rPr>
          <w:color w:val="6A8759"/>
          <w:lang w:val="en-US"/>
        </w:rPr>
        <w:br/>
        <w:t xml:space="preserve">        </w:t>
      </w:r>
      <w:proofErr w:type="spellStart"/>
      <w:r w:rsidRPr="00622E16">
        <w:rPr>
          <w:color w:val="9876AA"/>
          <w:lang w:val="en-US"/>
        </w:rPr>
        <w:t>android</w:t>
      </w:r>
      <w:r w:rsidRPr="00622E16">
        <w:rPr>
          <w:color w:val="BABABA"/>
          <w:lang w:val="en-US"/>
        </w:rPr>
        <w:t>:layout_marginTop</w:t>
      </w:r>
      <w:proofErr w:type="spellEnd"/>
      <w:r w:rsidRPr="00622E16">
        <w:rPr>
          <w:color w:val="6A8759"/>
          <w:lang w:val="en-US"/>
        </w:rPr>
        <w:t>="456dp"</w:t>
      </w:r>
      <w:r w:rsidRPr="00622E16">
        <w:rPr>
          <w:color w:val="6A8759"/>
          <w:lang w:val="en-US"/>
        </w:rPr>
        <w:br/>
        <w:t xml:space="preserve">        </w:t>
      </w:r>
      <w:proofErr w:type="spellStart"/>
      <w:r w:rsidRPr="00622E16">
        <w:rPr>
          <w:color w:val="9876AA"/>
          <w:lang w:val="en-US"/>
        </w:rPr>
        <w:t>android</w:t>
      </w:r>
      <w:r w:rsidRPr="00622E16">
        <w:rPr>
          <w:color w:val="BABABA"/>
          <w:lang w:val="en-US"/>
        </w:rPr>
        <w:t>:text</w:t>
      </w:r>
      <w:proofErr w:type="spellEnd"/>
      <w:r w:rsidRPr="00622E16">
        <w:rPr>
          <w:color w:val="6A8759"/>
          <w:lang w:val="en-US"/>
        </w:rPr>
        <w:t>="</w:t>
      </w:r>
      <w:proofErr w:type="spellStart"/>
      <w:r>
        <w:rPr>
          <w:color w:val="6A8759"/>
        </w:rPr>
        <w:t>фыв</w:t>
      </w:r>
      <w:proofErr w:type="spellEnd"/>
      <w:r w:rsidRPr="00622E16">
        <w:rPr>
          <w:color w:val="6A8759"/>
          <w:lang w:val="en-US"/>
        </w:rPr>
        <w:t>"</w:t>
      </w:r>
      <w:r w:rsidRPr="00622E16">
        <w:rPr>
          <w:color w:val="6A8759"/>
          <w:lang w:val="en-US"/>
        </w:rPr>
        <w:br/>
        <w:t xml:space="preserve">        </w:t>
      </w:r>
      <w:proofErr w:type="spellStart"/>
      <w:r w:rsidRPr="00622E16">
        <w:rPr>
          <w:color w:val="9876AA"/>
          <w:lang w:val="en-US"/>
        </w:rPr>
        <w:t>android</w:t>
      </w:r>
      <w:r w:rsidRPr="00622E16">
        <w:rPr>
          <w:color w:val="BABABA"/>
          <w:lang w:val="en-US"/>
        </w:rPr>
        <w:t>:textSize</w:t>
      </w:r>
      <w:proofErr w:type="spellEnd"/>
      <w:r w:rsidRPr="00622E16">
        <w:rPr>
          <w:color w:val="6A8759"/>
          <w:lang w:val="en-US"/>
        </w:rPr>
        <w:t>="20sp"</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:layout_constraintEnd_toEndOf</w:t>
      </w:r>
      <w:proofErr w:type="spellEnd"/>
      <w:r w:rsidRPr="00622E16">
        <w:rPr>
          <w:color w:val="6A8759"/>
          <w:lang w:val="en-US"/>
        </w:rPr>
        <w:t>="parent"</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:layout_constraintHorizontal_bias</w:t>
      </w:r>
      <w:proofErr w:type="spellEnd"/>
      <w:r w:rsidRPr="00622E16">
        <w:rPr>
          <w:color w:val="6A8759"/>
          <w:lang w:val="en-US"/>
        </w:rPr>
        <w:t>="0.067"</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:layout_constraintStart_toStartOf</w:t>
      </w:r>
      <w:proofErr w:type="spellEnd"/>
      <w:r w:rsidRPr="00622E16">
        <w:rPr>
          <w:color w:val="6A8759"/>
          <w:lang w:val="en-US"/>
        </w:rPr>
        <w:t>="parent"</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:layout_constraintTop_toTopOf</w:t>
      </w:r>
      <w:proofErr w:type="spellEnd"/>
      <w:r w:rsidRPr="00622E16">
        <w:rPr>
          <w:color w:val="6A8759"/>
          <w:lang w:val="en-US"/>
        </w:rPr>
        <w:t xml:space="preserve">="parent" </w:t>
      </w:r>
      <w:r w:rsidRPr="00622E16">
        <w:rPr>
          <w:color w:val="E8BF6A"/>
          <w:lang w:val="en-US"/>
        </w:rPr>
        <w:t>/&gt;</w:t>
      </w:r>
      <w:r w:rsidRPr="00622E16">
        <w:rPr>
          <w:color w:val="E8BF6A"/>
          <w:lang w:val="en-US"/>
        </w:rPr>
        <w:br/>
      </w:r>
      <w:r w:rsidRPr="00622E16">
        <w:rPr>
          <w:color w:val="E8BF6A"/>
          <w:lang w:val="en-US"/>
        </w:rPr>
        <w:br/>
        <w:t xml:space="preserve">    &lt;</w:t>
      </w:r>
      <w:proofErr w:type="spellStart"/>
      <w:r w:rsidRPr="00622E16">
        <w:rPr>
          <w:color w:val="E8BF6A"/>
          <w:lang w:val="en-US"/>
        </w:rPr>
        <w:t>TextView</w:t>
      </w:r>
      <w:proofErr w:type="spellEnd"/>
      <w:r w:rsidRPr="00622E16">
        <w:rPr>
          <w:color w:val="E8BF6A"/>
          <w:lang w:val="en-US"/>
        </w:rPr>
        <w:br/>
        <w:t xml:space="preserve">        </w:t>
      </w:r>
      <w:proofErr w:type="spellStart"/>
      <w:r w:rsidRPr="00622E16">
        <w:rPr>
          <w:color w:val="9876AA"/>
          <w:lang w:val="en-US"/>
        </w:rPr>
        <w:t>android</w:t>
      </w:r>
      <w:r w:rsidRPr="00622E16">
        <w:rPr>
          <w:color w:val="BABABA"/>
          <w:lang w:val="en-US"/>
        </w:rPr>
        <w:t>:id</w:t>
      </w:r>
      <w:proofErr w:type="spellEnd"/>
      <w:r w:rsidRPr="00622E16">
        <w:rPr>
          <w:color w:val="6A8759"/>
          <w:lang w:val="en-US"/>
        </w:rPr>
        <w:t>="@+id/</w:t>
      </w:r>
      <w:proofErr w:type="spellStart"/>
      <w:r w:rsidRPr="00622E16">
        <w:rPr>
          <w:color w:val="6A8759"/>
          <w:lang w:val="en-US"/>
        </w:rPr>
        <w:t>seekbar_txt</w:t>
      </w:r>
      <w:proofErr w:type="spellEnd"/>
      <w:r w:rsidRPr="00622E16">
        <w:rPr>
          <w:color w:val="6A8759"/>
          <w:lang w:val="en-US"/>
        </w:rPr>
        <w:t>"</w:t>
      </w:r>
      <w:r w:rsidRPr="00622E16">
        <w:rPr>
          <w:color w:val="6A8759"/>
          <w:lang w:val="en-US"/>
        </w:rPr>
        <w:br/>
        <w:t xml:space="preserve">        </w:t>
      </w:r>
      <w:proofErr w:type="spellStart"/>
      <w:r w:rsidRPr="00622E16">
        <w:rPr>
          <w:color w:val="9876AA"/>
          <w:lang w:val="en-US"/>
        </w:rPr>
        <w:t>android</w:t>
      </w:r>
      <w:r w:rsidRPr="00622E16">
        <w:rPr>
          <w:color w:val="BABABA"/>
          <w:lang w:val="en-US"/>
        </w:rPr>
        <w:t>:layout_width</w:t>
      </w:r>
      <w:proofErr w:type="spellEnd"/>
      <w:r w:rsidRPr="00622E16">
        <w:rPr>
          <w:color w:val="6A8759"/>
          <w:lang w:val="en-US"/>
        </w:rPr>
        <w:t>="130dp"</w:t>
      </w:r>
      <w:r w:rsidRPr="00622E16">
        <w:rPr>
          <w:color w:val="6A8759"/>
          <w:lang w:val="en-US"/>
        </w:rPr>
        <w:br/>
        <w:t xml:space="preserve">        </w:t>
      </w:r>
      <w:proofErr w:type="spellStart"/>
      <w:r w:rsidRPr="00622E16">
        <w:rPr>
          <w:color w:val="9876AA"/>
          <w:lang w:val="en-US"/>
        </w:rPr>
        <w:t>android</w:t>
      </w:r>
      <w:r w:rsidRPr="00622E16">
        <w:rPr>
          <w:color w:val="BABABA"/>
          <w:lang w:val="en-US"/>
        </w:rPr>
        <w:t>:layout_height</w:t>
      </w:r>
      <w:proofErr w:type="spellEnd"/>
      <w:r w:rsidRPr="00622E16">
        <w:rPr>
          <w:color w:val="6A8759"/>
          <w:lang w:val="en-US"/>
        </w:rPr>
        <w:t>="30dp"</w:t>
      </w:r>
      <w:r w:rsidRPr="00622E16">
        <w:rPr>
          <w:color w:val="6A8759"/>
          <w:lang w:val="en-US"/>
        </w:rPr>
        <w:br/>
      </w:r>
      <w:r w:rsidRPr="00622E16">
        <w:rPr>
          <w:color w:val="6A8759"/>
          <w:lang w:val="en-US"/>
        </w:rPr>
        <w:br/>
        <w:t xml:space="preserve">        </w:t>
      </w:r>
      <w:proofErr w:type="spellStart"/>
      <w:r w:rsidRPr="00622E16">
        <w:rPr>
          <w:color w:val="9876AA"/>
          <w:lang w:val="en-US"/>
        </w:rPr>
        <w:t>android</w:t>
      </w:r>
      <w:r w:rsidRPr="00622E16">
        <w:rPr>
          <w:color w:val="BABABA"/>
          <w:lang w:val="en-US"/>
        </w:rPr>
        <w:t>:layout_marginTop</w:t>
      </w:r>
      <w:proofErr w:type="spellEnd"/>
      <w:r w:rsidRPr="00622E16">
        <w:rPr>
          <w:color w:val="6A8759"/>
          <w:lang w:val="en-US"/>
        </w:rPr>
        <w:t>="8dp"</w:t>
      </w:r>
      <w:r w:rsidRPr="00622E16">
        <w:rPr>
          <w:color w:val="6A8759"/>
          <w:lang w:val="en-US"/>
        </w:rPr>
        <w:br/>
        <w:t xml:space="preserve">        </w:t>
      </w:r>
      <w:proofErr w:type="spellStart"/>
      <w:r w:rsidRPr="00622E16">
        <w:rPr>
          <w:color w:val="9876AA"/>
          <w:lang w:val="en-US"/>
        </w:rPr>
        <w:t>android</w:t>
      </w:r>
      <w:r w:rsidRPr="00622E16">
        <w:rPr>
          <w:color w:val="BABABA"/>
          <w:lang w:val="en-US"/>
        </w:rPr>
        <w:t>:layout_marginEnd</w:t>
      </w:r>
      <w:proofErr w:type="spellEnd"/>
      <w:r w:rsidRPr="00622E16">
        <w:rPr>
          <w:color w:val="6A8759"/>
          <w:lang w:val="en-US"/>
        </w:rPr>
        <w:t>="8dp"</w:t>
      </w:r>
      <w:r w:rsidRPr="00622E16">
        <w:rPr>
          <w:color w:val="6A8759"/>
          <w:lang w:val="en-US"/>
        </w:rPr>
        <w:br/>
        <w:t xml:space="preserve">        </w:t>
      </w:r>
      <w:proofErr w:type="spellStart"/>
      <w:r w:rsidRPr="00622E16">
        <w:rPr>
          <w:color w:val="9876AA"/>
          <w:lang w:val="en-US"/>
        </w:rPr>
        <w:t>android</w:t>
      </w:r>
      <w:r w:rsidRPr="00622E16">
        <w:rPr>
          <w:color w:val="BABABA"/>
          <w:lang w:val="en-US"/>
        </w:rPr>
        <w:t>:text</w:t>
      </w:r>
      <w:proofErr w:type="spellEnd"/>
      <w:r w:rsidRPr="00622E16">
        <w:rPr>
          <w:color w:val="6A8759"/>
          <w:lang w:val="en-US"/>
        </w:rPr>
        <w:t>="0"</w:t>
      </w:r>
      <w:r w:rsidRPr="00622E16">
        <w:rPr>
          <w:color w:val="6A8759"/>
          <w:lang w:val="en-US"/>
        </w:rPr>
        <w:br/>
        <w:t xml:space="preserve">        </w:t>
      </w:r>
      <w:proofErr w:type="spellStart"/>
      <w:r w:rsidRPr="00622E16">
        <w:rPr>
          <w:color w:val="9876AA"/>
          <w:lang w:val="en-US"/>
        </w:rPr>
        <w:t>android</w:t>
      </w:r>
      <w:r w:rsidRPr="00622E16">
        <w:rPr>
          <w:color w:val="BABABA"/>
          <w:lang w:val="en-US"/>
        </w:rPr>
        <w:t>:textSize</w:t>
      </w:r>
      <w:proofErr w:type="spellEnd"/>
      <w:r w:rsidRPr="00622E16">
        <w:rPr>
          <w:color w:val="6A8759"/>
          <w:lang w:val="en-US"/>
        </w:rPr>
        <w:t>="20sp"</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:layout_constraintBottom_toBottomOf</w:t>
      </w:r>
      <w:proofErr w:type="spellEnd"/>
      <w:r w:rsidRPr="00622E16">
        <w:rPr>
          <w:color w:val="6A8759"/>
          <w:lang w:val="en-US"/>
        </w:rPr>
        <w:t>="parent"</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:layout_constraintEnd_toStartOf</w:t>
      </w:r>
      <w:proofErr w:type="spellEnd"/>
      <w:r w:rsidRPr="00622E16">
        <w:rPr>
          <w:color w:val="6A8759"/>
          <w:lang w:val="en-US"/>
        </w:rPr>
        <w:t>="@+id/</w:t>
      </w:r>
      <w:proofErr w:type="spellStart"/>
      <w:r w:rsidRPr="00622E16">
        <w:rPr>
          <w:color w:val="6A8759"/>
          <w:lang w:val="en-US"/>
        </w:rPr>
        <w:t>seekBar</w:t>
      </w:r>
      <w:proofErr w:type="spellEnd"/>
      <w:r w:rsidRPr="00622E16">
        <w:rPr>
          <w:color w:val="6A8759"/>
          <w:lang w:val="en-US"/>
        </w:rPr>
        <w:t>"</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:layout_constraintHorizontal_bias</w:t>
      </w:r>
      <w:proofErr w:type="spellEnd"/>
      <w:r w:rsidRPr="00622E16">
        <w:rPr>
          <w:color w:val="6A8759"/>
          <w:lang w:val="en-US"/>
        </w:rPr>
        <w:t>="0.365"</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:layout_constraintStart_toStartOf</w:t>
      </w:r>
      <w:proofErr w:type="spellEnd"/>
      <w:r w:rsidRPr="00622E16">
        <w:rPr>
          <w:color w:val="6A8759"/>
          <w:lang w:val="en-US"/>
        </w:rPr>
        <w:t>="parent"</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:layout_constraintTop_toBottomOf</w:t>
      </w:r>
      <w:proofErr w:type="spellEnd"/>
      <w:r w:rsidRPr="00622E16">
        <w:rPr>
          <w:color w:val="6A8759"/>
          <w:lang w:val="en-US"/>
        </w:rPr>
        <w:t>="@+id/switch1"</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:layout_constraintVertical_bias</w:t>
      </w:r>
      <w:proofErr w:type="spellEnd"/>
      <w:r w:rsidRPr="00622E16">
        <w:rPr>
          <w:color w:val="6A8759"/>
          <w:lang w:val="en-US"/>
        </w:rPr>
        <w:t xml:space="preserve">="0.025" </w:t>
      </w:r>
      <w:r w:rsidRPr="00622E16">
        <w:rPr>
          <w:color w:val="E8BF6A"/>
          <w:lang w:val="en-US"/>
        </w:rPr>
        <w:t>/&gt;</w:t>
      </w:r>
      <w:r w:rsidRPr="00622E16">
        <w:rPr>
          <w:color w:val="E8BF6A"/>
          <w:lang w:val="en-US"/>
        </w:rPr>
        <w:br/>
      </w:r>
      <w:r w:rsidRPr="00622E16">
        <w:rPr>
          <w:color w:val="E8BF6A"/>
          <w:lang w:val="en-US"/>
        </w:rPr>
        <w:br/>
        <w:t xml:space="preserve">    &lt;</w:t>
      </w:r>
      <w:proofErr w:type="spellStart"/>
      <w:r w:rsidRPr="00622E16">
        <w:rPr>
          <w:color w:val="E8BF6A"/>
          <w:lang w:val="en-US"/>
        </w:rPr>
        <w:t>TimePicker</w:t>
      </w:r>
      <w:proofErr w:type="spellEnd"/>
      <w:r w:rsidRPr="00622E16">
        <w:rPr>
          <w:color w:val="E8BF6A"/>
          <w:lang w:val="en-US"/>
        </w:rPr>
        <w:br/>
        <w:t xml:space="preserve">        </w:t>
      </w:r>
      <w:proofErr w:type="spellStart"/>
      <w:r w:rsidRPr="00622E16">
        <w:rPr>
          <w:color w:val="9876AA"/>
          <w:lang w:val="en-US"/>
        </w:rPr>
        <w:t>android</w:t>
      </w:r>
      <w:r w:rsidRPr="00622E16">
        <w:rPr>
          <w:color w:val="BABABA"/>
          <w:lang w:val="en-US"/>
        </w:rPr>
        <w:t>:id</w:t>
      </w:r>
      <w:proofErr w:type="spellEnd"/>
      <w:r w:rsidRPr="00622E16">
        <w:rPr>
          <w:color w:val="6A8759"/>
          <w:lang w:val="en-US"/>
        </w:rPr>
        <w:t>="@+id/</w:t>
      </w:r>
      <w:proofErr w:type="spellStart"/>
      <w:r w:rsidRPr="00622E16">
        <w:rPr>
          <w:color w:val="6A8759"/>
          <w:lang w:val="en-US"/>
        </w:rPr>
        <w:t>timePicker</w:t>
      </w:r>
      <w:proofErr w:type="spellEnd"/>
      <w:r w:rsidRPr="00622E16">
        <w:rPr>
          <w:color w:val="6A8759"/>
          <w:lang w:val="en-US"/>
        </w:rPr>
        <w:t>"</w:t>
      </w:r>
      <w:r w:rsidRPr="00622E16">
        <w:rPr>
          <w:color w:val="6A8759"/>
          <w:lang w:val="en-US"/>
        </w:rPr>
        <w:br/>
        <w:t xml:space="preserve">        </w:t>
      </w:r>
      <w:proofErr w:type="spellStart"/>
      <w:r w:rsidRPr="00622E16">
        <w:rPr>
          <w:color w:val="9876AA"/>
          <w:lang w:val="en-US"/>
        </w:rPr>
        <w:t>android</w:t>
      </w:r>
      <w:r w:rsidRPr="00622E16">
        <w:rPr>
          <w:color w:val="BABABA"/>
          <w:lang w:val="en-US"/>
        </w:rPr>
        <w:t>:layout_width</w:t>
      </w:r>
      <w:proofErr w:type="spellEnd"/>
      <w:r w:rsidRPr="00622E16">
        <w:rPr>
          <w:color w:val="6A8759"/>
          <w:lang w:val="en-US"/>
        </w:rPr>
        <w:t>="235dp"</w:t>
      </w:r>
      <w:r w:rsidRPr="00622E16">
        <w:rPr>
          <w:color w:val="6A8759"/>
          <w:lang w:val="en-US"/>
        </w:rPr>
        <w:br/>
        <w:t xml:space="preserve">        </w:t>
      </w:r>
      <w:proofErr w:type="spellStart"/>
      <w:r w:rsidRPr="00622E16">
        <w:rPr>
          <w:color w:val="9876AA"/>
          <w:lang w:val="en-US"/>
        </w:rPr>
        <w:t>android</w:t>
      </w:r>
      <w:r w:rsidRPr="00622E16">
        <w:rPr>
          <w:color w:val="BABABA"/>
          <w:lang w:val="en-US"/>
        </w:rPr>
        <w:t>:layout_height</w:t>
      </w:r>
      <w:proofErr w:type="spellEnd"/>
      <w:r w:rsidRPr="00622E16">
        <w:rPr>
          <w:color w:val="6A8759"/>
          <w:lang w:val="en-US"/>
        </w:rPr>
        <w:t>="115dp"</w:t>
      </w:r>
      <w:r w:rsidRPr="00622E16">
        <w:rPr>
          <w:color w:val="6A8759"/>
          <w:lang w:val="en-US"/>
        </w:rPr>
        <w:br/>
        <w:t xml:space="preserve">        </w:t>
      </w:r>
      <w:proofErr w:type="spellStart"/>
      <w:r w:rsidRPr="00622E16">
        <w:rPr>
          <w:color w:val="9876AA"/>
          <w:lang w:val="en-US"/>
        </w:rPr>
        <w:t>android</w:t>
      </w:r>
      <w:r w:rsidRPr="00622E16">
        <w:rPr>
          <w:color w:val="BABABA"/>
          <w:lang w:val="en-US"/>
        </w:rPr>
        <w:t>:layout_marginTop</w:t>
      </w:r>
      <w:proofErr w:type="spellEnd"/>
      <w:r w:rsidRPr="00622E16">
        <w:rPr>
          <w:color w:val="6A8759"/>
          <w:lang w:val="en-US"/>
        </w:rPr>
        <w:t>="320dp"</w:t>
      </w:r>
      <w:r w:rsidRPr="00622E16">
        <w:rPr>
          <w:color w:val="6A8759"/>
          <w:lang w:val="en-US"/>
        </w:rPr>
        <w:br/>
        <w:t xml:space="preserve">        </w:t>
      </w:r>
      <w:proofErr w:type="spellStart"/>
      <w:r w:rsidRPr="00622E16">
        <w:rPr>
          <w:color w:val="9876AA"/>
          <w:lang w:val="en-US"/>
        </w:rPr>
        <w:t>android</w:t>
      </w:r>
      <w:r w:rsidRPr="00622E16">
        <w:rPr>
          <w:color w:val="BABABA"/>
          <w:lang w:val="en-US"/>
        </w:rPr>
        <w:t>:timePickerMode</w:t>
      </w:r>
      <w:proofErr w:type="spellEnd"/>
      <w:r w:rsidRPr="00622E16">
        <w:rPr>
          <w:color w:val="6A8759"/>
          <w:lang w:val="en-US"/>
        </w:rPr>
        <w:t>="spinner"</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:layout_constraintEnd_toEndOf</w:t>
      </w:r>
      <w:proofErr w:type="spellEnd"/>
      <w:r w:rsidRPr="00622E16">
        <w:rPr>
          <w:color w:val="6A8759"/>
          <w:lang w:val="en-US"/>
        </w:rPr>
        <w:t>="parent"</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:layout_constraintHorizontal_bias</w:t>
      </w:r>
      <w:proofErr w:type="spellEnd"/>
      <w:r w:rsidRPr="00622E16">
        <w:rPr>
          <w:color w:val="6A8759"/>
          <w:lang w:val="en-US"/>
        </w:rPr>
        <w:t>="0.965"</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:layout_constraintStart_toStartOf</w:t>
      </w:r>
      <w:proofErr w:type="spellEnd"/>
      <w:r w:rsidRPr="00622E16">
        <w:rPr>
          <w:color w:val="6A8759"/>
          <w:lang w:val="en-US"/>
        </w:rPr>
        <w:t>="parent"</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:layout_constraintTop_toTopOf</w:t>
      </w:r>
      <w:proofErr w:type="spellEnd"/>
      <w:r w:rsidRPr="00622E16">
        <w:rPr>
          <w:color w:val="6A8759"/>
          <w:lang w:val="en-US"/>
        </w:rPr>
        <w:t xml:space="preserve">="parent" </w:t>
      </w:r>
      <w:r w:rsidRPr="00622E16">
        <w:rPr>
          <w:color w:val="E8BF6A"/>
          <w:lang w:val="en-US"/>
        </w:rPr>
        <w:t>/&gt;</w:t>
      </w:r>
      <w:r w:rsidRPr="00622E16">
        <w:rPr>
          <w:color w:val="E8BF6A"/>
          <w:lang w:val="en-US"/>
        </w:rPr>
        <w:br/>
      </w:r>
      <w:r w:rsidRPr="00622E16">
        <w:rPr>
          <w:color w:val="E8BF6A"/>
          <w:lang w:val="en-US"/>
        </w:rPr>
        <w:br/>
        <w:t xml:space="preserve">    &lt;Spinner</w:t>
      </w:r>
      <w:r w:rsidRPr="00622E16">
        <w:rPr>
          <w:color w:val="E8BF6A"/>
          <w:lang w:val="en-US"/>
        </w:rPr>
        <w:br/>
        <w:t xml:space="preserve">        </w:t>
      </w:r>
      <w:proofErr w:type="spellStart"/>
      <w:r w:rsidRPr="00622E16">
        <w:rPr>
          <w:color w:val="9876AA"/>
          <w:lang w:val="en-US"/>
        </w:rPr>
        <w:t>android</w:t>
      </w:r>
      <w:r w:rsidRPr="00622E16">
        <w:rPr>
          <w:color w:val="BABABA"/>
          <w:lang w:val="en-US"/>
        </w:rPr>
        <w:t>:id</w:t>
      </w:r>
      <w:proofErr w:type="spellEnd"/>
      <w:r w:rsidRPr="00622E16">
        <w:rPr>
          <w:color w:val="6A8759"/>
          <w:lang w:val="en-US"/>
        </w:rPr>
        <w:t>="@+id/spinner"</w:t>
      </w:r>
      <w:r w:rsidRPr="00622E16">
        <w:rPr>
          <w:color w:val="6A8759"/>
          <w:lang w:val="en-US"/>
        </w:rPr>
        <w:br/>
        <w:t xml:space="preserve">        </w:t>
      </w:r>
      <w:proofErr w:type="spellStart"/>
      <w:r w:rsidRPr="00622E16">
        <w:rPr>
          <w:color w:val="9876AA"/>
          <w:lang w:val="en-US"/>
        </w:rPr>
        <w:t>android</w:t>
      </w:r>
      <w:r w:rsidRPr="00622E16">
        <w:rPr>
          <w:color w:val="BABABA"/>
          <w:lang w:val="en-US"/>
        </w:rPr>
        <w:t>:layout_width</w:t>
      </w:r>
      <w:proofErr w:type="spellEnd"/>
      <w:r w:rsidRPr="00622E16">
        <w:rPr>
          <w:color w:val="6A8759"/>
          <w:lang w:val="en-US"/>
        </w:rPr>
        <w:t>="221dp"</w:t>
      </w:r>
      <w:r w:rsidRPr="00622E16">
        <w:rPr>
          <w:color w:val="6A8759"/>
          <w:lang w:val="en-US"/>
        </w:rPr>
        <w:br/>
      </w:r>
      <w:r w:rsidRPr="00622E16">
        <w:rPr>
          <w:color w:val="6A8759"/>
          <w:lang w:val="en-US"/>
        </w:rPr>
        <w:lastRenderedPageBreak/>
        <w:t xml:space="preserve">        </w:t>
      </w:r>
      <w:proofErr w:type="spellStart"/>
      <w:r w:rsidRPr="00622E16">
        <w:rPr>
          <w:color w:val="9876AA"/>
          <w:lang w:val="en-US"/>
        </w:rPr>
        <w:t>android</w:t>
      </w:r>
      <w:r w:rsidRPr="00622E16">
        <w:rPr>
          <w:color w:val="BABABA"/>
          <w:lang w:val="en-US"/>
        </w:rPr>
        <w:t>:layout_height</w:t>
      </w:r>
      <w:proofErr w:type="spellEnd"/>
      <w:r w:rsidRPr="00622E16">
        <w:rPr>
          <w:color w:val="6A8759"/>
          <w:lang w:val="en-US"/>
        </w:rPr>
        <w:t>="29dp"</w:t>
      </w:r>
      <w:r w:rsidRPr="00622E16">
        <w:rPr>
          <w:color w:val="6A8759"/>
          <w:lang w:val="en-US"/>
        </w:rPr>
        <w:br/>
        <w:t xml:space="preserve">        </w:t>
      </w:r>
      <w:proofErr w:type="spellStart"/>
      <w:r w:rsidRPr="00622E16">
        <w:rPr>
          <w:color w:val="9876AA"/>
          <w:lang w:val="en-US"/>
        </w:rPr>
        <w:t>android</w:t>
      </w:r>
      <w:r w:rsidRPr="00622E16">
        <w:rPr>
          <w:color w:val="BABABA"/>
          <w:lang w:val="en-US"/>
        </w:rPr>
        <w:t>:layout_marginTop</w:t>
      </w:r>
      <w:proofErr w:type="spellEnd"/>
      <w:r w:rsidRPr="00622E16">
        <w:rPr>
          <w:color w:val="6A8759"/>
          <w:lang w:val="en-US"/>
        </w:rPr>
        <w:t>="456dp"</w:t>
      </w:r>
      <w:r w:rsidRPr="00622E16">
        <w:rPr>
          <w:color w:val="6A8759"/>
          <w:lang w:val="en-US"/>
        </w:rPr>
        <w:br/>
        <w:t xml:space="preserve">        </w:t>
      </w:r>
      <w:proofErr w:type="spellStart"/>
      <w:r w:rsidRPr="00622E16">
        <w:rPr>
          <w:color w:val="9876AA"/>
          <w:lang w:val="en-US"/>
        </w:rPr>
        <w:t>android</w:t>
      </w:r>
      <w:r w:rsidRPr="00622E16">
        <w:rPr>
          <w:color w:val="BABABA"/>
          <w:lang w:val="en-US"/>
        </w:rPr>
        <w:t>:entries</w:t>
      </w:r>
      <w:proofErr w:type="spellEnd"/>
      <w:r w:rsidRPr="00622E16">
        <w:rPr>
          <w:color w:val="6A8759"/>
          <w:lang w:val="en-US"/>
        </w:rPr>
        <w:t>="@array/animals"</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:layout_constraintEnd_toEndOf</w:t>
      </w:r>
      <w:proofErr w:type="spellEnd"/>
      <w:r w:rsidRPr="00622E16">
        <w:rPr>
          <w:color w:val="6A8759"/>
          <w:lang w:val="en-US"/>
        </w:rPr>
        <w:t>="parent"</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:layout_constraintHorizontal_bias</w:t>
      </w:r>
      <w:proofErr w:type="spellEnd"/>
      <w:r w:rsidRPr="00622E16">
        <w:rPr>
          <w:color w:val="6A8759"/>
          <w:lang w:val="en-US"/>
        </w:rPr>
        <w:t>="0.894"</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:layout_constraintStart_toStartOf</w:t>
      </w:r>
      <w:proofErr w:type="spellEnd"/>
      <w:r w:rsidRPr="00622E16">
        <w:rPr>
          <w:color w:val="6A8759"/>
          <w:lang w:val="en-US"/>
        </w:rPr>
        <w:t>="parent"</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:layout_constraintTop_toTopOf</w:t>
      </w:r>
      <w:proofErr w:type="spellEnd"/>
      <w:r w:rsidRPr="00622E16">
        <w:rPr>
          <w:color w:val="6A8759"/>
          <w:lang w:val="en-US"/>
        </w:rPr>
        <w:t xml:space="preserve">="parent" </w:t>
      </w:r>
      <w:r w:rsidRPr="00622E16">
        <w:rPr>
          <w:color w:val="E8BF6A"/>
          <w:lang w:val="en-US"/>
        </w:rPr>
        <w:t>/&gt;</w:t>
      </w:r>
      <w:r w:rsidRPr="00622E16">
        <w:rPr>
          <w:color w:val="E8BF6A"/>
          <w:lang w:val="en-US"/>
        </w:rPr>
        <w:br/>
      </w:r>
      <w:r w:rsidRPr="00622E16">
        <w:rPr>
          <w:color w:val="E8BF6A"/>
          <w:lang w:val="en-US"/>
        </w:rPr>
        <w:br/>
        <w:t xml:space="preserve">    &lt;Switch</w:t>
      </w:r>
      <w:r w:rsidRPr="00622E16">
        <w:rPr>
          <w:color w:val="E8BF6A"/>
          <w:lang w:val="en-US"/>
        </w:rPr>
        <w:br/>
        <w:t xml:space="preserve">        </w:t>
      </w:r>
      <w:proofErr w:type="spellStart"/>
      <w:r w:rsidRPr="00622E16">
        <w:rPr>
          <w:color w:val="9876AA"/>
          <w:lang w:val="en-US"/>
        </w:rPr>
        <w:t>android</w:t>
      </w:r>
      <w:r w:rsidRPr="00622E16">
        <w:rPr>
          <w:color w:val="BABABA"/>
          <w:lang w:val="en-US"/>
        </w:rPr>
        <w:t>:id</w:t>
      </w:r>
      <w:proofErr w:type="spellEnd"/>
      <w:r w:rsidRPr="00622E16">
        <w:rPr>
          <w:color w:val="6A8759"/>
          <w:lang w:val="en-US"/>
        </w:rPr>
        <w:t>="@+id/switch1"</w:t>
      </w:r>
      <w:r w:rsidRPr="00622E16">
        <w:rPr>
          <w:color w:val="6A8759"/>
          <w:lang w:val="en-US"/>
        </w:rPr>
        <w:br/>
        <w:t xml:space="preserve">        </w:t>
      </w:r>
      <w:proofErr w:type="spellStart"/>
      <w:r w:rsidRPr="00622E16">
        <w:rPr>
          <w:color w:val="9876AA"/>
          <w:lang w:val="en-US"/>
        </w:rPr>
        <w:t>android</w:t>
      </w:r>
      <w:r w:rsidRPr="00622E16">
        <w:rPr>
          <w:color w:val="BABABA"/>
          <w:lang w:val="en-US"/>
        </w:rPr>
        <w:t>:layout_width</w:t>
      </w:r>
      <w:proofErr w:type="spellEnd"/>
      <w:r w:rsidRPr="00622E16">
        <w:rPr>
          <w:color w:val="6A8759"/>
          <w:lang w:val="en-US"/>
        </w:rPr>
        <w:t>="303dp"</w:t>
      </w:r>
      <w:r w:rsidRPr="00622E16">
        <w:rPr>
          <w:color w:val="6A8759"/>
          <w:lang w:val="en-US"/>
        </w:rPr>
        <w:br/>
        <w:t xml:space="preserve">        </w:t>
      </w:r>
      <w:proofErr w:type="spellStart"/>
      <w:r w:rsidRPr="00622E16">
        <w:rPr>
          <w:color w:val="9876AA"/>
          <w:lang w:val="en-US"/>
        </w:rPr>
        <w:t>android</w:t>
      </w:r>
      <w:r w:rsidRPr="00622E16">
        <w:rPr>
          <w:color w:val="BABABA"/>
          <w:lang w:val="en-US"/>
        </w:rPr>
        <w:t>:layout_height</w:t>
      </w:r>
      <w:proofErr w:type="spellEnd"/>
      <w:r w:rsidRPr="00622E16">
        <w:rPr>
          <w:color w:val="6A8759"/>
          <w:lang w:val="en-US"/>
        </w:rPr>
        <w:t>="28dp"</w:t>
      </w:r>
      <w:r w:rsidRPr="00622E16">
        <w:rPr>
          <w:color w:val="6A8759"/>
          <w:lang w:val="en-US"/>
        </w:rPr>
        <w:br/>
        <w:t xml:space="preserve">        </w:t>
      </w:r>
      <w:proofErr w:type="spellStart"/>
      <w:r w:rsidRPr="00622E16">
        <w:rPr>
          <w:color w:val="9876AA"/>
          <w:lang w:val="en-US"/>
        </w:rPr>
        <w:t>android</w:t>
      </w:r>
      <w:r w:rsidRPr="00622E16">
        <w:rPr>
          <w:color w:val="BABABA"/>
          <w:lang w:val="en-US"/>
        </w:rPr>
        <w:t>:layout_marginTop</w:t>
      </w:r>
      <w:proofErr w:type="spellEnd"/>
      <w:r w:rsidRPr="00622E16">
        <w:rPr>
          <w:color w:val="6A8759"/>
          <w:lang w:val="en-US"/>
        </w:rPr>
        <w:t>="500dp"</w:t>
      </w:r>
      <w:r w:rsidRPr="00622E16">
        <w:rPr>
          <w:color w:val="6A8759"/>
          <w:lang w:val="en-US"/>
        </w:rPr>
        <w:br/>
        <w:t xml:space="preserve">        </w:t>
      </w:r>
      <w:proofErr w:type="spellStart"/>
      <w:r w:rsidRPr="00622E16">
        <w:rPr>
          <w:color w:val="9876AA"/>
          <w:lang w:val="en-US"/>
        </w:rPr>
        <w:t>android</w:t>
      </w:r>
      <w:r w:rsidRPr="00622E16">
        <w:rPr>
          <w:color w:val="BABABA"/>
          <w:lang w:val="en-US"/>
        </w:rPr>
        <w:t>:layout_marginEnd</w:t>
      </w:r>
      <w:proofErr w:type="spellEnd"/>
      <w:r w:rsidRPr="00622E16">
        <w:rPr>
          <w:color w:val="6A8759"/>
          <w:lang w:val="en-US"/>
        </w:rPr>
        <w:t>="20dp"</w:t>
      </w:r>
      <w:r w:rsidRPr="00622E16">
        <w:rPr>
          <w:color w:val="6A8759"/>
          <w:lang w:val="en-US"/>
        </w:rPr>
        <w:br/>
        <w:t xml:space="preserve">        </w:t>
      </w:r>
      <w:proofErr w:type="spellStart"/>
      <w:r w:rsidRPr="00622E16">
        <w:rPr>
          <w:color w:val="9876AA"/>
          <w:lang w:val="en-US"/>
        </w:rPr>
        <w:t>android</w:t>
      </w:r>
      <w:r w:rsidRPr="00622E16">
        <w:rPr>
          <w:color w:val="BABABA"/>
          <w:lang w:val="en-US"/>
        </w:rPr>
        <w:t>:background</w:t>
      </w:r>
      <w:proofErr w:type="spellEnd"/>
      <w:r w:rsidRPr="00622E16">
        <w:rPr>
          <w:color w:val="6A8759"/>
          <w:lang w:val="en-US"/>
        </w:rPr>
        <w:t>="@</w:t>
      </w:r>
      <w:proofErr w:type="spellStart"/>
      <w:r w:rsidRPr="00622E16">
        <w:rPr>
          <w:color w:val="6A8759"/>
          <w:lang w:val="en-US"/>
        </w:rPr>
        <w:t>drawable</w:t>
      </w:r>
      <w:proofErr w:type="spellEnd"/>
      <w:r w:rsidRPr="00622E16">
        <w:rPr>
          <w:color w:val="6A8759"/>
          <w:lang w:val="en-US"/>
        </w:rPr>
        <w:t>/</w:t>
      </w:r>
      <w:proofErr w:type="spellStart"/>
      <w:r w:rsidRPr="00622E16">
        <w:rPr>
          <w:color w:val="6A8759"/>
          <w:lang w:val="en-US"/>
        </w:rPr>
        <w:t>button_back_not_pressed</w:t>
      </w:r>
      <w:proofErr w:type="spellEnd"/>
      <w:r w:rsidRPr="00622E16">
        <w:rPr>
          <w:color w:val="6A8759"/>
          <w:lang w:val="en-US"/>
        </w:rPr>
        <w:t>"</w:t>
      </w:r>
      <w:r w:rsidRPr="00622E16">
        <w:rPr>
          <w:color w:val="6A8759"/>
          <w:lang w:val="en-US"/>
        </w:rPr>
        <w:br/>
        <w:t xml:space="preserve">        </w:t>
      </w:r>
      <w:proofErr w:type="spellStart"/>
      <w:r w:rsidRPr="00622E16">
        <w:rPr>
          <w:color w:val="9876AA"/>
          <w:lang w:val="en-US"/>
        </w:rPr>
        <w:t>android</w:t>
      </w:r>
      <w:r w:rsidRPr="00622E16">
        <w:rPr>
          <w:color w:val="BABABA"/>
          <w:lang w:val="en-US"/>
        </w:rPr>
        <w:t>:checked</w:t>
      </w:r>
      <w:proofErr w:type="spellEnd"/>
      <w:r w:rsidRPr="00622E16">
        <w:rPr>
          <w:color w:val="6A8759"/>
          <w:lang w:val="en-US"/>
        </w:rPr>
        <w:t>="false"</w:t>
      </w:r>
      <w:r w:rsidRPr="00622E16">
        <w:rPr>
          <w:color w:val="6A8759"/>
          <w:lang w:val="en-US"/>
        </w:rPr>
        <w:br/>
        <w:t xml:space="preserve">        </w:t>
      </w:r>
      <w:proofErr w:type="spellStart"/>
      <w:r w:rsidRPr="00622E16">
        <w:rPr>
          <w:color w:val="9876AA"/>
          <w:lang w:val="en-US"/>
        </w:rPr>
        <w:t>android</w:t>
      </w:r>
      <w:r w:rsidRPr="00622E16">
        <w:rPr>
          <w:color w:val="BABABA"/>
          <w:lang w:val="en-US"/>
        </w:rPr>
        <w:t>:onClick</w:t>
      </w:r>
      <w:proofErr w:type="spellEnd"/>
      <w:r w:rsidRPr="00622E16">
        <w:rPr>
          <w:color w:val="6A8759"/>
          <w:lang w:val="en-US"/>
        </w:rPr>
        <w:t>="</w:t>
      </w:r>
      <w:proofErr w:type="spellStart"/>
      <w:r w:rsidRPr="00622E16">
        <w:rPr>
          <w:color w:val="6A8759"/>
          <w:lang w:val="en-US"/>
        </w:rPr>
        <w:t>onSwitcherPressed</w:t>
      </w:r>
      <w:proofErr w:type="spellEnd"/>
      <w:r w:rsidRPr="00622E16">
        <w:rPr>
          <w:color w:val="6A8759"/>
          <w:lang w:val="en-US"/>
        </w:rPr>
        <w:t>"</w:t>
      </w:r>
      <w:r w:rsidRPr="00622E16">
        <w:rPr>
          <w:color w:val="6A8759"/>
          <w:lang w:val="en-US"/>
        </w:rPr>
        <w:br/>
        <w:t xml:space="preserve">        </w:t>
      </w:r>
      <w:proofErr w:type="spellStart"/>
      <w:r w:rsidRPr="00622E16">
        <w:rPr>
          <w:color w:val="9876AA"/>
          <w:lang w:val="en-US"/>
        </w:rPr>
        <w:t>android</w:t>
      </w:r>
      <w:r w:rsidRPr="00622E16">
        <w:rPr>
          <w:color w:val="BABABA"/>
          <w:lang w:val="en-US"/>
        </w:rPr>
        <w:t>:text</w:t>
      </w:r>
      <w:proofErr w:type="spellEnd"/>
      <w:r w:rsidRPr="00622E16">
        <w:rPr>
          <w:color w:val="6A8759"/>
          <w:lang w:val="en-US"/>
        </w:rPr>
        <w:t>="</w:t>
      </w:r>
      <w:r>
        <w:rPr>
          <w:color w:val="6A8759"/>
        </w:rPr>
        <w:t>Выключен</w:t>
      </w:r>
      <w:r w:rsidRPr="00622E16">
        <w:rPr>
          <w:color w:val="6A8759"/>
          <w:lang w:val="en-US"/>
        </w:rPr>
        <w:t>"</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:layout_constraintEnd_toEndOf</w:t>
      </w:r>
      <w:proofErr w:type="spellEnd"/>
      <w:r w:rsidRPr="00622E16">
        <w:rPr>
          <w:color w:val="6A8759"/>
          <w:lang w:val="en-US"/>
        </w:rPr>
        <w:t>="parent"</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:layout_constraintTop_toTopOf</w:t>
      </w:r>
      <w:proofErr w:type="spellEnd"/>
      <w:r w:rsidRPr="00622E16">
        <w:rPr>
          <w:color w:val="6A8759"/>
          <w:lang w:val="en-US"/>
        </w:rPr>
        <w:t>="parent"</w:t>
      </w:r>
      <w:r w:rsidRPr="00622E16">
        <w:rPr>
          <w:color w:val="6A8759"/>
          <w:lang w:val="en-US"/>
        </w:rPr>
        <w:br/>
        <w:t xml:space="preserve">        </w:t>
      </w:r>
      <w:proofErr w:type="spellStart"/>
      <w:r w:rsidRPr="00622E16">
        <w:rPr>
          <w:color w:val="9876AA"/>
          <w:lang w:val="en-US"/>
        </w:rPr>
        <w:t>tools</w:t>
      </w:r>
      <w:r w:rsidRPr="00622E16">
        <w:rPr>
          <w:color w:val="BABABA"/>
          <w:lang w:val="en-US"/>
        </w:rPr>
        <w:t>:checked</w:t>
      </w:r>
      <w:proofErr w:type="spellEnd"/>
      <w:r w:rsidRPr="00622E16">
        <w:rPr>
          <w:color w:val="6A8759"/>
          <w:lang w:val="en-US"/>
        </w:rPr>
        <w:t xml:space="preserve">="false" </w:t>
      </w:r>
      <w:r w:rsidRPr="00622E16">
        <w:rPr>
          <w:color w:val="E8BF6A"/>
          <w:lang w:val="en-US"/>
        </w:rPr>
        <w:t>/&gt;</w:t>
      </w:r>
      <w:r w:rsidRPr="00622E16">
        <w:rPr>
          <w:color w:val="E8BF6A"/>
          <w:lang w:val="en-US"/>
        </w:rPr>
        <w:br/>
      </w:r>
      <w:r w:rsidRPr="00622E16">
        <w:rPr>
          <w:color w:val="E8BF6A"/>
          <w:lang w:val="en-US"/>
        </w:rPr>
        <w:br/>
        <w:t xml:space="preserve">    &lt;</w:t>
      </w:r>
      <w:proofErr w:type="spellStart"/>
      <w:r w:rsidRPr="00622E16">
        <w:rPr>
          <w:color w:val="E8BF6A"/>
          <w:lang w:val="en-US"/>
        </w:rPr>
        <w:t>SeekBar</w:t>
      </w:r>
      <w:proofErr w:type="spellEnd"/>
      <w:r w:rsidRPr="00622E16">
        <w:rPr>
          <w:color w:val="E8BF6A"/>
          <w:lang w:val="en-US"/>
        </w:rPr>
        <w:br/>
        <w:t xml:space="preserve">        </w:t>
      </w:r>
      <w:proofErr w:type="spellStart"/>
      <w:r w:rsidRPr="00622E16">
        <w:rPr>
          <w:color w:val="9876AA"/>
          <w:lang w:val="en-US"/>
        </w:rPr>
        <w:t>android</w:t>
      </w:r>
      <w:r w:rsidRPr="00622E16">
        <w:rPr>
          <w:color w:val="BABABA"/>
          <w:lang w:val="en-US"/>
        </w:rPr>
        <w:t>:id</w:t>
      </w:r>
      <w:proofErr w:type="spellEnd"/>
      <w:r w:rsidRPr="00622E16">
        <w:rPr>
          <w:color w:val="6A8759"/>
          <w:lang w:val="en-US"/>
        </w:rPr>
        <w:t>="@+id/</w:t>
      </w:r>
      <w:proofErr w:type="spellStart"/>
      <w:r w:rsidRPr="00622E16">
        <w:rPr>
          <w:color w:val="6A8759"/>
          <w:lang w:val="en-US"/>
        </w:rPr>
        <w:t>seekBar</w:t>
      </w:r>
      <w:proofErr w:type="spellEnd"/>
      <w:r w:rsidRPr="00622E16">
        <w:rPr>
          <w:color w:val="6A8759"/>
          <w:lang w:val="en-US"/>
        </w:rPr>
        <w:t>"</w:t>
      </w:r>
      <w:r w:rsidRPr="00622E16">
        <w:rPr>
          <w:color w:val="6A8759"/>
          <w:lang w:val="en-US"/>
        </w:rPr>
        <w:br/>
        <w:t xml:space="preserve">        </w:t>
      </w:r>
      <w:proofErr w:type="spellStart"/>
      <w:r w:rsidRPr="00622E16">
        <w:rPr>
          <w:color w:val="9876AA"/>
          <w:lang w:val="en-US"/>
        </w:rPr>
        <w:t>android</w:t>
      </w:r>
      <w:r w:rsidRPr="00622E16">
        <w:rPr>
          <w:color w:val="BABABA"/>
          <w:lang w:val="en-US"/>
        </w:rPr>
        <w:t>:layout_width</w:t>
      </w:r>
      <w:proofErr w:type="spellEnd"/>
      <w:r w:rsidRPr="00622E16">
        <w:rPr>
          <w:color w:val="6A8759"/>
          <w:lang w:val="en-US"/>
        </w:rPr>
        <w:t>="164dp"</w:t>
      </w:r>
      <w:r w:rsidRPr="00622E16">
        <w:rPr>
          <w:color w:val="6A8759"/>
          <w:lang w:val="en-US"/>
        </w:rPr>
        <w:br/>
        <w:t xml:space="preserve">        </w:t>
      </w:r>
      <w:proofErr w:type="spellStart"/>
      <w:r w:rsidRPr="00622E16">
        <w:rPr>
          <w:color w:val="9876AA"/>
          <w:lang w:val="en-US"/>
        </w:rPr>
        <w:t>android</w:t>
      </w:r>
      <w:r w:rsidRPr="00622E16">
        <w:rPr>
          <w:color w:val="BABABA"/>
          <w:lang w:val="en-US"/>
        </w:rPr>
        <w:t>:layout_height</w:t>
      </w:r>
      <w:proofErr w:type="spellEnd"/>
      <w:r w:rsidRPr="00622E16">
        <w:rPr>
          <w:color w:val="6A8759"/>
          <w:lang w:val="en-US"/>
        </w:rPr>
        <w:t>="31dp"</w:t>
      </w:r>
      <w:r w:rsidRPr="00622E16">
        <w:rPr>
          <w:color w:val="6A8759"/>
          <w:lang w:val="en-US"/>
        </w:rPr>
        <w:br/>
        <w:t xml:space="preserve">        </w:t>
      </w:r>
      <w:proofErr w:type="spellStart"/>
      <w:r w:rsidRPr="00622E16">
        <w:rPr>
          <w:color w:val="9876AA"/>
          <w:lang w:val="en-US"/>
        </w:rPr>
        <w:t>android</w:t>
      </w:r>
      <w:r w:rsidRPr="00622E16">
        <w:rPr>
          <w:color w:val="BABABA"/>
          <w:lang w:val="en-US"/>
        </w:rPr>
        <w:t>:layout_marginTop</w:t>
      </w:r>
      <w:proofErr w:type="spellEnd"/>
      <w:r w:rsidRPr="00622E16">
        <w:rPr>
          <w:color w:val="6A8759"/>
          <w:lang w:val="en-US"/>
        </w:rPr>
        <w:t>="8dp"</w:t>
      </w:r>
      <w:r w:rsidRPr="00622E16">
        <w:rPr>
          <w:color w:val="6A8759"/>
          <w:lang w:val="en-US"/>
        </w:rPr>
        <w:br/>
        <w:t xml:space="preserve">        </w:t>
      </w:r>
      <w:proofErr w:type="spellStart"/>
      <w:r w:rsidRPr="00622E16">
        <w:rPr>
          <w:color w:val="9876AA"/>
          <w:lang w:val="en-US"/>
        </w:rPr>
        <w:t>android</w:t>
      </w:r>
      <w:r w:rsidRPr="00622E16">
        <w:rPr>
          <w:color w:val="BABABA"/>
          <w:lang w:val="en-US"/>
        </w:rPr>
        <w:t>:layout_marginBottom</w:t>
      </w:r>
      <w:proofErr w:type="spellEnd"/>
      <w:r w:rsidRPr="00622E16">
        <w:rPr>
          <w:color w:val="6A8759"/>
          <w:lang w:val="en-US"/>
        </w:rPr>
        <w:t>="116dp"</w:t>
      </w:r>
      <w:r w:rsidRPr="00622E16">
        <w:rPr>
          <w:color w:val="6A8759"/>
          <w:lang w:val="en-US"/>
        </w:rPr>
        <w:br/>
        <w:t xml:space="preserve">        </w:t>
      </w:r>
      <w:proofErr w:type="spellStart"/>
      <w:r w:rsidRPr="00622E16">
        <w:rPr>
          <w:color w:val="9876AA"/>
          <w:lang w:val="en-US"/>
        </w:rPr>
        <w:t>android</w:t>
      </w:r>
      <w:r w:rsidRPr="00622E16">
        <w:rPr>
          <w:color w:val="BABABA"/>
          <w:lang w:val="en-US"/>
        </w:rPr>
        <w:t>:max</w:t>
      </w:r>
      <w:proofErr w:type="spellEnd"/>
      <w:r w:rsidRPr="00622E16">
        <w:rPr>
          <w:color w:val="6A8759"/>
          <w:lang w:val="en-US"/>
        </w:rPr>
        <w:t>="777"</w:t>
      </w:r>
      <w:r w:rsidRPr="00622E16">
        <w:rPr>
          <w:color w:val="6A8759"/>
          <w:lang w:val="en-US"/>
        </w:rPr>
        <w:br/>
        <w:t xml:space="preserve">        </w:t>
      </w:r>
      <w:proofErr w:type="spellStart"/>
      <w:r w:rsidRPr="00622E16">
        <w:rPr>
          <w:color w:val="9876AA"/>
          <w:lang w:val="en-US"/>
        </w:rPr>
        <w:t>android</w:t>
      </w:r>
      <w:r w:rsidRPr="00622E16">
        <w:rPr>
          <w:color w:val="BABABA"/>
          <w:lang w:val="en-US"/>
        </w:rPr>
        <w:t>:progress</w:t>
      </w:r>
      <w:proofErr w:type="spellEnd"/>
      <w:r w:rsidRPr="00622E16">
        <w:rPr>
          <w:color w:val="6A8759"/>
          <w:lang w:val="en-US"/>
        </w:rPr>
        <w:t>="1"</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:layout_constraintBottom_toBottomOf</w:t>
      </w:r>
      <w:proofErr w:type="spellEnd"/>
      <w:r w:rsidRPr="00622E16">
        <w:rPr>
          <w:color w:val="6A8759"/>
          <w:lang w:val="en-US"/>
        </w:rPr>
        <w:t>="parent"</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:layout_constraintEnd_toEndOf</w:t>
      </w:r>
      <w:proofErr w:type="spellEnd"/>
      <w:r w:rsidRPr="00622E16">
        <w:rPr>
          <w:color w:val="6A8759"/>
          <w:lang w:val="en-US"/>
        </w:rPr>
        <w:t>="parent"</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:layout_constraintHorizontal_bias</w:t>
      </w:r>
      <w:proofErr w:type="spellEnd"/>
      <w:r w:rsidRPr="00622E16">
        <w:rPr>
          <w:color w:val="6A8759"/>
          <w:lang w:val="en-US"/>
        </w:rPr>
        <w:t>="0.813"</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:layout_constraintStart_toStartOf</w:t>
      </w:r>
      <w:proofErr w:type="spellEnd"/>
      <w:r w:rsidRPr="00622E16">
        <w:rPr>
          <w:color w:val="6A8759"/>
          <w:lang w:val="en-US"/>
        </w:rPr>
        <w:t>="parent"</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:layout_constraintTop_toBottomOf</w:t>
      </w:r>
      <w:proofErr w:type="spellEnd"/>
      <w:r w:rsidRPr="00622E16">
        <w:rPr>
          <w:color w:val="6A8759"/>
          <w:lang w:val="en-US"/>
        </w:rPr>
        <w:t>="@+id/switch1"</w:t>
      </w:r>
      <w:r w:rsidRPr="00622E16">
        <w:rPr>
          <w:color w:val="6A8759"/>
          <w:lang w:val="en-US"/>
        </w:rPr>
        <w:br/>
        <w:t xml:space="preserve">        </w:t>
      </w:r>
      <w:proofErr w:type="spellStart"/>
      <w:r w:rsidRPr="00622E16">
        <w:rPr>
          <w:color w:val="9876AA"/>
          <w:lang w:val="en-US"/>
        </w:rPr>
        <w:t>app</w:t>
      </w:r>
      <w:r w:rsidRPr="00622E16">
        <w:rPr>
          <w:color w:val="BABABA"/>
          <w:lang w:val="en-US"/>
        </w:rPr>
        <w:t>:layout_constraintVertical_bias</w:t>
      </w:r>
      <w:proofErr w:type="spellEnd"/>
      <w:r w:rsidRPr="00622E16">
        <w:rPr>
          <w:color w:val="6A8759"/>
          <w:lang w:val="en-US"/>
        </w:rPr>
        <w:t xml:space="preserve">="0.088" </w:t>
      </w:r>
      <w:r w:rsidRPr="00622E16">
        <w:rPr>
          <w:color w:val="E8BF6A"/>
          <w:lang w:val="en-US"/>
        </w:rPr>
        <w:t>/&gt;</w:t>
      </w:r>
      <w:r w:rsidRPr="00622E16">
        <w:rPr>
          <w:color w:val="E8BF6A"/>
          <w:lang w:val="en-US"/>
        </w:rPr>
        <w:br/>
      </w:r>
      <w:r w:rsidRPr="00622E16">
        <w:rPr>
          <w:color w:val="E8BF6A"/>
          <w:lang w:val="en-US"/>
        </w:rPr>
        <w:br/>
        <w:t>&lt;/</w:t>
      </w:r>
      <w:proofErr w:type="spellStart"/>
      <w:r w:rsidRPr="00622E16">
        <w:rPr>
          <w:color w:val="E8BF6A"/>
          <w:lang w:val="en-US"/>
        </w:rPr>
        <w:t>androidx.constraintlayout.widget.ConstraintLayout</w:t>
      </w:r>
      <w:proofErr w:type="spellEnd"/>
      <w:r w:rsidRPr="00622E16">
        <w:rPr>
          <w:color w:val="E8BF6A"/>
          <w:lang w:val="en-US"/>
        </w:rPr>
        <w:t>&gt;</w:t>
      </w:r>
    </w:p>
    <w:p w:rsidR="00A57C09" w:rsidRPr="00A57C09" w:rsidRDefault="00A57C09" w:rsidP="00A57C09">
      <w:pPr>
        <w:pStyle w:val="a4"/>
        <w:rPr>
          <w:lang w:val="en-US"/>
        </w:rPr>
      </w:pPr>
    </w:p>
    <w:p w:rsidR="00A57C09" w:rsidRDefault="00A57C09" w:rsidP="00A57C09">
      <w:pPr>
        <w:pStyle w:val="a4"/>
        <w:numPr>
          <w:ilvl w:val="0"/>
          <w:numId w:val="2"/>
        </w:numPr>
        <w:rPr>
          <w:lang w:val="en-US"/>
        </w:rPr>
      </w:pPr>
      <w:r>
        <w:rPr>
          <w:lang w:val="en-US"/>
        </w:rPr>
        <w:t>Button_back_not_pressed.xml:</w:t>
      </w:r>
    </w:p>
    <w:p w:rsidR="00A57C09" w:rsidRPr="00A57C09" w:rsidRDefault="00A57C09" w:rsidP="00A57C09">
      <w:pPr>
        <w:pStyle w:val="HTML"/>
        <w:shd w:val="clear" w:color="auto" w:fill="2B2B2B"/>
        <w:ind w:left="360"/>
        <w:rPr>
          <w:color w:val="A9B7C6"/>
          <w:lang w:val="en-US"/>
        </w:rPr>
      </w:pPr>
      <w:r w:rsidRPr="00A57C09">
        <w:rPr>
          <w:color w:val="E8BF6A"/>
          <w:lang w:val="en-US"/>
        </w:rPr>
        <w:t xml:space="preserve">&lt;shape </w:t>
      </w:r>
      <w:proofErr w:type="spellStart"/>
      <w:r w:rsidRPr="00A57C09">
        <w:rPr>
          <w:color w:val="BABABA"/>
          <w:lang w:val="en-US"/>
        </w:rPr>
        <w:t>xmlns:</w:t>
      </w:r>
      <w:r w:rsidRPr="00A57C09">
        <w:rPr>
          <w:color w:val="9876AA"/>
          <w:lang w:val="en-US"/>
        </w:rPr>
        <w:t>android</w:t>
      </w:r>
      <w:proofErr w:type="spellEnd"/>
      <w:r w:rsidRPr="00A57C09">
        <w:rPr>
          <w:color w:val="6A8759"/>
          <w:lang w:val="en-US"/>
        </w:rPr>
        <w:t>="http://schemas.android.com/</w:t>
      </w:r>
      <w:proofErr w:type="spellStart"/>
      <w:r w:rsidRPr="00A57C09">
        <w:rPr>
          <w:color w:val="6A8759"/>
          <w:lang w:val="en-US"/>
        </w:rPr>
        <w:t>apk</w:t>
      </w:r>
      <w:proofErr w:type="spellEnd"/>
      <w:r w:rsidRPr="00A57C09">
        <w:rPr>
          <w:color w:val="6A8759"/>
          <w:lang w:val="en-US"/>
        </w:rPr>
        <w:t>/res/android"</w:t>
      </w:r>
      <w:r w:rsidRPr="00A57C09">
        <w:rPr>
          <w:color w:val="6A8759"/>
          <w:lang w:val="en-US"/>
        </w:rPr>
        <w:br/>
        <w:t xml:space="preserve">    </w:t>
      </w:r>
      <w:proofErr w:type="spellStart"/>
      <w:r w:rsidRPr="00A57C09">
        <w:rPr>
          <w:color w:val="9876AA"/>
          <w:lang w:val="en-US"/>
        </w:rPr>
        <w:t>android</w:t>
      </w:r>
      <w:r w:rsidRPr="00A57C09">
        <w:rPr>
          <w:color w:val="BABABA"/>
          <w:lang w:val="en-US"/>
        </w:rPr>
        <w:t>:shape</w:t>
      </w:r>
      <w:proofErr w:type="spellEnd"/>
      <w:r w:rsidRPr="00A57C09">
        <w:rPr>
          <w:color w:val="6A8759"/>
          <w:lang w:val="en-US"/>
        </w:rPr>
        <w:t>="rectangle"</w:t>
      </w:r>
      <w:r w:rsidRPr="00A57C09">
        <w:rPr>
          <w:color w:val="E8BF6A"/>
          <w:lang w:val="en-US"/>
        </w:rPr>
        <w:t>&gt;</w:t>
      </w:r>
      <w:r w:rsidRPr="00A57C09">
        <w:rPr>
          <w:color w:val="E8BF6A"/>
          <w:lang w:val="en-US"/>
        </w:rPr>
        <w:br/>
      </w:r>
      <w:r w:rsidRPr="00A57C09">
        <w:rPr>
          <w:color w:val="E8BF6A"/>
          <w:lang w:val="en-US"/>
        </w:rPr>
        <w:br/>
        <w:t xml:space="preserve">    &lt;solid </w:t>
      </w:r>
      <w:proofErr w:type="spellStart"/>
      <w:r w:rsidRPr="00A57C09">
        <w:rPr>
          <w:color w:val="9876AA"/>
          <w:lang w:val="en-US"/>
        </w:rPr>
        <w:t>android</w:t>
      </w:r>
      <w:r w:rsidRPr="00A57C09">
        <w:rPr>
          <w:color w:val="BABABA"/>
          <w:lang w:val="en-US"/>
        </w:rPr>
        <w:t>:color</w:t>
      </w:r>
      <w:proofErr w:type="spellEnd"/>
      <w:r w:rsidRPr="00A57C09">
        <w:rPr>
          <w:color w:val="6A8759"/>
          <w:lang w:val="en-US"/>
        </w:rPr>
        <w:t xml:space="preserve">="@color/orange_700" </w:t>
      </w:r>
      <w:r w:rsidRPr="00A57C09">
        <w:rPr>
          <w:color w:val="E8BF6A"/>
          <w:lang w:val="en-US"/>
        </w:rPr>
        <w:t>/&gt;</w:t>
      </w:r>
      <w:r w:rsidRPr="00A57C09">
        <w:rPr>
          <w:color w:val="E8BF6A"/>
          <w:lang w:val="en-US"/>
        </w:rPr>
        <w:br/>
      </w:r>
      <w:r w:rsidRPr="00A57C09">
        <w:rPr>
          <w:color w:val="E8BF6A"/>
          <w:lang w:val="en-US"/>
        </w:rPr>
        <w:br/>
        <w:t xml:space="preserve">    &lt;corners</w:t>
      </w:r>
      <w:r w:rsidRPr="00A57C09">
        <w:rPr>
          <w:color w:val="E8BF6A"/>
          <w:lang w:val="en-US"/>
        </w:rPr>
        <w:br/>
        <w:t xml:space="preserve">        </w:t>
      </w:r>
      <w:proofErr w:type="spellStart"/>
      <w:r w:rsidRPr="00A57C09">
        <w:rPr>
          <w:color w:val="9876AA"/>
          <w:lang w:val="en-US"/>
        </w:rPr>
        <w:t>android</w:t>
      </w:r>
      <w:r w:rsidRPr="00A57C09">
        <w:rPr>
          <w:color w:val="BABABA"/>
          <w:lang w:val="en-US"/>
        </w:rPr>
        <w:t>:bottomLeftRadius</w:t>
      </w:r>
      <w:proofErr w:type="spellEnd"/>
      <w:r w:rsidRPr="00A57C09">
        <w:rPr>
          <w:color w:val="6A8759"/>
          <w:lang w:val="en-US"/>
        </w:rPr>
        <w:t>="10dip"</w:t>
      </w:r>
      <w:r w:rsidRPr="00A57C09">
        <w:rPr>
          <w:color w:val="6A8759"/>
          <w:lang w:val="en-US"/>
        </w:rPr>
        <w:br/>
        <w:t xml:space="preserve">        </w:t>
      </w:r>
      <w:proofErr w:type="spellStart"/>
      <w:r w:rsidRPr="00A57C09">
        <w:rPr>
          <w:color w:val="9876AA"/>
          <w:lang w:val="en-US"/>
        </w:rPr>
        <w:t>android</w:t>
      </w:r>
      <w:r w:rsidRPr="00A57C09">
        <w:rPr>
          <w:color w:val="BABABA"/>
          <w:lang w:val="en-US"/>
        </w:rPr>
        <w:t>:topRightRadius</w:t>
      </w:r>
      <w:proofErr w:type="spellEnd"/>
      <w:r w:rsidRPr="00A57C09">
        <w:rPr>
          <w:color w:val="6A8759"/>
          <w:lang w:val="en-US"/>
        </w:rPr>
        <w:t xml:space="preserve">="10dp" </w:t>
      </w:r>
      <w:r w:rsidRPr="00A57C09">
        <w:rPr>
          <w:color w:val="E8BF6A"/>
          <w:lang w:val="en-US"/>
        </w:rPr>
        <w:t>/&gt;</w:t>
      </w:r>
      <w:r w:rsidRPr="00A57C09">
        <w:rPr>
          <w:color w:val="E8BF6A"/>
          <w:lang w:val="en-US"/>
        </w:rPr>
        <w:br/>
        <w:t xml:space="preserve">    </w:t>
      </w:r>
      <w:r w:rsidRPr="00A57C09">
        <w:rPr>
          <w:color w:val="A9B7C6"/>
          <w:lang w:val="en-US"/>
        </w:rPr>
        <w:t>/&gt;</w:t>
      </w:r>
      <w:r w:rsidRPr="00A57C09">
        <w:rPr>
          <w:color w:val="A9B7C6"/>
          <w:lang w:val="en-US"/>
        </w:rPr>
        <w:br/>
      </w:r>
      <w:r w:rsidRPr="00A57C09">
        <w:rPr>
          <w:color w:val="A9B7C6"/>
          <w:lang w:val="en-US"/>
        </w:rPr>
        <w:br/>
        <w:t xml:space="preserve">    </w:t>
      </w:r>
      <w:r w:rsidRPr="00A57C09">
        <w:rPr>
          <w:color w:val="E8BF6A"/>
          <w:lang w:val="en-US"/>
        </w:rPr>
        <w:t>&lt;size</w:t>
      </w:r>
      <w:r w:rsidRPr="00A57C09">
        <w:rPr>
          <w:color w:val="E8BF6A"/>
          <w:lang w:val="en-US"/>
        </w:rPr>
        <w:br/>
        <w:t xml:space="preserve">        </w:t>
      </w:r>
      <w:proofErr w:type="spellStart"/>
      <w:r w:rsidRPr="00A57C09">
        <w:rPr>
          <w:color w:val="9876AA"/>
          <w:lang w:val="en-US"/>
        </w:rPr>
        <w:t>android</w:t>
      </w:r>
      <w:r w:rsidRPr="00A57C09">
        <w:rPr>
          <w:color w:val="BABABA"/>
          <w:lang w:val="en-US"/>
        </w:rPr>
        <w:t>:width</w:t>
      </w:r>
      <w:proofErr w:type="spellEnd"/>
      <w:r w:rsidRPr="00A57C09">
        <w:rPr>
          <w:color w:val="6A8759"/>
          <w:lang w:val="en-US"/>
        </w:rPr>
        <w:t>="90dp"</w:t>
      </w:r>
      <w:r w:rsidRPr="00A57C09">
        <w:rPr>
          <w:color w:val="6A8759"/>
          <w:lang w:val="en-US"/>
        </w:rPr>
        <w:br/>
        <w:t xml:space="preserve">        </w:t>
      </w:r>
      <w:proofErr w:type="spellStart"/>
      <w:r w:rsidRPr="00A57C09">
        <w:rPr>
          <w:color w:val="9876AA"/>
          <w:lang w:val="en-US"/>
        </w:rPr>
        <w:t>android</w:t>
      </w:r>
      <w:r w:rsidRPr="00A57C09">
        <w:rPr>
          <w:color w:val="BABABA"/>
          <w:lang w:val="en-US"/>
        </w:rPr>
        <w:t>:height</w:t>
      </w:r>
      <w:proofErr w:type="spellEnd"/>
      <w:r w:rsidRPr="00A57C09">
        <w:rPr>
          <w:color w:val="6A8759"/>
          <w:lang w:val="en-US"/>
        </w:rPr>
        <w:t xml:space="preserve">="30dp" </w:t>
      </w:r>
      <w:r w:rsidRPr="00A57C09">
        <w:rPr>
          <w:color w:val="E8BF6A"/>
          <w:lang w:val="en-US"/>
        </w:rPr>
        <w:t>/&gt;</w:t>
      </w:r>
      <w:r w:rsidRPr="00A57C09">
        <w:rPr>
          <w:color w:val="E8BF6A"/>
          <w:lang w:val="en-US"/>
        </w:rPr>
        <w:br/>
      </w:r>
      <w:r w:rsidRPr="00A57C09">
        <w:rPr>
          <w:color w:val="E8BF6A"/>
          <w:lang w:val="en-US"/>
        </w:rPr>
        <w:br/>
        <w:t>&lt;/shape&gt;</w:t>
      </w:r>
    </w:p>
    <w:p w:rsidR="00A57C09" w:rsidRDefault="00A57C09" w:rsidP="00A57C09">
      <w:pPr>
        <w:pStyle w:val="a4"/>
        <w:numPr>
          <w:ilvl w:val="0"/>
          <w:numId w:val="2"/>
        </w:numPr>
        <w:rPr>
          <w:lang w:val="en-US"/>
        </w:rPr>
      </w:pPr>
      <w:r>
        <w:rPr>
          <w:lang w:val="en-US"/>
        </w:rPr>
        <w:t>Button_</w:t>
      </w:r>
      <w:r>
        <w:rPr>
          <w:lang w:val="en-US"/>
        </w:rPr>
        <w:t>back</w:t>
      </w:r>
      <w:r>
        <w:rPr>
          <w:lang w:val="en-US"/>
        </w:rPr>
        <w:t>_pressed.xml:</w:t>
      </w:r>
    </w:p>
    <w:p w:rsidR="00A57C09" w:rsidRPr="00A57C09" w:rsidRDefault="00A57C09" w:rsidP="00A57C09">
      <w:pPr>
        <w:pStyle w:val="HTML"/>
        <w:shd w:val="clear" w:color="auto" w:fill="2B2B2B"/>
        <w:ind w:left="360"/>
        <w:rPr>
          <w:color w:val="A9B7C6"/>
          <w:lang w:val="en-US"/>
        </w:rPr>
      </w:pPr>
      <w:r w:rsidRPr="00A57C09">
        <w:rPr>
          <w:color w:val="E8BF6A"/>
          <w:lang w:val="en-US"/>
        </w:rPr>
        <w:t xml:space="preserve">&lt;shape </w:t>
      </w:r>
      <w:proofErr w:type="spellStart"/>
      <w:r w:rsidRPr="00A57C09">
        <w:rPr>
          <w:color w:val="BABABA"/>
          <w:lang w:val="en-US"/>
        </w:rPr>
        <w:t>xmlns:</w:t>
      </w:r>
      <w:r w:rsidRPr="00A57C09">
        <w:rPr>
          <w:color w:val="9876AA"/>
          <w:lang w:val="en-US"/>
        </w:rPr>
        <w:t>android</w:t>
      </w:r>
      <w:proofErr w:type="spellEnd"/>
      <w:r w:rsidRPr="00A57C09">
        <w:rPr>
          <w:color w:val="6A8759"/>
          <w:lang w:val="en-US"/>
        </w:rPr>
        <w:t>="http://schemas.android.com/</w:t>
      </w:r>
      <w:proofErr w:type="spellStart"/>
      <w:r w:rsidRPr="00A57C09">
        <w:rPr>
          <w:color w:val="6A8759"/>
          <w:lang w:val="en-US"/>
        </w:rPr>
        <w:t>apk</w:t>
      </w:r>
      <w:proofErr w:type="spellEnd"/>
      <w:r w:rsidRPr="00A57C09">
        <w:rPr>
          <w:color w:val="6A8759"/>
          <w:lang w:val="en-US"/>
        </w:rPr>
        <w:t>/res/android"</w:t>
      </w:r>
      <w:r w:rsidRPr="00A57C09">
        <w:rPr>
          <w:color w:val="6A8759"/>
          <w:lang w:val="en-US"/>
        </w:rPr>
        <w:br/>
        <w:t xml:space="preserve">    </w:t>
      </w:r>
      <w:proofErr w:type="spellStart"/>
      <w:r w:rsidRPr="00A57C09">
        <w:rPr>
          <w:color w:val="9876AA"/>
          <w:lang w:val="en-US"/>
        </w:rPr>
        <w:t>android</w:t>
      </w:r>
      <w:r w:rsidRPr="00A57C09">
        <w:rPr>
          <w:color w:val="BABABA"/>
          <w:lang w:val="en-US"/>
        </w:rPr>
        <w:t>:shape</w:t>
      </w:r>
      <w:proofErr w:type="spellEnd"/>
      <w:r w:rsidRPr="00A57C09">
        <w:rPr>
          <w:color w:val="6A8759"/>
          <w:lang w:val="en-US"/>
        </w:rPr>
        <w:t>="rectangle"</w:t>
      </w:r>
      <w:r w:rsidRPr="00A57C09">
        <w:rPr>
          <w:color w:val="E8BF6A"/>
          <w:lang w:val="en-US"/>
        </w:rPr>
        <w:t>&gt;</w:t>
      </w:r>
      <w:r w:rsidRPr="00A57C09">
        <w:rPr>
          <w:color w:val="E8BF6A"/>
          <w:lang w:val="en-US"/>
        </w:rPr>
        <w:br/>
      </w:r>
      <w:r w:rsidRPr="00A57C09">
        <w:rPr>
          <w:color w:val="E8BF6A"/>
          <w:lang w:val="en-US"/>
        </w:rPr>
        <w:br/>
        <w:t xml:space="preserve">    &lt;solid </w:t>
      </w:r>
      <w:proofErr w:type="spellStart"/>
      <w:r w:rsidRPr="00A57C09">
        <w:rPr>
          <w:color w:val="9876AA"/>
          <w:lang w:val="en-US"/>
        </w:rPr>
        <w:t>android</w:t>
      </w:r>
      <w:r w:rsidRPr="00A57C09">
        <w:rPr>
          <w:color w:val="BABABA"/>
          <w:lang w:val="en-US"/>
        </w:rPr>
        <w:t>:color</w:t>
      </w:r>
      <w:proofErr w:type="spellEnd"/>
      <w:r w:rsidRPr="00A57C09">
        <w:rPr>
          <w:color w:val="6A8759"/>
          <w:lang w:val="en-US"/>
        </w:rPr>
        <w:t xml:space="preserve">="@color/orange_200" </w:t>
      </w:r>
      <w:r w:rsidRPr="00A57C09">
        <w:rPr>
          <w:color w:val="E8BF6A"/>
          <w:lang w:val="en-US"/>
        </w:rPr>
        <w:t>/&gt;</w:t>
      </w:r>
      <w:r w:rsidRPr="00A57C09">
        <w:rPr>
          <w:color w:val="E8BF6A"/>
          <w:lang w:val="en-US"/>
        </w:rPr>
        <w:br/>
      </w:r>
      <w:r w:rsidRPr="00A57C09">
        <w:rPr>
          <w:color w:val="E8BF6A"/>
          <w:lang w:val="en-US"/>
        </w:rPr>
        <w:br/>
      </w:r>
      <w:r w:rsidRPr="00A57C09">
        <w:rPr>
          <w:color w:val="E8BF6A"/>
          <w:lang w:val="en-US"/>
        </w:rPr>
        <w:lastRenderedPageBreak/>
        <w:t xml:space="preserve">    &lt;corners</w:t>
      </w:r>
      <w:r w:rsidRPr="00A57C09">
        <w:rPr>
          <w:color w:val="E8BF6A"/>
          <w:lang w:val="en-US"/>
        </w:rPr>
        <w:br/>
        <w:t xml:space="preserve">        </w:t>
      </w:r>
      <w:proofErr w:type="spellStart"/>
      <w:r w:rsidRPr="00A57C09">
        <w:rPr>
          <w:color w:val="9876AA"/>
          <w:lang w:val="en-US"/>
        </w:rPr>
        <w:t>android</w:t>
      </w:r>
      <w:r w:rsidRPr="00A57C09">
        <w:rPr>
          <w:color w:val="BABABA"/>
          <w:lang w:val="en-US"/>
        </w:rPr>
        <w:t>:bottomLeftRadius</w:t>
      </w:r>
      <w:proofErr w:type="spellEnd"/>
      <w:r w:rsidRPr="00A57C09">
        <w:rPr>
          <w:color w:val="6A8759"/>
          <w:lang w:val="en-US"/>
        </w:rPr>
        <w:t>="10dip"</w:t>
      </w:r>
      <w:r w:rsidRPr="00A57C09">
        <w:rPr>
          <w:color w:val="6A8759"/>
          <w:lang w:val="en-US"/>
        </w:rPr>
        <w:br/>
        <w:t xml:space="preserve">        </w:t>
      </w:r>
      <w:proofErr w:type="spellStart"/>
      <w:r w:rsidRPr="00A57C09">
        <w:rPr>
          <w:color w:val="9876AA"/>
          <w:lang w:val="en-US"/>
        </w:rPr>
        <w:t>android</w:t>
      </w:r>
      <w:r w:rsidRPr="00A57C09">
        <w:rPr>
          <w:color w:val="BABABA"/>
          <w:lang w:val="en-US"/>
        </w:rPr>
        <w:t>:topRightRadius</w:t>
      </w:r>
      <w:proofErr w:type="spellEnd"/>
      <w:r w:rsidRPr="00A57C09">
        <w:rPr>
          <w:color w:val="6A8759"/>
          <w:lang w:val="en-US"/>
        </w:rPr>
        <w:t xml:space="preserve">="10dp" </w:t>
      </w:r>
      <w:r w:rsidRPr="00A57C09">
        <w:rPr>
          <w:color w:val="E8BF6A"/>
          <w:lang w:val="en-US"/>
        </w:rPr>
        <w:t>/&gt;</w:t>
      </w:r>
      <w:r w:rsidRPr="00A57C09">
        <w:rPr>
          <w:color w:val="E8BF6A"/>
          <w:lang w:val="en-US"/>
        </w:rPr>
        <w:br/>
      </w:r>
      <w:r w:rsidRPr="00A57C09">
        <w:rPr>
          <w:color w:val="E8BF6A"/>
          <w:lang w:val="en-US"/>
        </w:rPr>
        <w:br/>
        <w:t xml:space="preserve">    </w:t>
      </w:r>
      <w:r w:rsidRPr="00A57C09">
        <w:rPr>
          <w:color w:val="A9B7C6"/>
          <w:lang w:val="en-US"/>
        </w:rPr>
        <w:t>/&gt;</w:t>
      </w:r>
      <w:r w:rsidRPr="00A57C09">
        <w:rPr>
          <w:color w:val="A9B7C6"/>
          <w:lang w:val="en-US"/>
        </w:rPr>
        <w:br/>
      </w:r>
      <w:r w:rsidRPr="00A57C09">
        <w:rPr>
          <w:color w:val="A9B7C6"/>
          <w:lang w:val="en-US"/>
        </w:rPr>
        <w:br/>
        <w:t xml:space="preserve">    </w:t>
      </w:r>
      <w:r w:rsidRPr="00A57C09">
        <w:rPr>
          <w:color w:val="E8BF6A"/>
          <w:lang w:val="en-US"/>
        </w:rPr>
        <w:t>&lt;size</w:t>
      </w:r>
      <w:r w:rsidRPr="00A57C09">
        <w:rPr>
          <w:color w:val="E8BF6A"/>
          <w:lang w:val="en-US"/>
        </w:rPr>
        <w:br/>
        <w:t xml:space="preserve">        </w:t>
      </w:r>
      <w:proofErr w:type="spellStart"/>
      <w:r w:rsidRPr="00A57C09">
        <w:rPr>
          <w:color w:val="9876AA"/>
          <w:lang w:val="en-US"/>
        </w:rPr>
        <w:t>android</w:t>
      </w:r>
      <w:r w:rsidRPr="00A57C09">
        <w:rPr>
          <w:color w:val="BABABA"/>
          <w:lang w:val="en-US"/>
        </w:rPr>
        <w:t>:width</w:t>
      </w:r>
      <w:proofErr w:type="spellEnd"/>
      <w:r w:rsidRPr="00A57C09">
        <w:rPr>
          <w:color w:val="6A8759"/>
          <w:lang w:val="en-US"/>
        </w:rPr>
        <w:t>="90dp"</w:t>
      </w:r>
      <w:r w:rsidRPr="00A57C09">
        <w:rPr>
          <w:color w:val="6A8759"/>
          <w:lang w:val="en-US"/>
        </w:rPr>
        <w:br/>
        <w:t xml:space="preserve">        </w:t>
      </w:r>
      <w:proofErr w:type="spellStart"/>
      <w:r w:rsidRPr="00A57C09">
        <w:rPr>
          <w:color w:val="9876AA"/>
          <w:lang w:val="en-US"/>
        </w:rPr>
        <w:t>android</w:t>
      </w:r>
      <w:r w:rsidRPr="00A57C09">
        <w:rPr>
          <w:color w:val="BABABA"/>
          <w:lang w:val="en-US"/>
        </w:rPr>
        <w:t>:height</w:t>
      </w:r>
      <w:proofErr w:type="spellEnd"/>
      <w:r w:rsidRPr="00A57C09">
        <w:rPr>
          <w:color w:val="6A8759"/>
          <w:lang w:val="en-US"/>
        </w:rPr>
        <w:t xml:space="preserve">="30dp" </w:t>
      </w:r>
      <w:r w:rsidRPr="00A57C09">
        <w:rPr>
          <w:color w:val="E8BF6A"/>
          <w:lang w:val="en-US"/>
        </w:rPr>
        <w:t>/&gt;</w:t>
      </w:r>
      <w:r w:rsidRPr="00A57C09">
        <w:rPr>
          <w:color w:val="E8BF6A"/>
          <w:lang w:val="en-US"/>
        </w:rPr>
        <w:br/>
        <w:t xml:space="preserve">    </w:t>
      </w:r>
      <w:r w:rsidRPr="00A57C09">
        <w:rPr>
          <w:color w:val="E8BF6A"/>
          <w:lang w:val="en-US"/>
        </w:rPr>
        <w:br/>
        <w:t>&lt;/shape&gt;</w:t>
      </w:r>
    </w:p>
    <w:p w:rsidR="009F2AFF" w:rsidRPr="00A57C09" w:rsidRDefault="009F2AFF" w:rsidP="00A57C09">
      <w:pPr>
        <w:rPr>
          <w:lang w:val="en-US"/>
        </w:rPr>
      </w:pPr>
    </w:p>
    <w:sectPr w:rsidR="009F2AFF" w:rsidRPr="00A57C0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F583F"/>
    <w:multiLevelType w:val="hybridMultilevel"/>
    <w:tmpl w:val="57E689F6"/>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1" w15:restartNumberingAfterBreak="0">
    <w:nsid w:val="393E2F12"/>
    <w:multiLevelType w:val="hybridMultilevel"/>
    <w:tmpl w:val="EF94AB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ADB76F8"/>
    <w:multiLevelType w:val="hybridMultilevel"/>
    <w:tmpl w:val="A5D08A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9B1197F"/>
    <w:multiLevelType w:val="hybridMultilevel"/>
    <w:tmpl w:val="5096F04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A134381"/>
    <w:multiLevelType w:val="hybridMultilevel"/>
    <w:tmpl w:val="F64A099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AF06C5C"/>
    <w:multiLevelType w:val="hybridMultilevel"/>
    <w:tmpl w:val="9FB2EB7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157" w:hanging="360"/>
      </w:pPr>
      <w:rPr>
        <w:rFonts w:ascii="Courier New" w:hAnsi="Courier New" w:cs="Courier New" w:hint="default"/>
      </w:rPr>
    </w:lvl>
    <w:lvl w:ilvl="2" w:tplc="04190005" w:tentative="1">
      <w:start w:val="1"/>
      <w:numFmt w:val="bullet"/>
      <w:lvlText w:val=""/>
      <w:lvlJc w:val="left"/>
      <w:pPr>
        <w:ind w:left="1877" w:hanging="360"/>
      </w:pPr>
      <w:rPr>
        <w:rFonts w:ascii="Wingdings" w:hAnsi="Wingdings" w:hint="default"/>
      </w:rPr>
    </w:lvl>
    <w:lvl w:ilvl="3" w:tplc="04190001" w:tentative="1">
      <w:start w:val="1"/>
      <w:numFmt w:val="bullet"/>
      <w:lvlText w:val=""/>
      <w:lvlJc w:val="left"/>
      <w:pPr>
        <w:ind w:left="2597" w:hanging="360"/>
      </w:pPr>
      <w:rPr>
        <w:rFonts w:ascii="Symbol" w:hAnsi="Symbol" w:hint="default"/>
      </w:rPr>
    </w:lvl>
    <w:lvl w:ilvl="4" w:tplc="04190003" w:tentative="1">
      <w:start w:val="1"/>
      <w:numFmt w:val="bullet"/>
      <w:lvlText w:val="o"/>
      <w:lvlJc w:val="left"/>
      <w:pPr>
        <w:ind w:left="3317" w:hanging="360"/>
      </w:pPr>
      <w:rPr>
        <w:rFonts w:ascii="Courier New" w:hAnsi="Courier New" w:cs="Courier New" w:hint="default"/>
      </w:rPr>
    </w:lvl>
    <w:lvl w:ilvl="5" w:tplc="04190005" w:tentative="1">
      <w:start w:val="1"/>
      <w:numFmt w:val="bullet"/>
      <w:lvlText w:val=""/>
      <w:lvlJc w:val="left"/>
      <w:pPr>
        <w:ind w:left="4037" w:hanging="360"/>
      </w:pPr>
      <w:rPr>
        <w:rFonts w:ascii="Wingdings" w:hAnsi="Wingdings" w:hint="default"/>
      </w:rPr>
    </w:lvl>
    <w:lvl w:ilvl="6" w:tplc="04190001" w:tentative="1">
      <w:start w:val="1"/>
      <w:numFmt w:val="bullet"/>
      <w:lvlText w:val=""/>
      <w:lvlJc w:val="left"/>
      <w:pPr>
        <w:ind w:left="4757" w:hanging="360"/>
      </w:pPr>
      <w:rPr>
        <w:rFonts w:ascii="Symbol" w:hAnsi="Symbol" w:hint="default"/>
      </w:rPr>
    </w:lvl>
    <w:lvl w:ilvl="7" w:tplc="04190003" w:tentative="1">
      <w:start w:val="1"/>
      <w:numFmt w:val="bullet"/>
      <w:lvlText w:val="o"/>
      <w:lvlJc w:val="left"/>
      <w:pPr>
        <w:ind w:left="5477" w:hanging="360"/>
      </w:pPr>
      <w:rPr>
        <w:rFonts w:ascii="Courier New" w:hAnsi="Courier New" w:cs="Courier New" w:hint="default"/>
      </w:rPr>
    </w:lvl>
    <w:lvl w:ilvl="8" w:tplc="04190005" w:tentative="1">
      <w:start w:val="1"/>
      <w:numFmt w:val="bullet"/>
      <w:lvlText w:val=""/>
      <w:lvlJc w:val="left"/>
      <w:pPr>
        <w:ind w:left="6197" w:hanging="360"/>
      </w:pPr>
      <w:rPr>
        <w:rFonts w:ascii="Wingdings" w:hAnsi="Wingdings" w:hint="default"/>
      </w:rPr>
    </w:lvl>
  </w:abstractNum>
  <w:abstractNum w:abstractNumId="6" w15:restartNumberingAfterBreak="0">
    <w:nsid w:val="5B8B3E4F"/>
    <w:multiLevelType w:val="hybridMultilevel"/>
    <w:tmpl w:val="47DE7BB6"/>
    <w:lvl w:ilvl="0" w:tplc="04190011">
      <w:start w:val="1"/>
      <w:numFmt w:val="decimal"/>
      <w:lvlText w:val="%1)"/>
      <w:lvlJc w:val="left"/>
      <w:pPr>
        <w:ind w:left="36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2"/>
  </w:num>
  <w:num w:numId="5">
    <w:abstractNumId w:val="6"/>
  </w:num>
  <w:num w:numId="6">
    <w:abstractNumId w:val="0"/>
  </w:num>
  <w:num w:numId="7">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Богдан Углинский">
    <w15:presenceInfo w15:providerId="Windows Live" w15:userId="b3ebbc33385c00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D6D"/>
    <w:rsid w:val="000004A9"/>
    <w:rsid w:val="001A0ED7"/>
    <w:rsid w:val="00203528"/>
    <w:rsid w:val="00316AE2"/>
    <w:rsid w:val="00404D6D"/>
    <w:rsid w:val="00622E16"/>
    <w:rsid w:val="006B0E3B"/>
    <w:rsid w:val="008B6C85"/>
    <w:rsid w:val="008E4541"/>
    <w:rsid w:val="009F2AFF"/>
    <w:rsid w:val="00A57C09"/>
    <w:rsid w:val="00A95D58"/>
    <w:rsid w:val="00B663C1"/>
    <w:rsid w:val="00C6353F"/>
    <w:rsid w:val="00DB62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9F2F3"/>
  <w15:chartTrackingRefBased/>
  <w15:docId w15:val="{CF1DA2E4-DF2B-4344-83E3-201076C1C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7C09"/>
    <w:rPr>
      <w:sz w:val="24"/>
    </w:rPr>
  </w:style>
  <w:style w:type="paragraph" w:styleId="1">
    <w:name w:val="heading 1"/>
    <w:basedOn w:val="a"/>
    <w:next w:val="a"/>
    <w:link w:val="10"/>
    <w:uiPriority w:val="9"/>
    <w:qFormat/>
    <w:rsid w:val="00A57C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57C09"/>
    <w:rPr>
      <w:rFonts w:asciiTheme="majorHAnsi" w:eastAsiaTheme="majorEastAsia" w:hAnsiTheme="majorHAnsi" w:cstheme="majorBidi"/>
      <w:color w:val="2E74B5" w:themeColor="accent1" w:themeShade="BF"/>
      <w:sz w:val="32"/>
      <w:szCs w:val="32"/>
    </w:rPr>
  </w:style>
  <w:style w:type="character" w:styleId="a3">
    <w:name w:val="Hyperlink"/>
    <w:basedOn w:val="a0"/>
    <w:uiPriority w:val="99"/>
    <w:unhideWhenUsed/>
    <w:rsid w:val="00A57C09"/>
    <w:rPr>
      <w:color w:val="0000FF"/>
      <w:u w:val="single"/>
    </w:rPr>
  </w:style>
  <w:style w:type="paragraph" w:styleId="a4">
    <w:name w:val="List Paragraph"/>
    <w:basedOn w:val="a"/>
    <w:uiPriority w:val="34"/>
    <w:qFormat/>
    <w:rsid w:val="00A57C09"/>
    <w:pPr>
      <w:ind w:left="720"/>
      <w:contextualSpacing/>
    </w:pPr>
  </w:style>
  <w:style w:type="paragraph" w:styleId="a5">
    <w:name w:val="TOC Heading"/>
    <w:basedOn w:val="1"/>
    <w:next w:val="a"/>
    <w:uiPriority w:val="39"/>
    <w:unhideWhenUsed/>
    <w:qFormat/>
    <w:rsid w:val="00A57C09"/>
    <w:pPr>
      <w:outlineLvl w:val="9"/>
    </w:pPr>
    <w:rPr>
      <w:lang w:eastAsia="ru-RU"/>
    </w:rPr>
  </w:style>
  <w:style w:type="paragraph" w:styleId="11">
    <w:name w:val="toc 1"/>
    <w:basedOn w:val="a"/>
    <w:next w:val="a"/>
    <w:autoRedefine/>
    <w:uiPriority w:val="39"/>
    <w:unhideWhenUsed/>
    <w:rsid w:val="00A57C09"/>
    <w:pPr>
      <w:spacing w:after="100"/>
    </w:pPr>
  </w:style>
  <w:style w:type="paragraph" w:styleId="HTML">
    <w:name w:val="HTML Preformatted"/>
    <w:basedOn w:val="a"/>
    <w:link w:val="HTML0"/>
    <w:uiPriority w:val="99"/>
    <w:unhideWhenUsed/>
    <w:rsid w:val="00A57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A57C09"/>
    <w:rPr>
      <w:rFonts w:ascii="Courier New" w:eastAsia="Times New Roman" w:hAnsi="Courier New" w:cs="Courier New"/>
      <w:sz w:val="20"/>
      <w:szCs w:val="20"/>
      <w:lang w:eastAsia="ru-RU"/>
    </w:rPr>
  </w:style>
  <w:style w:type="paragraph" w:styleId="a6">
    <w:name w:val="Balloon Text"/>
    <w:basedOn w:val="a"/>
    <w:link w:val="a7"/>
    <w:uiPriority w:val="99"/>
    <w:semiHidden/>
    <w:unhideWhenUsed/>
    <w:rsid w:val="00A57C09"/>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A57C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008615">
      <w:bodyDiv w:val="1"/>
      <w:marLeft w:val="0"/>
      <w:marRight w:val="0"/>
      <w:marTop w:val="0"/>
      <w:marBottom w:val="0"/>
      <w:divBdr>
        <w:top w:val="none" w:sz="0" w:space="0" w:color="auto"/>
        <w:left w:val="none" w:sz="0" w:space="0" w:color="auto"/>
        <w:bottom w:val="none" w:sz="0" w:space="0" w:color="auto"/>
        <w:right w:val="none" w:sz="0" w:space="0" w:color="auto"/>
      </w:divBdr>
    </w:div>
    <w:div w:id="304743120">
      <w:bodyDiv w:val="1"/>
      <w:marLeft w:val="0"/>
      <w:marRight w:val="0"/>
      <w:marTop w:val="0"/>
      <w:marBottom w:val="0"/>
      <w:divBdr>
        <w:top w:val="none" w:sz="0" w:space="0" w:color="auto"/>
        <w:left w:val="none" w:sz="0" w:space="0" w:color="auto"/>
        <w:bottom w:val="none" w:sz="0" w:space="0" w:color="auto"/>
        <w:right w:val="none" w:sz="0" w:space="0" w:color="auto"/>
      </w:divBdr>
    </w:div>
    <w:div w:id="627784289">
      <w:bodyDiv w:val="1"/>
      <w:marLeft w:val="0"/>
      <w:marRight w:val="0"/>
      <w:marTop w:val="0"/>
      <w:marBottom w:val="0"/>
      <w:divBdr>
        <w:top w:val="none" w:sz="0" w:space="0" w:color="auto"/>
        <w:left w:val="none" w:sz="0" w:space="0" w:color="auto"/>
        <w:bottom w:val="none" w:sz="0" w:space="0" w:color="auto"/>
        <w:right w:val="none" w:sz="0" w:space="0" w:color="auto"/>
      </w:divBdr>
    </w:div>
    <w:div w:id="755901488">
      <w:bodyDiv w:val="1"/>
      <w:marLeft w:val="0"/>
      <w:marRight w:val="0"/>
      <w:marTop w:val="0"/>
      <w:marBottom w:val="0"/>
      <w:divBdr>
        <w:top w:val="none" w:sz="0" w:space="0" w:color="auto"/>
        <w:left w:val="none" w:sz="0" w:space="0" w:color="auto"/>
        <w:bottom w:val="none" w:sz="0" w:space="0" w:color="auto"/>
        <w:right w:val="none" w:sz="0" w:space="0" w:color="auto"/>
      </w:divBdr>
    </w:div>
    <w:div w:id="884759095">
      <w:bodyDiv w:val="1"/>
      <w:marLeft w:val="0"/>
      <w:marRight w:val="0"/>
      <w:marTop w:val="0"/>
      <w:marBottom w:val="0"/>
      <w:divBdr>
        <w:top w:val="none" w:sz="0" w:space="0" w:color="auto"/>
        <w:left w:val="none" w:sz="0" w:space="0" w:color="auto"/>
        <w:bottom w:val="none" w:sz="0" w:space="0" w:color="auto"/>
        <w:right w:val="none" w:sz="0" w:space="0" w:color="auto"/>
      </w:divBdr>
    </w:div>
    <w:div w:id="1045714079">
      <w:bodyDiv w:val="1"/>
      <w:marLeft w:val="0"/>
      <w:marRight w:val="0"/>
      <w:marTop w:val="0"/>
      <w:marBottom w:val="0"/>
      <w:divBdr>
        <w:top w:val="none" w:sz="0" w:space="0" w:color="auto"/>
        <w:left w:val="none" w:sz="0" w:space="0" w:color="auto"/>
        <w:bottom w:val="none" w:sz="0" w:space="0" w:color="auto"/>
        <w:right w:val="none" w:sz="0" w:space="0" w:color="auto"/>
      </w:divBdr>
    </w:div>
    <w:div w:id="1094785078">
      <w:bodyDiv w:val="1"/>
      <w:marLeft w:val="0"/>
      <w:marRight w:val="0"/>
      <w:marTop w:val="0"/>
      <w:marBottom w:val="0"/>
      <w:divBdr>
        <w:top w:val="none" w:sz="0" w:space="0" w:color="auto"/>
        <w:left w:val="none" w:sz="0" w:space="0" w:color="auto"/>
        <w:bottom w:val="none" w:sz="0" w:space="0" w:color="auto"/>
        <w:right w:val="none" w:sz="0" w:space="0" w:color="auto"/>
      </w:divBdr>
    </w:div>
    <w:div w:id="1757314975">
      <w:bodyDiv w:val="1"/>
      <w:marLeft w:val="0"/>
      <w:marRight w:val="0"/>
      <w:marTop w:val="0"/>
      <w:marBottom w:val="0"/>
      <w:divBdr>
        <w:top w:val="none" w:sz="0" w:space="0" w:color="auto"/>
        <w:left w:val="none" w:sz="0" w:space="0" w:color="auto"/>
        <w:bottom w:val="none" w:sz="0" w:space="0" w:color="auto"/>
        <w:right w:val="none" w:sz="0" w:space="0" w:color="auto"/>
      </w:divBdr>
    </w:div>
    <w:div w:id="2103137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14</Pages>
  <Words>3325</Words>
  <Characters>18956</Characters>
  <Application>Microsoft Office Word</Application>
  <DocSecurity>0</DocSecurity>
  <Lines>157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Богдан Углинский</dc:creator>
  <cp:keywords/>
  <dc:description/>
  <cp:lastModifiedBy>Богдан Углинский</cp:lastModifiedBy>
  <cp:revision>7</cp:revision>
  <dcterms:created xsi:type="dcterms:W3CDTF">2022-10-07T14:34:00Z</dcterms:created>
  <dcterms:modified xsi:type="dcterms:W3CDTF">2022-10-07T16:16:00Z</dcterms:modified>
</cp:coreProperties>
</file>